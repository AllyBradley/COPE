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1CA4" w:rsidRPr="0021766A" w:rsidRDefault="00A9561E" w:rsidP="00D7578A">
      <w:pPr>
        <w:pStyle w:val="Title"/>
        <w:spacing w:line="276" w:lineRule="auto"/>
        <w:rPr>
          <w:b/>
        </w:rPr>
      </w:pPr>
      <w:r>
        <w:rPr>
          <w:noProof/>
          <w:lang w:val="nl-BE" w:eastAsia="nl-BE"/>
        </w:rPr>
        <w:drawing>
          <wp:anchor distT="0" distB="0" distL="114300" distR="114300" simplePos="0" relativeHeight="251677696" behindDoc="0" locked="0" layoutInCell="1" allowOverlap="1">
            <wp:simplePos x="0" y="0"/>
            <wp:positionH relativeFrom="margin">
              <wp:posOffset>2670810</wp:posOffset>
            </wp:positionH>
            <wp:positionV relativeFrom="margin">
              <wp:posOffset>-89535</wp:posOffset>
            </wp:positionV>
            <wp:extent cx="3160395" cy="704215"/>
            <wp:effectExtent l="0" t="0" r="1905" b="635"/>
            <wp:wrapSquare wrapText="bothSides"/>
            <wp:docPr id="2" name="Picture 2" descr="C:\Users\u0060176\AppData\Local\Microsoft\Windows\Temporary Internet Files\Content.Word\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0060176\AppData\Local\Microsoft\Windows\Temporary Internet Files\Content.Word\logo[1].png"/>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60395" cy="704215"/>
                    </a:xfrm>
                    <a:prstGeom prst="rect">
                      <a:avLst/>
                    </a:prstGeom>
                    <a:noFill/>
                    <a:ln>
                      <a:noFill/>
                    </a:ln>
                  </pic:spPr>
                </pic:pic>
              </a:graphicData>
            </a:graphic>
          </wp:anchor>
        </w:drawing>
      </w:r>
      <w:r w:rsidR="002701B8" w:rsidRPr="0021766A">
        <w:rPr>
          <w:b/>
        </w:rPr>
        <w:t xml:space="preserve"> </w:t>
      </w:r>
    </w:p>
    <w:p w:rsidR="004B1CA4" w:rsidRPr="0021766A" w:rsidRDefault="004B1CA4" w:rsidP="00D7578A">
      <w:pPr>
        <w:pStyle w:val="Title"/>
        <w:spacing w:line="276" w:lineRule="auto"/>
        <w:rPr>
          <w:b/>
        </w:rPr>
      </w:pPr>
    </w:p>
    <w:p w:rsidR="00C13F79" w:rsidRPr="0021766A" w:rsidRDefault="00C13F79" w:rsidP="008A18E6">
      <w:pPr>
        <w:pStyle w:val="Title"/>
        <w:spacing w:line="276" w:lineRule="auto"/>
        <w:rPr>
          <w:b/>
          <w:bCs/>
        </w:rPr>
      </w:pPr>
      <w:r w:rsidRPr="00EE2383">
        <w:rPr>
          <w:b/>
        </w:rPr>
        <w:t xml:space="preserve">COPE - </w:t>
      </w:r>
      <w:r w:rsidR="00375B4C" w:rsidRPr="00EE2383">
        <w:rPr>
          <w:b/>
        </w:rPr>
        <w:t xml:space="preserve">COMPARE </w:t>
      </w:r>
      <w:r w:rsidRPr="00EE2383">
        <w:rPr>
          <w:b/>
          <w:bCs/>
        </w:rPr>
        <w:t>Trial</w:t>
      </w:r>
    </w:p>
    <w:p w:rsidR="00C13F79" w:rsidRPr="00FD02AC" w:rsidRDefault="00C13F79" w:rsidP="00C13F79">
      <w:pPr>
        <w:spacing w:line="276" w:lineRule="auto"/>
        <w:jc w:val="both"/>
        <w:rPr>
          <w:sz w:val="28"/>
          <w:szCs w:val="26"/>
        </w:rPr>
      </w:pPr>
      <w:bookmarkStart w:id="0" w:name="_Toc231475175"/>
      <w:bookmarkStart w:id="1" w:name="_Toc232069368"/>
      <w:bookmarkStart w:id="2" w:name="_Toc232762088"/>
      <w:bookmarkStart w:id="3" w:name="_Toc233960116"/>
      <w:bookmarkStart w:id="4" w:name="_Toc237418496"/>
      <w:r w:rsidRPr="00FD02AC">
        <w:rPr>
          <w:sz w:val="28"/>
          <w:szCs w:val="26"/>
        </w:rPr>
        <w:t xml:space="preserve">A multicentre randomised controlled trial to compare the efficacy of ex-vivo oxygenated hypothermic machine perfusion with non-oxygenated hypothermic machine perfusion of </w:t>
      </w:r>
      <w:bookmarkEnd w:id="0"/>
      <w:bookmarkEnd w:id="1"/>
      <w:bookmarkEnd w:id="2"/>
      <w:bookmarkEnd w:id="3"/>
      <w:bookmarkEnd w:id="4"/>
      <w:r w:rsidRPr="00FD02AC">
        <w:rPr>
          <w:sz w:val="28"/>
          <w:szCs w:val="26"/>
        </w:rPr>
        <w:t>kidneys older than 50 years of age and donated after circulatory death</w:t>
      </w:r>
    </w:p>
    <w:tbl>
      <w:tblPr>
        <w:tblW w:w="0" w:type="auto"/>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4A0"/>
      </w:tblPr>
      <w:tblGrid>
        <w:gridCol w:w="3227"/>
        <w:gridCol w:w="6015"/>
      </w:tblGrid>
      <w:tr w:rsidR="00C13F79" w:rsidRPr="00125291" w:rsidTr="00125291">
        <w:trPr>
          <w:trHeight w:val="20"/>
        </w:trPr>
        <w:tc>
          <w:tcPr>
            <w:tcW w:w="3227"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13F79" w:rsidRPr="00125291" w:rsidRDefault="00C13F79" w:rsidP="00125291">
            <w:pPr>
              <w:spacing w:line="240" w:lineRule="auto"/>
              <w:rPr>
                <w:b/>
                <w:sz w:val="20"/>
                <w:szCs w:val="20"/>
              </w:rPr>
            </w:pPr>
            <w:r w:rsidRPr="00125291">
              <w:rPr>
                <w:b/>
                <w:sz w:val="20"/>
                <w:szCs w:val="20"/>
              </w:rPr>
              <w:t>ISRCTN:</w:t>
            </w:r>
          </w:p>
        </w:tc>
        <w:tc>
          <w:tcPr>
            <w:tcW w:w="6015" w:type="dxa"/>
            <w:tcBorders>
              <w:left w:val="single" w:sz="8" w:space="0" w:color="808080"/>
            </w:tcBorders>
          </w:tcPr>
          <w:p w:rsidR="00C13F79" w:rsidRPr="00125291" w:rsidRDefault="00C13F79" w:rsidP="00125291">
            <w:pPr>
              <w:pStyle w:val="Table"/>
            </w:pPr>
            <w:r w:rsidRPr="00125291">
              <w:t>32967929</w:t>
            </w:r>
          </w:p>
        </w:tc>
      </w:tr>
      <w:tr w:rsidR="00C13F79" w:rsidRPr="00125291" w:rsidTr="00125291">
        <w:trPr>
          <w:trHeight w:val="20"/>
        </w:trPr>
        <w:tc>
          <w:tcPr>
            <w:tcW w:w="3227" w:type="dxa"/>
            <w:shd w:val="clear" w:color="auto" w:fill="DBE5F1" w:themeFill="accent1" w:themeFillTint="33"/>
          </w:tcPr>
          <w:p w:rsidR="00C13F79" w:rsidRPr="00125291" w:rsidRDefault="00C13F79" w:rsidP="00125291">
            <w:pPr>
              <w:spacing w:line="240" w:lineRule="auto"/>
              <w:rPr>
                <w:b/>
                <w:sz w:val="20"/>
                <w:szCs w:val="20"/>
              </w:rPr>
            </w:pPr>
            <w:r w:rsidRPr="00125291">
              <w:rPr>
                <w:b/>
                <w:sz w:val="20"/>
                <w:szCs w:val="20"/>
              </w:rPr>
              <w:t>Protocol Version:</w:t>
            </w:r>
          </w:p>
        </w:tc>
        <w:tc>
          <w:tcPr>
            <w:tcW w:w="6015" w:type="dxa"/>
          </w:tcPr>
          <w:p w:rsidR="00C13F79" w:rsidRPr="00125291" w:rsidRDefault="00C33A4B" w:rsidP="0007066F">
            <w:pPr>
              <w:pStyle w:val="Table"/>
            </w:pPr>
            <w:r>
              <w:t>3</w:t>
            </w:r>
            <w:r w:rsidR="00D6004C">
              <w:t>.0</w:t>
            </w:r>
            <w:r w:rsidR="00EB49D0" w:rsidRPr="00125291">
              <w:t xml:space="preserve"> (</w:t>
            </w:r>
            <w:r w:rsidR="0007066F">
              <w:t>26</w:t>
            </w:r>
            <w:r w:rsidR="00B916E6" w:rsidRPr="00B916E6">
              <w:rPr>
                <w:vertAlign w:val="superscript"/>
              </w:rPr>
              <w:t>th</w:t>
            </w:r>
            <w:r w:rsidR="00B916E6">
              <w:t xml:space="preserve"> </w:t>
            </w:r>
            <w:r>
              <w:t>August</w:t>
            </w:r>
            <w:r w:rsidR="00EB49D0" w:rsidRPr="00125291">
              <w:t>, 2014)</w:t>
            </w:r>
          </w:p>
        </w:tc>
      </w:tr>
      <w:tr w:rsidR="000E2847" w:rsidRPr="00125291" w:rsidTr="00125291">
        <w:trPr>
          <w:trHeight w:val="20"/>
        </w:trPr>
        <w:tc>
          <w:tcPr>
            <w:tcW w:w="3227" w:type="dxa"/>
            <w:shd w:val="clear" w:color="auto" w:fill="DBE5F1" w:themeFill="accent1" w:themeFillTint="33"/>
          </w:tcPr>
          <w:p w:rsidR="000E2847" w:rsidRPr="00125291" w:rsidRDefault="000E2847" w:rsidP="00125291">
            <w:pPr>
              <w:spacing w:line="240" w:lineRule="auto"/>
              <w:rPr>
                <w:b/>
                <w:sz w:val="20"/>
                <w:szCs w:val="20"/>
              </w:rPr>
            </w:pPr>
            <w:r w:rsidRPr="00125291">
              <w:rPr>
                <w:b/>
                <w:sz w:val="20"/>
                <w:szCs w:val="20"/>
              </w:rPr>
              <w:t>Chief Investigator</w:t>
            </w:r>
          </w:p>
        </w:tc>
        <w:tc>
          <w:tcPr>
            <w:tcW w:w="6015" w:type="dxa"/>
          </w:tcPr>
          <w:p w:rsidR="000E2847" w:rsidRPr="00FC4EB4" w:rsidRDefault="00232E39" w:rsidP="00125291">
            <w:pPr>
              <w:pStyle w:val="Table"/>
              <w:rPr>
                <w:lang w:val="en-US"/>
              </w:rPr>
            </w:pPr>
            <w:r w:rsidRPr="00FC4EB4">
              <w:rPr>
                <w:lang w:val="en-US"/>
              </w:rPr>
              <w:t xml:space="preserve">Professor </w:t>
            </w:r>
            <w:r w:rsidR="000E2847" w:rsidRPr="00FC4EB4">
              <w:rPr>
                <w:lang w:val="en-US"/>
              </w:rPr>
              <w:t>Rutger Ploeg</w:t>
            </w:r>
          </w:p>
          <w:p w:rsidR="00874239" w:rsidRPr="00FC4EB4" w:rsidRDefault="00874239" w:rsidP="00DB1845">
            <w:pPr>
              <w:pStyle w:val="Table"/>
              <w:rPr>
                <w:lang w:val="en-US"/>
              </w:rPr>
            </w:pPr>
            <w:r w:rsidRPr="00FC4EB4">
              <w:rPr>
                <w:lang w:val="en-US"/>
              </w:rPr>
              <w:t>Professor of Transplant Biology</w:t>
            </w:r>
          </w:p>
          <w:p w:rsidR="00874239" w:rsidRPr="00FC4EB4" w:rsidRDefault="00874239" w:rsidP="00DB1845">
            <w:pPr>
              <w:pStyle w:val="Table"/>
              <w:rPr>
                <w:lang w:val="en-US"/>
              </w:rPr>
            </w:pPr>
            <w:r w:rsidRPr="00FC4EB4">
              <w:rPr>
                <w:lang w:val="en-US"/>
              </w:rPr>
              <w:t>Director of Clinical and Translational Research</w:t>
            </w:r>
          </w:p>
          <w:p w:rsidR="000E2847" w:rsidRPr="00FC4EB4" w:rsidRDefault="00874239" w:rsidP="00DB1845">
            <w:pPr>
              <w:pStyle w:val="Table"/>
              <w:rPr>
                <w:lang w:val="en-US"/>
              </w:rPr>
            </w:pPr>
            <w:r w:rsidRPr="00FC4EB4">
              <w:rPr>
                <w:lang w:val="en-US"/>
              </w:rPr>
              <w:t>Nuffield Department of Surgical Sciences</w:t>
            </w:r>
          </w:p>
          <w:p w:rsidR="000E2847" w:rsidRPr="00FC4EB4" w:rsidRDefault="00874239" w:rsidP="00125291">
            <w:pPr>
              <w:pStyle w:val="Table"/>
              <w:rPr>
                <w:lang w:val="en-US"/>
              </w:rPr>
            </w:pPr>
            <w:r w:rsidRPr="00FC4EB4">
              <w:rPr>
                <w:lang w:val="en-US"/>
              </w:rPr>
              <w:t>University of Oxford</w:t>
            </w:r>
          </w:p>
          <w:p w:rsidR="00874239" w:rsidRPr="00FC4EB4" w:rsidRDefault="00874239" w:rsidP="00125291">
            <w:pPr>
              <w:pStyle w:val="Table"/>
              <w:rPr>
                <w:lang w:val="en-US"/>
              </w:rPr>
            </w:pPr>
            <w:r w:rsidRPr="00FC4EB4">
              <w:rPr>
                <w:lang w:val="en-US"/>
              </w:rPr>
              <w:t>Oxford Transplant Centre</w:t>
            </w:r>
          </w:p>
          <w:p w:rsidR="000E2847" w:rsidRPr="00FC4EB4" w:rsidRDefault="000E2847" w:rsidP="00DB1845">
            <w:pPr>
              <w:pStyle w:val="Table"/>
              <w:rPr>
                <w:lang w:val="en-US"/>
              </w:rPr>
            </w:pPr>
            <w:r w:rsidRPr="00FC4EB4">
              <w:rPr>
                <w:lang w:val="en-US"/>
              </w:rPr>
              <w:t>Churchill Hospital</w:t>
            </w:r>
          </w:p>
          <w:p w:rsidR="000E2847" w:rsidRPr="00FC4EB4" w:rsidRDefault="000E2847" w:rsidP="00DB1845">
            <w:pPr>
              <w:pStyle w:val="Table"/>
              <w:rPr>
                <w:lang w:val="en-US"/>
              </w:rPr>
            </w:pPr>
            <w:r w:rsidRPr="00FC4EB4">
              <w:rPr>
                <w:lang w:val="en-US"/>
              </w:rPr>
              <w:t>Oxford</w:t>
            </w:r>
          </w:p>
          <w:p w:rsidR="000E2847" w:rsidRPr="00125291" w:rsidRDefault="000E2847" w:rsidP="00DB1845">
            <w:pPr>
              <w:pStyle w:val="Table"/>
              <w:rPr>
                <w:lang w:val="fr-BE"/>
              </w:rPr>
            </w:pPr>
            <w:r w:rsidRPr="00125291">
              <w:rPr>
                <w:lang w:val="fr-BE"/>
              </w:rPr>
              <w:t>OX3 7LE</w:t>
            </w:r>
            <w:r w:rsidR="00125291" w:rsidRPr="00125291">
              <w:rPr>
                <w:lang w:val="fr-BE"/>
              </w:rPr>
              <w:t>, U</w:t>
            </w:r>
            <w:r w:rsidR="00874239">
              <w:rPr>
                <w:lang w:val="fr-BE"/>
              </w:rPr>
              <w:t xml:space="preserve">nited </w:t>
            </w:r>
            <w:proofErr w:type="spellStart"/>
            <w:r w:rsidR="00125291" w:rsidRPr="00125291">
              <w:rPr>
                <w:lang w:val="fr-BE"/>
              </w:rPr>
              <w:t>K</w:t>
            </w:r>
            <w:r w:rsidR="00874239">
              <w:rPr>
                <w:lang w:val="fr-BE"/>
              </w:rPr>
              <w:t>ingdom</w:t>
            </w:r>
            <w:proofErr w:type="spellEnd"/>
          </w:p>
        </w:tc>
      </w:tr>
      <w:tr w:rsidR="00C13F79" w:rsidRPr="00125291" w:rsidTr="00125291">
        <w:trPr>
          <w:trHeight w:val="20"/>
        </w:trPr>
        <w:tc>
          <w:tcPr>
            <w:tcW w:w="3227" w:type="dxa"/>
            <w:shd w:val="clear" w:color="auto" w:fill="DBE5F1" w:themeFill="accent1" w:themeFillTint="33"/>
          </w:tcPr>
          <w:p w:rsidR="00C13F79" w:rsidRPr="00125291" w:rsidRDefault="00C13F79" w:rsidP="00125291">
            <w:pPr>
              <w:spacing w:line="240" w:lineRule="auto"/>
              <w:rPr>
                <w:b/>
                <w:sz w:val="20"/>
                <w:szCs w:val="20"/>
              </w:rPr>
            </w:pPr>
            <w:r w:rsidRPr="00125291">
              <w:rPr>
                <w:b/>
                <w:sz w:val="20"/>
                <w:szCs w:val="20"/>
              </w:rPr>
              <w:t>Principle Investigator:</w:t>
            </w:r>
          </w:p>
        </w:tc>
        <w:tc>
          <w:tcPr>
            <w:tcW w:w="6015" w:type="dxa"/>
          </w:tcPr>
          <w:p w:rsidR="00C13F79" w:rsidRPr="00125291" w:rsidRDefault="00C13F79" w:rsidP="00125291">
            <w:pPr>
              <w:pStyle w:val="Table"/>
              <w:rPr>
                <w:lang w:val="fr-BE"/>
              </w:rPr>
            </w:pPr>
            <w:proofErr w:type="spellStart"/>
            <w:r w:rsidRPr="00125291">
              <w:rPr>
                <w:lang w:val="fr-BE"/>
              </w:rPr>
              <w:t>Professor</w:t>
            </w:r>
            <w:proofErr w:type="spellEnd"/>
            <w:r w:rsidRPr="00125291">
              <w:rPr>
                <w:lang w:val="fr-BE"/>
              </w:rPr>
              <w:t xml:space="preserve"> Jacques Pirenne</w:t>
            </w:r>
          </w:p>
          <w:p w:rsidR="00C13F79" w:rsidRPr="00125291" w:rsidRDefault="00C13F79" w:rsidP="00125291">
            <w:pPr>
              <w:pStyle w:val="Table"/>
              <w:rPr>
                <w:lang w:val="fr-BE"/>
              </w:rPr>
            </w:pPr>
            <w:proofErr w:type="spellStart"/>
            <w:r w:rsidRPr="00125291">
              <w:rPr>
                <w:lang w:val="fr-BE"/>
              </w:rPr>
              <w:t>Professor</w:t>
            </w:r>
            <w:proofErr w:type="spellEnd"/>
            <w:r w:rsidRPr="00125291">
              <w:rPr>
                <w:lang w:val="fr-BE"/>
              </w:rPr>
              <w:t xml:space="preserve"> of Transplantation</w:t>
            </w:r>
          </w:p>
          <w:p w:rsidR="00C13F79" w:rsidRPr="00125291" w:rsidRDefault="00C13F79" w:rsidP="00125291">
            <w:pPr>
              <w:pStyle w:val="Table"/>
            </w:pPr>
            <w:r w:rsidRPr="00125291">
              <w:t>Director of Abdominal Transplant Surgery</w:t>
            </w:r>
          </w:p>
          <w:p w:rsidR="00125291" w:rsidRPr="00125291" w:rsidRDefault="00C13F79" w:rsidP="00125291">
            <w:pPr>
              <w:pStyle w:val="Table"/>
            </w:pPr>
            <w:r w:rsidRPr="00125291">
              <w:t>University Hospitals Leuven</w:t>
            </w:r>
            <w:r w:rsidR="00125291" w:rsidRPr="00125291">
              <w:t>, University of Leuven (KU Leuven)</w:t>
            </w:r>
          </w:p>
          <w:p w:rsidR="00125291" w:rsidRPr="00125291" w:rsidRDefault="00125291" w:rsidP="00125291">
            <w:pPr>
              <w:pStyle w:val="Table"/>
            </w:pPr>
            <w:proofErr w:type="spellStart"/>
            <w:r w:rsidRPr="00125291">
              <w:t>Herestraat</w:t>
            </w:r>
            <w:proofErr w:type="spellEnd"/>
            <w:r w:rsidRPr="00125291">
              <w:t xml:space="preserve"> 49</w:t>
            </w:r>
          </w:p>
          <w:p w:rsidR="00125291" w:rsidRPr="00125291" w:rsidRDefault="00125291" w:rsidP="00125291">
            <w:pPr>
              <w:pStyle w:val="Table"/>
            </w:pPr>
            <w:r w:rsidRPr="00125291">
              <w:t>3000 Leuven</w:t>
            </w:r>
          </w:p>
          <w:p w:rsidR="00C13F79" w:rsidRPr="00125291" w:rsidRDefault="00C13F79" w:rsidP="00125291">
            <w:pPr>
              <w:pStyle w:val="Table"/>
            </w:pPr>
            <w:r w:rsidRPr="00125291">
              <w:t>Belgium</w:t>
            </w:r>
          </w:p>
        </w:tc>
      </w:tr>
      <w:tr w:rsidR="00C13F79" w:rsidRPr="00125291" w:rsidTr="00125291">
        <w:trPr>
          <w:trHeight w:val="20"/>
        </w:trPr>
        <w:tc>
          <w:tcPr>
            <w:tcW w:w="3227" w:type="dxa"/>
            <w:shd w:val="clear" w:color="auto" w:fill="DBE5F1" w:themeFill="accent1" w:themeFillTint="33"/>
          </w:tcPr>
          <w:p w:rsidR="00C13F79" w:rsidRPr="00125291" w:rsidRDefault="00C13F79" w:rsidP="00125291">
            <w:pPr>
              <w:spacing w:line="240" w:lineRule="auto"/>
              <w:rPr>
                <w:b/>
                <w:sz w:val="20"/>
                <w:szCs w:val="20"/>
              </w:rPr>
            </w:pPr>
            <w:r w:rsidRPr="00125291">
              <w:rPr>
                <w:b/>
                <w:sz w:val="20"/>
                <w:szCs w:val="20"/>
              </w:rPr>
              <w:t>National Investigators:</w:t>
            </w:r>
          </w:p>
        </w:tc>
        <w:tc>
          <w:tcPr>
            <w:tcW w:w="6015" w:type="dxa"/>
          </w:tcPr>
          <w:p w:rsidR="00C13F79" w:rsidRPr="0007066F" w:rsidRDefault="00965391" w:rsidP="00125291">
            <w:pPr>
              <w:pStyle w:val="Table"/>
              <w:rPr>
                <w:lang w:val="nl-BE"/>
              </w:rPr>
            </w:pPr>
            <w:r w:rsidRPr="0007066F">
              <w:rPr>
                <w:lang w:val="nl-BE"/>
              </w:rPr>
              <w:t xml:space="preserve">Prof. Ina Jochmans (Leuven, </w:t>
            </w:r>
            <w:proofErr w:type="spellStart"/>
            <w:r w:rsidRPr="0007066F">
              <w:rPr>
                <w:lang w:val="nl-BE"/>
              </w:rPr>
              <w:t>Belgium</w:t>
            </w:r>
            <w:proofErr w:type="spellEnd"/>
            <w:r w:rsidRPr="0007066F">
              <w:rPr>
                <w:lang w:val="nl-BE"/>
              </w:rPr>
              <w:t>)</w:t>
            </w:r>
          </w:p>
          <w:p w:rsidR="00C13F79" w:rsidRPr="00125291" w:rsidRDefault="00874239" w:rsidP="00125291">
            <w:pPr>
              <w:pStyle w:val="Table"/>
              <w:rPr>
                <w:lang w:val="nl-BE"/>
              </w:rPr>
            </w:pPr>
            <w:r>
              <w:rPr>
                <w:lang w:val="nl-BE"/>
              </w:rPr>
              <w:t xml:space="preserve">Dr. Isabel </w:t>
            </w:r>
            <w:proofErr w:type="spellStart"/>
            <w:r>
              <w:rPr>
                <w:lang w:val="nl-BE"/>
              </w:rPr>
              <w:t>Quiroga</w:t>
            </w:r>
            <w:proofErr w:type="spellEnd"/>
            <w:r w:rsidR="00C13F79" w:rsidRPr="00125291">
              <w:rPr>
                <w:lang w:val="nl-BE"/>
              </w:rPr>
              <w:t xml:space="preserve"> (Oxford, UK)</w:t>
            </w:r>
          </w:p>
          <w:p w:rsidR="00C13F79" w:rsidRPr="00125291" w:rsidRDefault="00C13F79" w:rsidP="00125291">
            <w:pPr>
              <w:pStyle w:val="Table"/>
            </w:pPr>
            <w:r w:rsidRPr="00125291">
              <w:rPr>
                <w:lang w:val="en-US"/>
              </w:rPr>
              <w:t>Dr. Sijbrand Hofker (Groningen, the Netherlands)</w:t>
            </w:r>
          </w:p>
        </w:tc>
      </w:tr>
      <w:tr w:rsidR="00C13F79" w:rsidRPr="00125291" w:rsidTr="00125291">
        <w:trPr>
          <w:trHeight w:val="20"/>
        </w:trPr>
        <w:tc>
          <w:tcPr>
            <w:tcW w:w="3227" w:type="dxa"/>
            <w:shd w:val="clear" w:color="auto" w:fill="DBE5F1" w:themeFill="accent1" w:themeFillTint="33"/>
          </w:tcPr>
          <w:p w:rsidR="00C13F79" w:rsidRPr="00125291" w:rsidRDefault="009B76D7" w:rsidP="00125291">
            <w:pPr>
              <w:spacing w:line="240" w:lineRule="auto"/>
              <w:rPr>
                <w:b/>
                <w:sz w:val="20"/>
                <w:szCs w:val="20"/>
              </w:rPr>
            </w:pPr>
            <w:r w:rsidRPr="00125291">
              <w:rPr>
                <w:b/>
                <w:sz w:val="20"/>
                <w:szCs w:val="20"/>
              </w:rPr>
              <w:t xml:space="preserve">Primary </w:t>
            </w:r>
            <w:r w:rsidR="00C13F79" w:rsidRPr="00125291">
              <w:rPr>
                <w:b/>
                <w:sz w:val="20"/>
                <w:szCs w:val="20"/>
              </w:rPr>
              <w:t>Sponsor:</w:t>
            </w:r>
          </w:p>
        </w:tc>
        <w:tc>
          <w:tcPr>
            <w:tcW w:w="6015" w:type="dxa"/>
          </w:tcPr>
          <w:p w:rsidR="00C13F79" w:rsidRPr="00125291" w:rsidRDefault="00C13F79" w:rsidP="00125291">
            <w:pPr>
              <w:pStyle w:val="Table"/>
            </w:pPr>
            <w:r w:rsidRPr="00125291">
              <w:t xml:space="preserve">University </w:t>
            </w:r>
            <w:r w:rsidR="00341D04" w:rsidRPr="00125291">
              <w:t>of Oxford</w:t>
            </w:r>
          </w:p>
        </w:tc>
      </w:tr>
      <w:tr w:rsidR="00C13F79" w:rsidRPr="00125291" w:rsidTr="00125291">
        <w:trPr>
          <w:trHeight w:val="20"/>
        </w:trPr>
        <w:tc>
          <w:tcPr>
            <w:tcW w:w="3227" w:type="dxa"/>
            <w:shd w:val="clear" w:color="auto" w:fill="DBE5F1" w:themeFill="accent1" w:themeFillTint="33"/>
          </w:tcPr>
          <w:p w:rsidR="00C13F79" w:rsidRPr="00125291" w:rsidRDefault="00C13F79" w:rsidP="00125291">
            <w:pPr>
              <w:spacing w:line="240" w:lineRule="auto"/>
              <w:rPr>
                <w:b/>
                <w:sz w:val="20"/>
                <w:szCs w:val="20"/>
              </w:rPr>
            </w:pPr>
            <w:r w:rsidRPr="00125291">
              <w:rPr>
                <w:b/>
                <w:sz w:val="20"/>
                <w:szCs w:val="20"/>
              </w:rPr>
              <w:t>Funder:</w:t>
            </w:r>
          </w:p>
        </w:tc>
        <w:tc>
          <w:tcPr>
            <w:tcW w:w="6015" w:type="dxa"/>
          </w:tcPr>
          <w:p w:rsidR="00C13F79" w:rsidRPr="00125291" w:rsidRDefault="00C13F79" w:rsidP="00125291">
            <w:pPr>
              <w:pStyle w:val="Table"/>
            </w:pPr>
            <w:r w:rsidRPr="00125291">
              <w:t>European Union Seventh Framework Programme (FP7)</w:t>
            </w:r>
          </w:p>
          <w:p w:rsidR="009B76D7" w:rsidRPr="00125291" w:rsidRDefault="009B76D7" w:rsidP="00125291">
            <w:pPr>
              <w:pStyle w:val="Table"/>
            </w:pPr>
            <w:r w:rsidRPr="00125291">
              <w:t>Grant agreement 305934</w:t>
            </w:r>
          </w:p>
        </w:tc>
      </w:tr>
      <w:tr w:rsidR="009B76D7" w:rsidRPr="00125291" w:rsidTr="00125291">
        <w:trPr>
          <w:trHeight w:val="20"/>
        </w:trPr>
        <w:tc>
          <w:tcPr>
            <w:tcW w:w="3227" w:type="dxa"/>
            <w:shd w:val="clear" w:color="auto" w:fill="DBE5F1" w:themeFill="accent1" w:themeFillTint="33"/>
          </w:tcPr>
          <w:p w:rsidR="009B76D7" w:rsidRPr="00125291" w:rsidRDefault="009B76D7" w:rsidP="00125291">
            <w:pPr>
              <w:spacing w:line="240" w:lineRule="auto"/>
              <w:rPr>
                <w:b/>
                <w:sz w:val="20"/>
                <w:szCs w:val="20"/>
              </w:rPr>
            </w:pPr>
            <w:r w:rsidRPr="00125291">
              <w:rPr>
                <w:b/>
                <w:sz w:val="20"/>
                <w:szCs w:val="20"/>
              </w:rPr>
              <w:t>Countries of recruitment:</w:t>
            </w:r>
          </w:p>
        </w:tc>
        <w:tc>
          <w:tcPr>
            <w:tcW w:w="6015" w:type="dxa"/>
          </w:tcPr>
          <w:p w:rsidR="009B76D7" w:rsidRPr="00125291" w:rsidRDefault="009B76D7" w:rsidP="00125291">
            <w:pPr>
              <w:pStyle w:val="Table"/>
            </w:pPr>
            <w:r w:rsidRPr="00125291">
              <w:t>Belgium, the Netherlands, the United Kingdom</w:t>
            </w:r>
          </w:p>
        </w:tc>
      </w:tr>
      <w:tr w:rsidR="00C13F79" w:rsidRPr="00125291" w:rsidTr="00125291">
        <w:trPr>
          <w:trHeight w:val="20"/>
        </w:trPr>
        <w:tc>
          <w:tcPr>
            <w:tcW w:w="3227" w:type="dxa"/>
            <w:shd w:val="clear" w:color="auto" w:fill="DBE5F1" w:themeFill="accent1" w:themeFillTint="33"/>
          </w:tcPr>
          <w:p w:rsidR="00C13F79" w:rsidRPr="00125291" w:rsidRDefault="00C13F79" w:rsidP="00125291">
            <w:pPr>
              <w:spacing w:line="240" w:lineRule="auto"/>
              <w:rPr>
                <w:b/>
                <w:sz w:val="20"/>
                <w:szCs w:val="20"/>
              </w:rPr>
            </w:pPr>
            <w:r w:rsidRPr="00125291">
              <w:rPr>
                <w:b/>
                <w:sz w:val="20"/>
                <w:szCs w:val="20"/>
              </w:rPr>
              <w:t>Confidentiality Statement:</w:t>
            </w:r>
          </w:p>
        </w:tc>
        <w:tc>
          <w:tcPr>
            <w:tcW w:w="6015" w:type="dxa"/>
          </w:tcPr>
          <w:p w:rsidR="00C13F79" w:rsidRPr="00125291" w:rsidRDefault="00C13F79" w:rsidP="00125291">
            <w:pPr>
              <w:pStyle w:val="Table"/>
            </w:pPr>
            <w:r w:rsidRPr="00125291">
              <w:t>This document contains confidential information that must not be disclosed to anyone other than the Sponsor, the Investigator Team, host organisations and members of the Research Ethics Committee unless authorised to do so</w:t>
            </w:r>
          </w:p>
        </w:tc>
      </w:tr>
      <w:tr w:rsidR="00C13F79" w:rsidRPr="00125291" w:rsidTr="00125291">
        <w:trPr>
          <w:trHeight w:val="20"/>
        </w:trPr>
        <w:tc>
          <w:tcPr>
            <w:tcW w:w="3227" w:type="dxa"/>
            <w:shd w:val="clear" w:color="auto" w:fill="DBE5F1" w:themeFill="accent1" w:themeFillTint="33"/>
          </w:tcPr>
          <w:p w:rsidR="00C13F79" w:rsidRPr="00125291" w:rsidRDefault="00C13F79" w:rsidP="00125291">
            <w:pPr>
              <w:spacing w:line="240" w:lineRule="auto"/>
              <w:rPr>
                <w:b/>
                <w:sz w:val="20"/>
                <w:szCs w:val="20"/>
              </w:rPr>
            </w:pPr>
            <w:r w:rsidRPr="00125291">
              <w:rPr>
                <w:b/>
                <w:sz w:val="20"/>
                <w:szCs w:val="20"/>
              </w:rPr>
              <w:lastRenderedPageBreak/>
              <w:t>Conflicts of Interest:</w:t>
            </w:r>
          </w:p>
        </w:tc>
        <w:tc>
          <w:tcPr>
            <w:tcW w:w="6015" w:type="dxa"/>
          </w:tcPr>
          <w:p w:rsidR="00C13F79" w:rsidRPr="00125291" w:rsidRDefault="0005297F" w:rsidP="00125291">
            <w:pPr>
              <w:spacing w:line="240" w:lineRule="auto"/>
              <w:rPr>
                <w:sz w:val="20"/>
                <w:szCs w:val="20"/>
              </w:rPr>
            </w:pPr>
            <w:r w:rsidRPr="00125291">
              <w:rPr>
                <w:sz w:val="20"/>
                <w:szCs w:val="20"/>
              </w:rPr>
              <w:t>None</w:t>
            </w:r>
          </w:p>
        </w:tc>
      </w:tr>
    </w:tbl>
    <w:p w:rsidR="001D1AF2" w:rsidRPr="0021766A" w:rsidRDefault="001D1AF2" w:rsidP="00D7578A">
      <w:pPr>
        <w:spacing w:line="276" w:lineRule="auto"/>
        <w:sectPr w:rsidR="001D1AF2" w:rsidRPr="0021766A" w:rsidSect="009C6B41">
          <w:footerReference w:type="default" r:id="rId35"/>
          <w:pgSz w:w="11906" w:h="16838"/>
          <w:pgMar w:top="1417" w:right="1417" w:bottom="1417" w:left="1417" w:header="708" w:footer="708" w:gutter="0"/>
          <w:cols w:space="708"/>
          <w:docGrid w:linePitch="360"/>
        </w:sectPr>
      </w:pPr>
    </w:p>
    <w:p w:rsidR="00A40620" w:rsidRPr="00C41BF8" w:rsidRDefault="00A43935" w:rsidP="00DB1845">
      <w:pPr>
        <w:pStyle w:val="Heading1"/>
      </w:pPr>
      <w:bookmarkStart w:id="5" w:name="_Toc384289417"/>
      <w:bookmarkStart w:id="6" w:name="_Toc384315277"/>
      <w:r w:rsidRPr="00C41BF8">
        <w:lastRenderedPageBreak/>
        <w:t>Study synopsis</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55"/>
        <w:gridCol w:w="3220"/>
        <w:gridCol w:w="3646"/>
      </w:tblGrid>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bookmarkStart w:id="7" w:name="_Toc237418498"/>
            <w:r w:rsidRPr="00DB1845">
              <w:rPr>
                <w:b/>
                <w:sz w:val="20"/>
              </w:rPr>
              <w:t>Trial Title</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9B76D7" w:rsidP="00DB1845">
            <w:pPr>
              <w:spacing w:after="0" w:line="240" w:lineRule="auto"/>
              <w:rPr>
                <w:sz w:val="20"/>
              </w:rPr>
            </w:pPr>
            <w:r w:rsidRPr="00DB1845">
              <w:rPr>
                <w:sz w:val="20"/>
              </w:rPr>
              <w:t>A multicentre, double blind, randomised, parallel-group, paired trial to compare the effect of hypothermic machine perfusion preservation with and without the addition of oxygen in transplantation of Maastricht category III kidneys donated after circulatory death from donors aged 50 years or older</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Short Title</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COPE -</w:t>
            </w:r>
            <w:r w:rsidR="00375B4C" w:rsidRPr="00DB1845">
              <w:rPr>
                <w:sz w:val="20"/>
              </w:rPr>
              <w:t>COMPARE</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Clinical Phase</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Phase III</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Trial Design</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Multicentre randomised controlled trial</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Trial Participants</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895884" w:rsidP="00DB1845">
            <w:pPr>
              <w:spacing w:after="0" w:line="240" w:lineRule="auto"/>
              <w:rPr>
                <w:sz w:val="20"/>
              </w:rPr>
            </w:pPr>
            <w:r>
              <w:rPr>
                <w:sz w:val="20"/>
              </w:rPr>
              <w:t>Donation after circulatory death</w:t>
            </w:r>
            <w:r w:rsidR="00C41BF8" w:rsidRPr="00DB1845">
              <w:rPr>
                <w:sz w:val="20"/>
              </w:rPr>
              <w:t xml:space="preserve"> donors aged 50 years or older, adult kidney-only transplant recipients</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Planned sample size</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7E48DA">
            <w:pPr>
              <w:spacing w:after="0" w:line="240" w:lineRule="auto"/>
              <w:rPr>
                <w:sz w:val="20"/>
              </w:rPr>
            </w:pPr>
            <w:del w:id="8" w:author="Sarah Mertens" w:date="2014-08-20T14:18:00Z">
              <w:r w:rsidRPr="00DB1845" w:rsidDel="007E48DA">
                <w:rPr>
                  <w:sz w:val="20"/>
                </w:rPr>
                <w:delText xml:space="preserve">162 </w:delText>
              </w:r>
            </w:del>
            <w:ins w:id="9" w:author="Sarah Mertens" w:date="2014-08-20T14:18:00Z">
              <w:r w:rsidR="007E48DA">
                <w:rPr>
                  <w:sz w:val="20"/>
                </w:rPr>
                <w:t>108</w:t>
              </w:r>
              <w:r w:rsidR="007E48DA" w:rsidRPr="00DB1845">
                <w:rPr>
                  <w:sz w:val="20"/>
                </w:rPr>
                <w:t xml:space="preserve"> </w:t>
              </w:r>
            </w:ins>
            <w:r w:rsidRPr="00DB1845">
              <w:rPr>
                <w:sz w:val="20"/>
              </w:rPr>
              <w:t xml:space="preserve">donors, </w:t>
            </w:r>
            <w:del w:id="10" w:author="Sarah Mertens" w:date="2014-08-20T14:18:00Z">
              <w:r w:rsidRPr="00DB1845" w:rsidDel="007E48DA">
                <w:rPr>
                  <w:sz w:val="20"/>
                </w:rPr>
                <w:delText xml:space="preserve">324 </w:delText>
              </w:r>
            </w:del>
            <w:ins w:id="11" w:author="Sarah Mertens" w:date="2014-08-20T14:18:00Z">
              <w:r w:rsidR="007E48DA">
                <w:rPr>
                  <w:sz w:val="20"/>
                </w:rPr>
                <w:t xml:space="preserve">216 </w:t>
              </w:r>
            </w:ins>
            <w:r w:rsidRPr="00DB1845">
              <w:rPr>
                <w:sz w:val="20"/>
              </w:rPr>
              <w:t>kidneys recipients (</w:t>
            </w:r>
            <w:del w:id="12" w:author="Sarah Mertens" w:date="2014-08-20T14:18:00Z">
              <w:r w:rsidRPr="00DB1845" w:rsidDel="007E48DA">
                <w:rPr>
                  <w:sz w:val="20"/>
                </w:rPr>
                <w:delText xml:space="preserve">162 </w:delText>
              </w:r>
            </w:del>
            <w:ins w:id="13" w:author="Sarah Mertens" w:date="2014-08-20T14:18:00Z">
              <w:r w:rsidR="007E48DA">
                <w:rPr>
                  <w:sz w:val="20"/>
                </w:rPr>
                <w:t>108</w:t>
              </w:r>
              <w:r w:rsidR="007E48DA" w:rsidRPr="00DB1845">
                <w:rPr>
                  <w:sz w:val="20"/>
                </w:rPr>
                <w:t xml:space="preserve"> </w:t>
              </w:r>
            </w:ins>
            <w:r w:rsidRPr="00DB1845">
              <w:rPr>
                <w:sz w:val="20"/>
              </w:rPr>
              <w:t>per arm)</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Follow-up duration</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12 months</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Planned trial period</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72 months</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ind w:firstLine="720"/>
              <w:rPr>
                <w:b/>
                <w:sz w:val="20"/>
              </w:rPr>
            </w:pPr>
          </w:p>
        </w:tc>
        <w:tc>
          <w:tcPr>
            <w:tcW w:w="3220"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jc w:val="center"/>
              <w:rPr>
                <w:b/>
                <w:sz w:val="20"/>
              </w:rPr>
            </w:pPr>
            <w:r w:rsidRPr="00DB1845">
              <w:rPr>
                <w:b/>
                <w:sz w:val="20"/>
              </w:rPr>
              <w:t>Objectives</w:t>
            </w:r>
          </w:p>
        </w:tc>
        <w:tc>
          <w:tcPr>
            <w:tcW w:w="3646"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jc w:val="center"/>
              <w:rPr>
                <w:b/>
                <w:sz w:val="20"/>
              </w:rPr>
            </w:pPr>
            <w:r w:rsidRPr="00DB1845">
              <w:rPr>
                <w:b/>
                <w:sz w:val="20"/>
              </w:rPr>
              <w:t>Outcome measures/endpoints</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Primary</w:t>
            </w: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8F71B3" w:rsidP="00DB1845">
            <w:pPr>
              <w:spacing w:after="0" w:line="240" w:lineRule="auto"/>
              <w:rPr>
                <w:sz w:val="20"/>
              </w:rPr>
            </w:pPr>
            <w:r w:rsidRPr="008F71B3">
              <w:rPr>
                <w:sz w:val="20"/>
              </w:rPr>
              <w:t xml:space="preserve">To compare the effect of oxygenated versus non-oxygenated HMP of grafts of DCD category III (awaiting circulatory death – controlled), kidneys aged 50 years or older on kidney graft function. </w:t>
            </w:r>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CC1823" w:rsidRPr="008F71B3" w:rsidRDefault="00CC1823" w:rsidP="00DB1845">
            <w:pPr>
              <w:spacing w:after="0" w:line="240" w:lineRule="auto"/>
              <w:rPr>
                <w:sz w:val="20"/>
                <w:szCs w:val="20"/>
              </w:rPr>
            </w:pPr>
            <w:proofErr w:type="spellStart"/>
            <w:r w:rsidRPr="008F71B3">
              <w:rPr>
                <w:sz w:val="20"/>
                <w:szCs w:val="20"/>
              </w:rPr>
              <w:t>Glomerular</w:t>
            </w:r>
            <w:proofErr w:type="spellEnd"/>
            <w:r w:rsidRPr="008F71B3">
              <w:rPr>
                <w:sz w:val="20"/>
                <w:szCs w:val="20"/>
              </w:rPr>
              <w:t xml:space="preserve"> filtration rate at 1 year after transplantation (time window of 30 days) as determined by 24-hour </w:t>
            </w:r>
            <w:proofErr w:type="spellStart"/>
            <w:r w:rsidRPr="008F71B3">
              <w:rPr>
                <w:sz w:val="20"/>
                <w:szCs w:val="20"/>
              </w:rPr>
              <w:t>creatinine</w:t>
            </w:r>
            <w:proofErr w:type="spellEnd"/>
            <w:r w:rsidRPr="008F71B3">
              <w:rPr>
                <w:sz w:val="20"/>
                <w:szCs w:val="20"/>
              </w:rPr>
              <w:t xml:space="preserve"> clearance.</w:t>
            </w:r>
          </w:p>
        </w:tc>
      </w:tr>
      <w:tr w:rsidR="00C41BF8"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r w:rsidRPr="00DB1845">
              <w:rPr>
                <w:b/>
                <w:sz w:val="20"/>
              </w:rPr>
              <w:t>Secondary</w:t>
            </w: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To compare graft and patient survival between HMP+O</w:t>
            </w:r>
            <w:r w:rsidRPr="00DB1845">
              <w:rPr>
                <w:sz w:val="20"/>
                <w:vertAlign w:val="subscript"/>
              </w:rPr>
              <w:t>2</w:t>
            </w:r>
            <w:r w:rsidRPr="00DB1845">
              <w:rPr>
                <w:sz w:val="20"/>
              </w:rPr>
              <w:t xml:space="preserve"> and HMP.</w:t>
            </w:r>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7 day, 3, 6, and 12 month graft and patient survival.</w:t>
            </w:r>
          </w:p>
        </w:tc>
      </w:tr>
      <w:tr w:rsidR="00C41BF8" w:rsidRPr="006511C1" w:rsidTr="009B76D7">
        <w:trPr>
          <w:cantSplit/>
        </w:trPr>
        <w:tc>
          <w:tcPr>
            <w:tcW w:w="2255" w:type="dxa"/>
            <w:tcBorders>
              <w:top w:val="single" w:sz="8" w:space="0" w:color="808080"/>
              <w:left w:val="single" w:sz="8" w:space="0" w:color="808080"/>
              <w:bottom w:val="nil"/>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 xml:space="preserve">To compare the incidence of delayed graft function between </w:t>
            </w:r>
            <w:proofErr w:type="gramStart"/>
            <w:r w:rsidRPr="00DB1845">
              <w:rPr>
                <w:sz w:val="20"/>
              </w:rPr>
              <w:t>HMP+O</w:t>
            </w:r>
            <w:r w:rsidRPr="00DB1845">
              <w:rPr>
                <w:sz w:val="20"/>
                <w:vertAlign w:val="subscript"/>
              </w:rPr>
              <w:t>2</w:t>
            </w:r>
            <w:proofErr w:type="gramEnd"/>
            <w:r w:rsidRPr="00DB1845">
              <w:rPr>
                <w:sz w:val="20"/>
              </w:rPr>
              <w:t xml:space="preserve"> and HMP kidneys.</w:t>
            </w:r>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9B76D7" w:rsidP="00DB1845">
            <w:pPr>
              <w:spacing w:after="0" w:line="240" w:lineRule="auto"/>
              <w:rPr>
                <w:sz w:val="20"/>
              </w:rPr>
            </w:pPr>
            <w:r w:rsidRPr="00DB1845">
              <w:rPr>
                <w:sz w:val="20"/>
              </w:rPr>
              <w:t>D</w:t>
            </w:r>
            <w:r w:rsidR="00C41BF8" w:rsidRPr="00DB1845">
              <w:rPr>
                <w:sz w:val="20"/>
              </w:rPr>
              <w:t xml:space="preserve">elayed graft function (DGF), defined as the need for dialysis in the first 7 days after transplantation and preceding the return of kidney </w:t>
            </w:r>
            <w:r w:rsidRPr="00DB1845">
              <w:rPr>
                <w:sz w:val="20"/>
              </w:rPr>
              <w:t>function</w:t>
            </w:r>
          </w:p>
        </w:tc>
      </w:tr>
      <w:tr w:rsidR="00C41BF8" w:rsidRPr="006511C1" w:rsidTr="009B76D7">
        <w:trPr>
          <w:cantSplit/>
        </w:trPr>
        <w:tc>
          <w:tcPr>
            <w:tcW w:w="2255" w:type="dxa"/>
            <w:tcBorders>
              <w:top w:val="nil"/>
              <w:left w:val="single" w:sz="8" w:space="0" w:color="808080"/>
              <w:bottom w:val="single" w:sz="8" w:space="0" w:color="FFFFFF"/>
              <w:right w:val="single" w:sz="8" w:space="0" w:color="808080"/>
            </w:tcBorders>
            <w:shd w:val="clear" w:color="auto" w:fill="DBE5F1" w:themeFill="accent1" w:themeFillTint="33"/>
          </w:tcPr>
          <w:p w:rsidR="00C41BF8" w:rsidRPr="00DB1845" w:rsidRDefault="00C41BF8" w:rsidP="00DB1845">
            <w:pPr>
              <w:spacing w:after="0" w:line="240" w:lineRule="auto"/>
              <w:rPr>
                <w:b/>
                <w:sz w:val="20"/>
              </w:rPr>
            </w:pP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C41BF8" w:rsidP="00DB1845">
            <w:pPr>
              <w:spacing w:after="0" w:line="240" w:lineRule="auto"/>
              <w:rPr>
                <w:sz w:val="20"/>
              </w:rPr>
            </w:pPr>
            <w:r w:rsidRPr="00DB1845">
              <w:rPr>
                <w:sz w:val="20"/>
              </w:rPr>
              <w:t>To compare biochemical kidney function between HMP+O</w:t>
            </w:r>
            <w:r w:rsidRPr="00DB1845">
              <w:rPr>
                <w:sz w:val="20"/>
                <w:vertAlign w:val="subscript"/>
              </w:rPr>
              <w:t>2</w:t>
            </w:r>
            <w:r w:rsidRPr="00DB1845">
              <w:rPr>
                <w:sz w:val="20"/>
              </w:rPr>
              <w:t xml:space="preserve"> and HMP kidneys.</w:t>
            </w:r>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C41BF8" w:rsidRPr="00DB1845" w:rsidRDefault="009B76D7" w:rsidP="00DB1845">
            <w:pPr>
              <w:spacing w:after="0" w:line="240" w:lineRule="auto"/>
              <w:rPr>
                <w:sz w:val="20"/>
              </w:rPr>
            </w:pPr>
            <w:r w:rsidRPr="00DB1845">
              <w:rPr>
                <w:sz w:val="20"/>
              </w:rPr>
              <w:t>F</w:t>
            </w:r>
            <w:r w:rsidR="00C41BF8" w:rsidRPr="00DB1845">
              <w:rPr>
                <w:sz w:val="20"/>
              </w:rPr>
              <w:t xml:space="preserve">unctional DGF, defined as the absence of a decrease in the serum </w:t>
            </w:r>
            <w:proofErr w:type="spellStart"/>
            <w:r w:rsidR="00C41BF8" w:rsidRPr="00DB1845">
              <w:rPr>
                <w:sz w:val="20"/>
              </w:rPr>
              <w:t>creatinine</w:t>
            </w:r>
            <w:proofErr w:type="spellEnd"/>
            <w:r w:rsidR="00C41BF8" w:rsidRPr="00DB1845">
              <w:rPr>
                <w:sz w:val="20"/>
              </w:rPr>
              <w:t xml:space="preserve"> level of at least 10% per day for at least 3 consecutive days in the firs</w:t>
            </w:r>
            <w:r w:rsidRPr="00DB1845">
              <w:rPr>
                <w:sz w:val="20"/>
              </w:rPr>
              <w:t>t 7 days after transplantation.</w:t>
            </w:r>
          </w:p>
        </w:tc>
      </w:tr>
      <w:tr w:rsidR="00952790" w:rsidRPr="006511C1" w:rsidTr="009B76D7">
        <w:trPr>
          <w:cantSplit/>
        </w:trPr>
        <w:tc>
          <w:tcPr>
            <w:tcW w:w="2255" w:type="dxa"/>
            <w:tcBorders>
              <w:top w:val="nil"/>
              <w:left w:val="single" w:sz="8" w:space="0" w:color="808080"/>
              <w:bottom w:val="single" w:sz="8" w:space="0" w:color="FFFFFF"/>
              <w:right w:val="single" w:sz="8" w:space="0" w:color="808080"/>
            </w:tcBorders>
            <w:shd w:val="clear" w:color="auto" w:fill="DBE5F1" w:themeFill="accent1" w:themeFillTint="33"/>
          </w:tcPr>
          <w:p w:rsidR="00952790" w:rsidRPr="00DB1845" w:rsidRDefault="00952790" w:rsidP="00DB1845">
            <w:pPr>
              <w:spacing w:after="0" w:line="240" w:lineRule="auto"/>
              <w:rPr>
                <w:b/>
                <w:sz w:val="20"/>
              </w:rPr>
            </w:pP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 xml:space="preserve">To compare estimated </w:t>
            </w:r>
            <w:r w:rsidR="009B76D7" w:rsidRPr="00DB1845">
              <w:rPr>
                <w:sz w:val="20"/>
              </w:rPr>
              <w:t>GFR</w:t>
            </w:r>
            <w:r w:rsidRPr="00DB1845">
              <w:rPr>
                <w:sz w:val="20"/>
              </w:rPr>
              <w:t xml:space="preserve"> as a surrogate of kidney function between </w:t>
            </w:r>
            <w:proofErr w:type="gramStart"/>
            <w:r w:rsidRPr="00DB1845">
              <w:rPr>
                <w:sz w:val="20"/>
              </w:rPr>
              <w:t>HMP+O</w:t>
            </w:r>
            <w:r w:rsidRPr="00DB1845">
              <w:rPr>
                <w:sz w:val="20"/>
                <w:vertAlign w:val="subscript"/>
              </w:rPr>
              <w:t>2</w:t>
            </w:r>
            <w:proofErr w:type="gramEnd"/>
            <w:r w:rsidRPr="00DB1845">
              <w:rPr>
                <w:sz w:val="20"/>
              </w:rPr>
              <w:t xml:space="preserve"> and HMP kidneys</w:t>
            </w:r>
            <w:ins w:id="14" w:author="Ina Jochmans" w:date="2014-04-03T18:32:00Z">
              <w:r w:rsidR="003B05EB">
                <w:rPr>
                  <w:sz w:val="20"/>
                </w:rPr>
                <w:t>.</w:t>
              </w:r>
            </w:ins>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proofErr w:type="spellStart"/>
            <w:proofErr w:type="gramStart"/>
            <w:r w:rsidRPr="00DB1845">
              <w:rPr>
                <w:sz w:val="20"/>
              </w:rPr>
              <w:t>eGFR</w:t>
            </w:r>
            <w:proofErr w:type="spellEnd"/>
            <w:proofErr w:type="gramEnd"/>
            <w:r w:rsidRPr="00DB1845">
              <w:rPr>
                <w:sz w:val="20"/>
              </w:rPr>
              <w:t xml:space="preserve"> defined by the 4-variable MDRD equation at 3, 6, and 12 months after </w:t>
            </w:r>
            <w:r w:rsidR="009B76D7" w:rsidRPr="00DB1845">
              <w:rPr>
                <w:sz w:val="20"/>
              </w:rPr>
              <w:t>transplantation.</w:t>
            </w:r>
          </w:p>
        </w:tc>
      </w:tr>
      <w:tr w:rsidR="00952790" w:rsidRPr="006511C1" w:rsidTr="009B76D7">
        <w:trPr>
          <w:cantSplit/>
        </w:trPr>
        <w:tc>
          <w:tcPr>
            <w:tcW w:w="2255" w:type="dxa"/>
            <w:tcBorders>
              <w:top w:val="nil"/>
              <w:left w:val="single" w:sz="8" w:space="0" w:color="808080"/>
              <w:bottom w:val="single" w:sz="8" w:space="0" w:color="FFFFFF"/>
              <w:right w:val="single" w:sz="8" w:space="0" w:color="808080"/>
            </w:tcBorders>
            <w:shd w:val="clear" w:color="auto" w:fill="DBE5F1" w:themeFill="accent1" w:themeFillTint="33"/>
          </w:tcPr>
          <w:p w:rsidR="00952790" w:rsidRPr="00DB1845" w:rsidRDefault="00952790" w:rsidP="00DB1845">
            <w:pPr>
              <w:spacing w:after="0" w:line="240" w:lineRule="auto"/>
              <w:rPr>
                <w:b/>
                <w:sz w:val="20"/>
              </w:rPr>
            </w:pP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 xml:space="preserve">To compare the incidence of primary non function between </w:t>
            </w:r>
            <w:proofErr w:type="gramStart"/>
            <w:r w:rsidRPr="00DB1845">
              <w:rPr>
                <w:sz w:val="20"/>
              </w:rPr>
              <w:t>HMP+O</w:t>
            </w:r>
            <w:r w:rsidRPr="00DB1845">
              <w:rPr>
                <w:sz w:val="20"/>
                <w:vertAlign w:val="subscript"/>
              </w:rPr>
              <w:t>2</w:t>
            </w:r>
            <w:proofErr w:type="gramEnd"/>
            <w:r w:rsidRPr="00DB1845">
              <w:rPr>
                <w:sz w:val="20"/>
              </w:rPr>
              <w:t xml:space="preserve"> and HMP kidneys.</w:t>
            </w:r>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B76D7" w:rsidP="00DB1845">
            <w:pPr>
              <w:spacing w:after="0" w:line="240" w:lineRule="auto"/>
              <w:rPr>
                <w:sz w:val="20"/>
              </w:rPr>
            </w:pPr>
            <w:r w:rsidRPr="00DB1845">
              <w:rPr>
                <w:sz w:val="20"/>
              </w:rPr>
              <w:t>P</w:t>
            </w:r>
            <w:r w:rsidR="00952790" w:rsidRPr="00DB1845">
              <w:rPr>
                <w:sz w:val="20"/>
              </w:rPr>
              <w:t>rimary non function (PNF), defined as the continued need for dialysis at 3 months after transplantation</w:t>
            </w:r>
            <w:r w:rsidRPr="00DB1845">
              <w:rPr>
                <w:sz w:val="20"/>
              </w:rPr>
              <w:t>.</w:t>
            </w:r>
          </w:p>
        </w:tc>
      </w:tr>
      <w:tr w:rsidR="00952790" w:rsidRPr="006511C1" w:rsidTr="009B76D7">
        <w:trPr>
          <w:cantSplit/>
        </w:trPr>
        <w:tc>
          <w:tcPr>
            <w:tcW w:w="2255" w:type="dxa"/>
            <w:tcBorders>
              <w:top w:val="single" w:sz="8" w:space="0" w:color="FFFFFF"/>
              <w:left w:val="single" w:sz="8" w:space="0" w:color="808080"/>
              <w:bottom w:val="single" w:sz="8" w:space="0" w:color="FFFFFF"/>
              <w:right w:val="single" w:sz="8" w:space="0" w:color="808080"/>
            </w:tcBorders>
            <w:shd w:val="clear" w:color="auto" w:fill="DBE5F1" w:themeFill="accent1" w:themeFillTint="33"/>
          </w:tcPr>
          <w:p w:rsidR="00952790" w:rsidRPr="00DB1845" w:rsidRDefault="00952790" w:rsidP="00DB1845">
            <w:pPr>
              <w:spacing w:after="0" w:line="240" w:lineRule="auto"/>
              <w:rPr>
                <w:b/>
                <w:sz w:val="20"/>
              </w:rPr>
            </w:pP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 xml:space="preserve">To compare the incidence of acute rejection between </w:t>
            </w:r>
            <w:proofErr w:type="gramStart"/>
            <w:r w:rsidRPr="00DB1845">
              <w:rPr>
                <w:sz w:val="20"/>
              </w:rPr>
              <w:t>HMP+O</w:t>
            </w:r>
            <w:r w:rsidRPr="00DB1845">
              <w:rPr>
                <w:sz w:val="20"/>
                <w:vertAlign w:val="subscript"/>
              </w:rPr>
              <w:t>2</w:t>
            </w:r>
            <w:proofErr w:type="gramEnd"/>
            <w:r w:rsidRPr="00DB1845">
              <w:rPr>
                <w:sz w:val="20"/>
              </w:rPr>
              <w:t xml:space="preserve"> and HMP kidneys.</w:t>
            </w:r>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Comparison of biopsy proven acute rejection between the 2 groups.</w:t>
            </w:r>
            <w:del w:id="15" w:author="Ina Jochmans" w:date="2014-04-03T18:32:00Z">
              <w:r w:rsidRPr="00DB1845">
                <w:rPr>
                  <w:sz w:val="20"/>
                </w:rPr>
                <w:delText xml:space="preserve"> </w:delText>
              </w:r>
            </w:del>
          </w:p>
        </w:tc>
      </w:tr>
      <w:tr w:rsidR="00952790" w:rsidRPr="006511C1" w:rsidTr="009B76D7">
        <w:trPr>
          <w:cantSplit/>
        </w:trPr>
        <w:tc>
          <w:tcPr>
            <w:tcW w:w="2255" w:type="dxa"/>
            <w:tcBorders>
              <w:top w:val="single" w:sz="8" w:space="0" w:color="FFFFFF"/>
              <w:left w:val="single" w:sz="8" w:space="0" w:color="808080"/>
              <w:bottom w:val="single" w:sz="8" w:space="0" w:color="FFFFFF"/>
              <w:right w:val="single" w:sz="8" w:space="0" w:color="808080"/>
            </w:tcBorders>
            <w:shd w:val="clear" w:color="auto" w:fill="DBE5F1" w:themeFill="accent1" w:themeFillTint="33"/>
          </w:tcPr>
          <w:p w:rsidR="00952790" w:rsidRPr="00DB1845" w:rsidRDefault="00952790" w:rsidP="00DB1845">
            <w:pPr>
              <w:spacing w:after="0" w:line="240" w:lineRule="auto"/>
              <w:rPr>
                <w:b/>
                <w:sz w:val="20"/>
              </w:rPr>
            </w:pP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To assess the feasibility and safety of HMP+O</w:t>
            </w:r>
            <w:r w:rsidRPr="00DB1845">
              <w:rPr>
                <w:sz w:val="20"/>
                <w:vertAlign w:val="subscript"/>
              </w:rPr>
              <w:t>2</w:t>
            </w:r>
            <w:r w:rsidRPr="00DB1845">
              <w:rPr>
                <w:sz w:val="20"/>
              </w:rPr>
              <w:t xml:space="preserve"> as a method of organ </w:t>
            </w:r>
            <w:r w:rsidR="009B76D7" w:rsidRPr="00DB1845">
              <w:rPr>
                <w:sz w:val="20"/>
              </w:rPr>
              <w:t>preservation</w:t>
            </w:r>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Adverse events, transplantation and organ discard rates.</w:t>
            </w:r>
          </w:p>
        </w:tc>
      </w:tr>
      <w:tr w:rsidR="00952790" w:rsidRPr="006511C1" w:rsidTr="009B76D7">
        <w:trPr>
          <w:cantSplit/>
        </w:trPr>
        <w:tc>
          <w:tcPr>
            <w:tcW w:w="2255" w:type="dxa"/>
            <w:tcBorders>
              <w:top w:val="single" w:sz="8" w:space="0" w:color="FFFFFF"/>
              <w:left w:val="single" w:sz="8" w:space="0" w:color="808080"/>
              <w:bottom w:val="single" w:sz="8" w:space="0" w:color="808080"/>
              <w:right w:val="single" w:sz="8" w:space="0" w:color="808080"/>
            </w:tcBorders>
            <w:shd w:val="clear" w:color="auto" w:fill="DBE5F1" w:themeFill="accent1" w:themeFillTint="33"/>
          </w:tcPr>
          <w:p w:rsidR="00952790" w:rsidRPr="00DB1845" w:rsidRDefault="00952790" w:rsidP="00DB1845">
            <w:pPr>
              <w:spacing w:after="0" w:line="240" w:lineRule="auto"/>
              <w:rPr>
                <w:b/>
                <w:sz w:val="20"/>
              </w:rPr>
            </w:pPr>
          </w:p>
        </w:tc>
        <w:tc>
          <w:tcPr>
            <w:tcW w:w="3220"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7A44C7">
            <w:pPr>
              <w:spacing w:after="0" w:line="240" w:lineRule="auto"/>
              <w:rPr>
                <w:sz w:val="20"/>
              </w:rPr>
            </w:pPr>
            <w:r w:rsidRPr="00DB1845">
              <w:rPr>
                <w:sz w:val="20"/>
              </w:rPr>
              <w:t xml:space="preserve">To assess the health economic implications of </w:t>
            </w:r>
            <w:del w:id="16" w:author="Ina Jochmans" w:date="2014-04-03T18:32:00Z">
              <w:r w:rsidR="007A44C7">
                <w:delText xml:space="preserve"> </w:delText>
              </w:r>
            </w:del>
            <w:r w:rsidR="007A44C7">
              <w:t>HMP+O</w:t>
            </w:r>
            <w:r w:rsidR="007A44C7" w:rsidRPr="0071690C">
              <w:rPr>
                <w:vertAlign w:val="subscript"/>
              </w:rPr>
              <w:t>2</w:t>
            </w:r>
            <w:r w:rsidR="007A44C7">
              <w:t xml:space="preserve"> and HMP</w:t>
            </w:r>
            <w:r w:rsidR="007A44C7">
              <w:rPr>
                <w:vertAlign w:val="subscript"/>
              </w:rPr>
              <w:t xml:space="preserve"> </w:t>
            </w:r>
            <w:r w:rsidR="007A44C7">
              <w:t>in kidney preservation</w:t>
            </w:r>
            <w:r w:rsidR="00125291" w:rsidRPr="00DB1845">
              <w:rPr>
                <w:sz w:val="20"/>
              </w:rPr>
              <w:t xml:space="preserve"> </w:t>
            </w:r>
          </w:p>
        </w:tc>
        <w:tc>
          <w:tcPr>
            <w:tcW w:w="3646" w:type="dxa"/>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Quality of life measures (EQ-5D-5L) at 3</w:t>
            </w:r>
            <w:proofErr w:type="gramStart"/>
            <w:r w:rsidRPr="00DB1845">
              <w:rPr>
                <w:sz w:val="20"/>
              </w:rPr>
              <w:t>,  and</w:t>
            </w:r>
            <w:proofErr w:type="gramEnd"/>
            <w:r w:rsidRPr="00DB1845">
              <w:rPr>
                <w:sz w:val="20"/>
              </w:rPr>
              <w:t xml:space="preserve"> 12 months. Logistical and healthcare </w:t>
            </w:r>
            <w:r w:rsidR="002155FC" w:rsidRPr="00DB1845">
              <w:rPr>
                <w:sz w:val="20"/>
              </w:rPr>
              <w:t>costs</w:t>
            </w:r>
            <w:r w:rsidRPr="00DB1845">
              <w:rPr>
                <w:sz w:val="20"/>
              </w:rPr>
              <w:t xml:space="preserve"> and resource use.</w:t>
            </w:r>
          </w:p>
        </w:tc>
      </w:tr>
      <w:tr w:rsidR="00952790"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952790" w:rsidRPr="00DB1845" w:rsidRDefault="00952790" w:rsidP="00DB1845">
            <w:pPr>
              <w:spacing w:after="0" w:line="240" w:lineRule="auto"/>
              <w:rPr>
                <w:b/>
                <w:sz w:val="20"/>
              </w:rPr>
            </w:pPr>
            <w:r w:rsidRPr="00DB1845">
              <w:rPr>
                <w:b/>
                <w:sz w:val="20"/>
              </w:rPr>
              <w:t>Device Name</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Kidney Assist</w:t>
            </w:r>
            <w:r w:rsidR="009B76D7" w:rsidRPr="00DB1845">
              <w:rPr>
                <w:sz w:val="20"/>
              </w:rPr>
              <w:t>, CE approved</w:t>
            </w:r>
          </w:p>
        </w:tc>
      </w:tr>
      <w:tr w:rsidR="00952790"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952790" w:rsidRPr="00DB1845" w:rsidRDefault="00952790" w:rsidP="00DB1845">
            <w:pPr>
              <w:spacing w:after="0" w:line="240" w:lineRule="auto"/>
              <w:rPr>
                <w:b/>
                <w:sz w:val="20"/>
              </w:rPr>
            </w:pPr>
            <w:r w:rsidRPr="00DB1845">
              <w:rPr>
                <w:b/>
                <w:sz w:val="20"/>
              </w:rPr>
              <w:t>Device Manufacturer</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952790" w:rsidRPr="00DB1845" w:rsidRDefault="00952790" w:rsidP="00DB1845">
            <w:pPr>
              <w:spacing w:after="0" w:line="240" w:lineRule="auto"/>
              <w:rPr>
                <w:sz w:val="20"/>
              </w:rPr>
            </w:pPr>
            <w:r w:rsidRPr="00DB1845">
              <w:rPr>
                <w:sz w:val="20"/>
              </w:rPr>
              <w:t>Organ Assist</w:t>
            </w:r>
            <w:r w:rsidR="009B76D7" w:rsidRPr="00DB1845">
              <w:rPr>
                <w:sz w:val="20"/>
              </w:rPr>
              <w:t>, Groningen, the Netherlands</w:t>
            </w:r>
          </w:p>
        </w:tc>
      </w:tr>
      <w:tr w:rsidR="00CC1823" w:rsidRPr="006511C1" w:rsidTr="009B76D7">
        <w:trPr>
          <w:cantSplit/>
        </w:trPr>
        <w:tc>
          <w:tcPr>
            <w:tcW w:w="2255" w:type="dxa"/>
            <w:tcBorders>
              <w:top w:val="single" w:sz="8" w:space="0" w:color="808080"/>
              <w:left w:val="single" w:sz="8" w:space="0" w:color="808080"/>
              <w:bottom w:val="single" w:sz="8" w:space="0" w:color="808080"/>
              <w:right w:val="single" w:sz="8" w:space="0" w:color="808080"/>
            </w:tcBorders>
            <w:shd w:val="clear" w:color="auto" w:fill="DBE5F1" w:themeFill="accent1" w:themeFillTint="33"/>
          </w:tcPr>
          <w:p w:rsidR="00CC1823" w:rsidRPr="00DB1845" w:rsidRDefault="00CC1823" w:rsidP="00DB1845">
            <w:pPr>
              <w:spacing w:after="0" w:line="240" w:lineRule="auto"/>
              <w:rPr>
                <w:b/>
                <w:sz w:val="20"/>
              </w:rPr>
            </w:pPr>
            <w:r>
              <w:rPr>
                <w:b/>
                <w:sz w:val="20"/>
              </w:rPr>
              <w:t>Classification</w:t>
            </w:r>
          </w:p>
        </w:tc>
        <w:tc>
          <w:tcPr>
            <w:tcW w:w="6866" w:type="dxa"/>
            <w:gridSpan w:val="2"/>
            <w:tcBorders>
              <w:top w:val="single" w:sz="8" w:space="0" w:color="808080"/>
              <w:left w:val="single" w:sz="8" w:space="0" w:color="808080"/>
              <w:bottom w:val="single" w:sz="8" w:space="0" w:color="808080"/>
              <w:right w:val="single" w:sz="8" w:space="0" w:color="808080"/>
            </w:tcBorders>
            <w:shd w:val="clear" w:color="auto" w:fill="FFFFFF"/>
          </w:tcPr>
          <w:p w:rsidR="00CC1823" w:rsidRPr="00DB1845" w:rsidRDefault="00CC1823" w:rsidP="00DB1845">
            <w:pPr>
              <w:spacing w:after="0" w:line="240" w:lineRule="auto"/>
              <w:rPr>
                <w:sz w:val="20"/>
              </w:rPr>
            </w:pPr>
            <w:r>
              <w:rPr>
                <w:sz w:val="20"/>
              </w:rPr>
              <w:t xml:space="preserve">2a </w:t>
            </w:r>
          </w:p>
        </w:tc>
      </w:tr>
      <w:bookmarkEnd w:id="7"/>
    </w:tbl>
    <w:p w:rsidR="00DB1845" w:rsidRDefault="00DB1845" w:rsidP="00AB28F1">
      <w:pPr>
        <w:spacing w:after="0" w:line="360" w:lineRule="auto"/>
        <w:jc w:val="both"/>
        <w:rPr>
          <w:b/>
        </w:rPr>
      </w:pPr>
    </w:p>
    <w:p w:rsidR="00DB1845" w:rsidRDefault="00DB1845" w:rsidP="00DB1845">
      <w:r>
        <w:br w:type="page"/>
      </w:r>
    </w:p>
    <w:p w:rsidR="00BE68BA" w:rsidRPr="0021766A" w:rsidRDefault="00BE68BA" w:rsidP="00AB28F1">
      <w:pPr>
        <w:spacing w:after="0" w:line="360" w:lineRule="auto"/>
        <w:jc w:val="both"/>
        <w:rPr>
          <w:b/>
        </w:rPr>
      </w:pPr>
      <w:r w:rsidRPr="0021766A">
        <w:rPr>
          <w:b/>
        </w:rPr>
        <w:lastRenderedPageBreak/>
        <w:t>Background</w:t>
      </w:r>
    </w:p>
    <w:p w:rsidR="00BE68BA" w:rsidRPr="0021766A" w:rsidRDefault="00BE68BA" w:rsidP="00AB28F1">
      <w:pPr>
        <w:spacing w:after="0" w:line="360" w:lineRule="auto"/>
        <w:jc w:val="both"/>
      </w:pPr>
      <w:r w:rsidRPr="0021766A">
        <w:t>Kidney transplantation</w:t>
      </w:r>
      <w:r w:rsidR="002E77BD">
        <w:t xml:space="preserve"> is</w:t>
      </w:r>
      <w:r w:rsidRPr="0021766A">
        <w:t xml:space="preserve"> </w:t>
      </w:r>
      <w:r w:rsidR="00C41A7A">
        <w:t>the best</w:t>
      </w:r>
      <w:r w:rsidR="00F754A3" w:rsidRPr="0021766A">
        <w:t xml:space="preserve"> treatment for end-</w:t>
      </w:r>
      <w:r w:rsidRPr="0021766A">
        <w:t xml:space="preserve">stage </w:t>
      </w:r>
      <w:r w:rsidR="00790DE2" w:rsidRPr="0021766A">
        <w:t>renal disease</w:t>
      </w:r>
      <w:r w:rsidR="001E6875">
        <w:t>. Because of the on</w:t>
      </w:r>
      <w:r w:rsidRPr="0021766A">
        <w:t xml:space="preserve">going organ </w:t>
      </w:r>
      <w:r w:rsidR="00C41A7A">
        <w:t>shortage</w:t>
      </w:r>
      <w:r w:rsidRPr="0021766A">
        <w:t xml:space="preserve">, higher-risk kidneys are being transplanted </w:t>
      </w:r>
      <w:r w:rsidR="00790DE2" w:rsidRPr="0021766A">
        <w:t>more often</w:t>
      </w:r>
      <w:r w:rsidR="00C41A7A">
        <w:t xml:space="preserve"> and especially t</w:t>
      </w:r>
      <w:r w:rsidRPr="0021766A">
        <w:t xml:space="preserve">he use of kidneys donated after circulatory death (DCD) from older donors </w:t>
      </w:r>
      <w:r w:rsidR="00790DE2" w:rsidRPr="0021766A">
        <w:t xml:space="preserve">(aged 50 years or more) </w:t>
      </w:r>
      <w:r w:rsidRPr="0021766A">
        <w:t>is increasing exponentially.</w:t>
      </w:r>
      <w:r w:rsidR="00C41A7A">
        <w:t xml:space="preserve"> These higher-risk kidneys are especially vulnerable to </w:t>
      </w:r>
      <w:proofErr w:type="spellStart"/>
      <w:r w:rsidR="00C41A7A">
        <w:t>ischaemia</w:t>
      </w:r>
      <w:proofErr w:type="spellEnd"/>
      <w:r w:rsidR="00C41A7A">
        <w:t xml:space="preserve">-reperfusion injury and optimal preservation to avoid delayed graft function and improve long term outcomes are vital. </w:t>
      </w:r>
      <w:r w:rsidRPr="0021766A">
        <w:t xml:space="preserve">The standard method of storing and transporting a kidney for transplantation is to perfuse </w:t>
      </w:r>
      <w:r w:rsidR="001E6875">
        <w:t xml:space="preserve">it </w:t>
      </w:r>
      <w:r w:rsidRPr="0021766A">
        <w:t xml:space="preserve">with a cold perfusion solution and store the kidney in an ice box. However, it has already been shown that </w:t>
      </w:r>
      <w:r w:rsidR="00C41A7A">
        <w:t>hypothermic</w:t>
      </w:r>
      <w:r w:rsidRPr="0021766A">
        <w:t xml:space="preserve"> machine perfusion preservation, where the cold p</w:t>
      </w:r>
      <w:r w:rsidR="001E6875">
        <w:t>reservation</w:t>
      </w:r>
      <w:r w:rsidRPr="0021766A">
        <w:t xml:space="preserve"> solution is continuously </w:t>
      </w:r>
      <w:proofErr w:type="spellStart"/>
      <w:r w:rsidRPr="0021766A">
        <w:t>perfused</w:t>
      </w:r>
      <w:proofErr w:type="spellEnd"/>
      <w:r w:rsidRPr="0021766A">
        <w:t xml:space="preserve"> through the kidney, improves short term graft function. Nevertheless, this preservation method still needs improvement to also increase long term graft function.</w:t>
      </w:r>
    </w:p>
    <w:p w:rsidR="00BE68BA" w:rsidRPr="0021766A" w:rsidRDefault="00BE68BA" w:rsidP="00AB28F1">
      <w:pPr>
        <w:spacing w:after="0" w:line="360" w:lineRule="auto"/>
        <w:jc w:val="both"/>
        <w:rPr>
          <w:b/>
        </w:rPr>
      </w:pPr>
      <w:r w:rsidRPr="0021766A">
        <w:rPr>
          <w:b/>
        </w:rPr>
        <w:t>Hypothermic machine perfusion with the addition of oxygen</w:t>
      </w:r>
    </w:p>
    <w:p w:rsidR="00BE68BA" w:rsidRPr="0021766A" w:rsidRDefault="00A251FD" w:rsidP="00AB28F1">
      <w:pPr>
        <w:spacing w:after="0" w:line="360" w:lineRule="auto"/>
        <w:jc w:val="both"/>
      </w:pPr>
      <w:r w:rsidRPr="0021766A">
        <w:t xml:space="preserve">During cold storage, kidney metabolism – albeit decreased – continuous in an anaerobic environment, setting the stage for </w:t>
      </w:r>
      <w:proofErr w:type="spellStart"/>
      <w:r w:rsidRPr="0021766A">
        <w:t>isch</w:t>
      </w:r>
      <w:r w:rsidR="00790DE2" w:rsidRPr="0021766A">
        <w:t>a</w:t>
      </w:r>
      <w:r w:rsidRPr="0021766A">
        <w:t>emia</w:t>
      </w:r>
      <w:proofErr w:type="spellEnd"/>
      <w:r w:rsidRPr="0021766A">
        <w:t xml:space="preserve">-reperfusion injury at the time of transplantation. The addition of oxygen during hypothermic machine perfusion has the potential to </w:t>
      </w:r>
      <w:r w:rsidR="00C41A7A">
        <w:t>reduce</w:t>
      </w:r>
      <w:r w:rsidRPr="0021766A">
        <w:t xml:space="preserve"> the damage that occurs</w:t>
      </w:r>
      <w:r w:rsidR="00790DE2" w:rsidRPr="0021766A">
        <w:t xml:space="preserve">, decrease </w:t>
      </w:r>
      <w:proofErr w:type="spellStart"/>
      <w:r w:rsidR="00790DE2" w:rsidRPr="0021766A">
        <w:t>ischaemia</w:t>
      </w:r>
      <w:proofErr w:type="spellEnd"/>
      <w:r w:rsidR="00790DE2" w:rsidRPr="0021766A">
        <w:t>-reperfusion injury and ameliorate graft function</w:t>
      </w:r>
      <w:r w:rsidRPr="0021766A">
        <w:t>.</w:t>
      </w:r>
    </w:p>
    <w:p w:rsidR="00A251FD" w:rsidRPr="0021766A" w:rsidRDefault="00A251FD" w:rsidP="00AB28F1">
      <w:pPr>
        <w:spacing w:after="0" w:line="360" w:lineRule="auto"/>
        <w:jc w:val="both"/>
        <w:rPr>
          <w:b/>
        </w:rPr>
      </w:pPr>
      <w:r w:rsidRPr="0021766A">
        <w:rPr>
          <w:b/>
        </w:rPr>
        <w:t>Study methods</w:t>
      </w:r>
    </w:p>
    <w:p w:rsidR="00BE68BA" w:rsidRPr="0021766A" w:rsidRDefault="00C41A7A" w:rsidP="00AB28F1">
      <w:pPr>
        <w:spacing w:after="0" w:line="360" w:lineRule="auto"/>
        <w:jc w:val="both"/>
      </w:pPr>
      <w:r>
        <w:t xml:space="preserve">In an international randomised </w:t>
      </w:r>
      <w:r w:rsidRPr="0021766A">
        <w:t>multicentre superiority trial with two parallel groups</w:t>
      </w:r>
      <w:r>
        <w:t xml:space="preserve"> oxygenated hypothermic machine perfusion will be compared with non-oxygenated hypothermic machine perfusion. </w:t>
      </w:r>
      <w:r w:rsidR="00A251FD" w:rsidRPr="0021766A">
        <w:t>One kidney from all consecutive DCD</w:t>
      </w:r>
      <w:r w:rsidR="003B05EB">
        <w:t xml:space="preserve"> III</w:t>
      </w:r>
      <w:r w:rsidR="00A251FD" w:rsidRPr="0021766A">
        <w:t xml:space="preserve"> donors aged 50 years or </w:t>
      </w:r>
      <w:r w:rsidR="001E6875">
        <w:t>older</w:t>
      </w:r>
      <w:r>
        <w:t xml:space="preserve"> within the study region</w:t>
      </w:r>
      <w:r w:rsidR="00A251FD" w:rsidRPr="0021766A">
        <w:t xml:space="preserve"> will be allocated to hypothermic machine perfusion (control group) and the other to hypothermic machine perfusion with oxygen (study group</w:t>
      </w:r>
      <w:r w:rsidR="00C02474" w:rsidRPr="0021766A">
        <w:t>)</w:t>
      </w:r>
      <w:r w:rsidR="00A251FD" w:rsidRPr="0021766A">
        <w:t xml:space="preserve">. </w:t>
      </w:r>
      <w:r w:rsidR="00BE68BA" w:rsidRPr="0021766A">
        <w:t xml:space="preserve">Recipients will then undergo </w:t>
      </w:r>
      <w:r w:rsidR="00C02474" w:rsidRPr="0021766A">
        <w:t xml:space="preserve">kidney </w:t>
      </w:r>
      <w:r w:rsidR="00BE68BA" w:rsidRPr="0021766A">
        <w:t xml:space="preserve">transplantation and be managed according to standard </w:t>
      </w:r>
      <w:r w:rsidR="00A251FD" w:rsidRPr="0021766A">
        <w:t xml:space="preserve">local protocols. </w:t>
      </w:r>
      <w:r w:rsidR="00BE68BA" w:rsidRPr="0021766A">
        <w:t xml:space="preserve">The two groups will be compared to investigate the potential benefit of </w:t>
      </w:r>
      <w:r w:rsidR="00A251FD" w:rsidRPr="0021766A">
        <w:t>the addition of oxygen during hypothermic machine perfusion preservation</w:t>
      </w:r>
      <w:r w:rsidR="00BE68BA" w:rsidRPr="0021766A">
        <w:t>.</w:t>
      </w:r>
    </w:p>
    <w:p w:rsidR="00BE68BA" w:rsidRPr="0021766A" w:rsidRDefault="00A251FD" w:rsidP="00AB28F1">
      <w:pPr>
        <w:spacing w:after="0" w:line="360" w:lineRule="auto"/>
        <w:jc w:val="both"/>
        <w:rPr>
          <w:b/>
        </w:rPr>
      </w:pPr>
      <w:r w:rsidRPr="0021766A">
        <w:rPr>
          <w:b/>
        </w:rPr>
        <w:t>Outcome measures</w:t>
      </w:r>
    </w:p>
    <w:p w:rsidR="000E0DCC" w:rsidRDefault="00BE68BA" w:rsidP="00AB28F1">
      <w:pPr>
        <w:spacing w:after="0" w:line="360" w:lineRule="auto"/>
        <w:jc w:val="both"/>
      </w:pPr>
      <w:r w:rsidRPr="0021766A">
        <w:t xml:space="preserve">The primary outcome measure will be </w:t>
      </w:r>
      <w:r w:rsidR="00A251FD" w:rsidRPr="0021766A">
        <w:t xml:space="preserve">the measured </w:t>
      </w:r>
      <w:proofErr w:type="spellStart"/>
      <w:r w:rsidR="00A251FD" w:rsidRPr="0021766A">
        <w:t>glomerular</w:t>
      </w:r>
      <w:proofErr w:type="spellEnd"/>
      <w:r w:rsidR="00A251FD" w:rsidRPr="0021766A">
        <w:t xml:space="preserve"> filtration rate –</w:t>
      </w:r>
      <w:r w:rsidR="001E6875">
        <w:t xml:space="preserve"> </w:t>
      </w:r>
      <w:r w:rsidR="00A251FD" w:rsidRPr="0021766A">
        <w:t xml:space="preserve">the best surrogate of graft function – at one year after transplantation, which is considered to be a predictor of long term kidney graft survival as well. </w:t>
      </w:r>
      <w:r w:rsidRPr="0021766A">
        <w:t xml:space="preserve">Recipients will be followed for </w:t>
      </w:r>
      <w:r w:rsidR="00C41A7A">
        <w:t>1 year</w:t>
      </w:r>
      <w:r w:rsidRPr="0021766A">
        <w:t xml:space="preserve">, with secondary endpoints to include </w:t>
      </w:r>
      <w:r w:rsidR="00A251FD" w:rsidRPr="0021766A">
        <w:t>delayed graft function</w:t>
      </w:r>
      <w:r w:rsidR="001E6875">
        <w:t xml:space="preserve">, </w:t>
      </w:r>
      <w:r w:rsidR="00A251FD" w:rsidRPr="0021766A">
        <w:t>primary non-function</w:t>
      </w:r>
      <w:r w:rsidR="001E6875">
        <w:t>, and</w:t>
      </w:r>
      <w:r w:rsidR="001E6875" w:rsidRPr="001E6875">
        <w:t xml:space="preserve"> </w:t>
      </w:r>
      <w:r w:rsidR="001E6875" w:rsidRPr="0021766A">
        <w:t>graft and patient survival</w:t>
      </w:r>
      <w:r w:rsidR="00A251FD" w:rsidRPr="0021766A">
        <w:t xml:space="preserve">. </w:t>
      </w:r>
      <w:r w:rsidRPr="0021766A">
        <w:t>A health economic analysis will also be performed.</w:t>
      </w:r>
    </w:p>
    <w:p w:rsidR="000E0DCC" w:rsidRDefault="000E0DCC" w:rsidP="000E0DCC">
      <w:r>
        <w:br w:type="page"/>
      </w:r>
    </w:p>
    <w:p w:rsidR="00BA77ED" w:rsidRPr="000E0DCC" w:rsidRDefault="00BA77ED" w:rsidP="00DB1845">
      <w:pPr>
        <w:pStyle w:val="Heading1"/>
      </w:pPr>
      <w:bookmarkStart w:id="17" w:name="_Toc377465933"/>
      <w:bookmarkStart w:id="18" w:name="_Toc384289418"/>
      <w:bookmarkStart w:id="19" w:name="_Toc384315278"/>
      <w:r w:rsidRPr="000E0DCC">
        <w:lastRenderedPageBreak/>
        <w:t>Protocol sign-off</w:t>
      </w:r>
      <w:bookmarkEnd w:id="17"/>
      <w:bookmarkEnd w:id="18"/>
      <w:bookmarkEnd w:id="19"/>
    </w:p>
    <w:tbl>
      <w:tblPr>
        <w:tblW w:w="0" w:type="auto"/>
        <w:tblBorders>
          <w:top w:val="single" w:sz="8" w:space="0" w:color="808080"/>
          <w:left w:val="single" w:sz="8" w:space="0" w:color="808080"/>
          <w:bottom w:val="single" w:sz="8" w:space="0" w:color="808080"/>
          <w:right w:val="single" w:sz="8" w:space="0" w:color="808080"/>
          <w:insideH w:val="single" w:sz="8" w:space="0" w:color="808080"/>
          <w:insideV w:val="single" w:sz="8" w:space="0" w:color="808080"/>
        </w:tblBorders>
        <w:tblLook w:val="04A0"/>
      </w:tblPr>
      <w:tblGrid>
        <w:gridCol w:w="2147"/>
        <w:gridCol w:w="7141"/>
      </w:tblGrid>
      <w:tr w:rsidR="00BA77ED" w:rsidRPr="006511C1" w:rsidTr="0005297F">
        <w:tc>
          <w:tcPr>
            <w:tcW w:w="2660" w:type="dxa"/>
            <w:shd w:val="clear" w:color="auto" w:fill="DBE5F1" w:themeFill="accent1" w:themeFillTint="33"/>
          </w:tcPr>
          <w:p w:rsidR="00BA77ED" w:rsidRPr="006511C1" w:rsidRDefault="00874239" w:rsidP="00BA77ED">
            <w:pPr>
              <w:spacing w:line="276" w:lineRule="auto"/>
              <w:rPr>
                <w:b/>
              </w:rPr>
            </w:pPr>
            <w:r>
              <w:rPr>
                <w:b/>
              </w:rPr>
              <w:t xml:space="preserve">Chief </w:t>
            </w:r>
            <w:r w:rsidR="00BA77ED" w:rsidRPr="006511C1">
              <w:rPr>
                <w:b/>
              </w:rPr>
              <w:t>investigator:</w:t>
            </w:r>
          </w:p>
        </w:tc>
        <w:tc>
          <w:tcPr>
            <w:tcW w:w="6582" w:type="dxa"/>
          </w:tcPr>
          <w:p w:rsidR="00BA77ED" w:rsidRPr="006511C1" w:rsidRDefault="00BA77ED" w:rsidP="00BA77ED">
            <w:pPr>
              <w:spacing w:before="240" w:line="276" w:lineRule="auto"/>
            </w:pPr>
            <w:r w:rsidRPr="006511C1">
              <w:t>Signature……………………………………………………………</w:t>
            </w:r>
          </w:p>
          <w:p w:rsidR="00BA77ED" w:rsidRPr="006511C1" w:rsidRDefault="00BA77ED" w:rsidP="00BA77ED">
            <w:pPr>
              <w:spacing w:before="240" w:line="276" w:lineRule="auto"/>
            </w:pPr>
            <w:r>
              <w:t>Name……………………………………………………………….......</w:t>
            </w:r>
            <w:r w:rsidRPr="006511C1">
              <w:t>Date………………………………..</w:t>
            </w:r>
          </w:p>
        </w:tc>
      </w:tr>
      <w:tr w:rsidR="00BA77ED" w:rsidRPr="006511C1" w:rsidTr="0005297F">
        <w:tc>
          <w:tcPr>
            <w:tcW w:w="2660" w:type="dxa"/>
            <w:shd w:val="clear" w:color="auto" w:fill="DBE5F1" w:themeFill="accent1" w:themeFillTint="33"/>
          </w:tcPr>
          <w:p w:rsidR="00BA77ED" w:rsidRPr="006511C1" w:rsidRDefault="00874239" w:rsidP="00BA77ED">
            <w:pPr>
              <w:spacing w:line="276" w:lineRule="auto"/>
              <w:rPr>
                <w:b/>
              </w:rPr>
            </w:pPr>
            <w:r>
              <w:rPr>
                <w:b/>
              </w:rPr>
              <w:t>Principal</w:t>
            </w:r>
            <w:r w:rsidR="00BA77ED" w:rsidRPr="006511C1">
              <w:rPr>
                <w:b/>
              </w:rPr>
              <w:t xml:space="preserve"> </w:t>
            </w:r>
            <w:r w:rsidR="00BA77ED">
              <w:rPr>
                <w:b/>
              </w:rPr>
              <w:t>Investigator</w:t>
            </w:r>
            <w:r w:rsidR="00BA77ED" w:rsidRPr="006511C1">
              <w:rPr>
                <w:b/>
              </w:rPr>
              <w:t>:</w:t>
            </w:r>
          </w:p>
        </w:tc>
        <w:tc>
          <w:tcPr>
            <w:tcW w:w="6582" w:type="dxa"/>
          </w:tcPr>
          <w:p w:rsidR="00BA77ED" w:rsidRPr="006511C1" w:rsidRDefault="00BA77ED" w:rsidP="00BA77ED">
            <w:pPr>
              <w:spacing w:before="240" w:line="276" w:lineRule="auto"/>
            </w:pPr>
            <w:r w:rsidRPr="006511C1">
              <w:t>Signature……………………………………………………………</w:t>
            </w:r>
          </w:p>
          <w:p w:rsidR="00BA77ED" w:rsidRPr="006511C1" w:rsidRDefault="00BA77ED" w:rsidP="00BA77ED">
            <w:pPr>
              <w:spacing w:before="240" w:line="276" w:lineRule="auto"/>
            </w:pPr>
            <w:r>
              <w:t>Name……………………………………………………………….......</w:t>
            </w:r>
            <w:r w:rsidRPr="006511C1">
              <w:t>Date………………………………..</w:t>
            </w:r>
          </w:p>
        </w:tc>
      </w:tr>
      <w:tr w:rsidR="00BA77ED" w:rsidRPr="006511C1" w:rsidTr="0005297F">
        <w:tc>
          <w:tcPr>
            <w:tcW w:w="2660" w:type="dxa"/>
            <w:shd w:val="clear" w:color="auto" w:fill="DBE5F1" w:themeFill="accent1" w:themeFillTint="33"/>
          </w:tcPr>
          <w:p w:rsidR="00BA77ED" w:rsidRPr="006511C1" w:rsidRDefault="00BA77ED" w:rsidP="00BA77ED">
            <w:pPr>
              <w:spacing w:line="276" w:lineRule="auto"/>
              <w:rPr>
                <w:b/>
              </w:rPr>
            </w:pPr>
            <w:r w:rsidRPr="006511C1">
              <w:rPr>
                <w:b/>
              </w:rPr>
              <w:t>Sponsor’s representative:</w:t>
            </w:r>
          </w:p>
        </w:tc>
        <w:tc>
          <w:tcPr>
            <w:tcW w:w="6582" w:type="dxa"/>
          </w:tcPr>
          <w:p w:rsidR="00BA77ED" w:rsidRPr="006511C1" w:rsidRDefault="00BA77ED" w:rsidP="00BA77ED">
            <w:pPr>
              <w:spacing w:before="240" w:line="276" w:lineRule="auto"/>
            </w:pPr>
            <w:r w:rsidRPr="006511C1">
              <w:t>Signature……………………………………………………………</w:t>
            </w:r>
          </w:p>
          <w:p w:rsidR="00BA77ED" w:rsidRPr="006511C1" w:rsidRDefault="00BA77ED" w:rsidP="00BA77ED">
            <w:pPr>
              <w:spacing w:line="276" w:lineRule="auto"/>
            </w:pPr>
            <w:r>
              <w:t>Name……………………………………………………………….......</w:t>
            </w:r>
            <w:r w:rsidRPr="006511C1">
              <w:t>Date………………………………..</w:t>
            </w:r>
          </w:p>
        </w:tc>
      </w:tr>
      <w:tr w:rsidR="00BA77ED" w:rsidRPr="006511C1" w:rsidTr="0005297F">
        <w:tc>
          <w:tcPr>
            <w:tcW w:w="2660" w:type="dxa"/>
            <w:shd w:val="clear" w:color="auto" w:fill="DBE5F1" w:themeFill="accent1" w:themeFillTint="33"/>
          </w:tcPr>
          <w:p w:rsidR="00BA77ED" w:rsidRPr="006511C1" w:rsidRDefault="004C33D8" w:rsidP="00BA77ED">
            <w:pPr>
              <w:spacing w:line="276" w:lineRule="auto"/>
              <w:rPr>
                <w:b/>
              </w:rPr>
            </w:pPr>
            <w:r>
              <w:rPr>
                <w:b/>
              </w:rPr>
              <w:t>National Investigators</w:t>
            </w:r>
            <w:r w:rsidR="00BA77ED" w:rsidRPr="006511C1">
              <w:rPr>
                <w:b/>
              </w:rPr>
              <w:t>:</w:t>
            </w:r>
          </w:p>
        </w:tc>
        <w:tc>
          <w:tcPr>
            <w:tcW w:w="6582" w:type="dxa"/>
          </w:tcPr>
          <w:p w:rsidR="00BA77ED" w:rsidRPr="006511C1" w:rsidRDefault="00BA77ED" w:rsidP="00BA77ED">
            <w:pPr>
              <w:spacing w:before="240" w:line="276" w:lineRule="auto"/>
            </w:pPr>
            <w:r w:rsidRPr="006511C1">
              <w:t>Signature……………………………………………………………</w:t>
            </w:r>
          </w:p>
          <w:p w:rsidR="00BA77ED" w:rsidRDefault="00BA77ED" w:rsidP="00BA77ED">
            <w:pPr>
              <w:spacing w:before="240" w:line="276" w:lineRule="auto"/>
            </w:pPr>
            <w:r>
              <w:t>Name……………………………………………………………….......</w:t>
            </w:r>
            <w:r w:rsidRPr="006511C1">
              <w:t>Date………………………………..</w:t>
            </w:r>
          </w:p>
          <w:p w:rsidR="00BA77ED" w:rsidRPr="006511C1" w:rsidRDefault="00BA77ED" w:rsidP="00BA77ED">
            <w:pPr>
              <w:spacing w:before="240" w:line="276" w:lineRule="auto"/>
            </w:pPr>
            <w:r w:rsidRPr="006511C1">
              <w:t>Signature……………………………………………………………</w:t>
            </w:r>
          </w:p>
          <w:p w:rsidR="00BA77ED" w:rsidRDefault="00BA77ED" w:rsidP="00BA77ED">
            <w:pPr>
              <w:spacing w:before="240" w:line="276" w:lineRule="auto"/>
            </w:pPr>
            <w:r>
              <w:t>Name……………………………………………………………….......</w:t>
            </w:r>
            <w:r w:rsidRPr="006511C1">
              <w:t>Date………………………………..</w:t>
            </w:r>
          </w:p>
          <w:p w:rsidR="00BA77ED" w:rsidRPr="006511C1" w:rsidRDefault="00BA77ED" w:rsidP="00BA77ED">
            <w:pPr>
              <w:spacing w:before="240" w:line="276" w:lineRule="auto"/>
            </w:pPr>
            <w:r w:rsidRPr="006511C1">
              <w:t>Signature……………………………………………………………</w:t>
            </w:r>
          </w:p>
          <w:p w:rsidR="00BA77ED" w:rsidRDefault="00BA77ED" w:rsidP="00BA77ED">
            <w:pPr>
              <w:spacing w:before="240" w:line="276" w:lineRule="auto"/>
            </w:pPr>
            <w:r>
              <w:t>Name……………………………………………………………….......</w:t>
            </w:r>
            <w:r w:rsidRPr="006511C1">
              <w:t>Date………………………………..</w:t>
            </w:r>
          </w:p>
          <w:p w:rsidR="00BA77ED" w:rsidRPr="006511C1" w:rsidRDefault="00BA77ED" w:rsidP="00BA77ED">
            <w:pPr>
              <w:spacing w:before="240" w:line="276" w:lineRule="auto"/>
            </w:pPr>
          </w:p>
        </w:tc>
      </w:tr>
      <w:tr w:rsidR="00BA77ED" w:rsidRPr="006511C1" w:rsidTr="0005297F">
        <w:tc>
          <w:tcPr>
            <w:tcW w:w="2660" w:type="dxa"/>
            <w:shd w:val="clear" w:color="auto" w:fill="DBE5F1" w:themeFill="accent1" w:themeFillTint="33"/>
          </w:tcPr>
          <w:p w:rsidR="00BA77ED" w:rsidRPr="006511C1" w:rsidRDefault="00BA77ED" w:rsidP="00BA77ED">
            <w:pPr>
              <w:spacing w:line="276" w:lineRule="auto"/>
              <w:rPr>
                <w:b/>
              </w:rPr>
            </w:pPr>
            <w:r w:rsidRPr="006511C1">
              <w:rPr>
                <w:b/>
              </w:rPr>
              <w:t>Senior statistician:</w:t>
            </w:r>
          </w:p>
        </w:tc>
        <w:tc>
          <w:tcPr>
            <w:tcW w:w="6582" w:type="dxa"/>
          </w:tcPr>
          <w:p w:rsidR="00BA77ED" w:rsidRPr="006511C1" w:rsidRDefault="00BA77ED" w:rsidP="00BA77ED">
            <w:pPr>
              <w:spacing w:before="240" w:line="276" w:lineRule="auto"/>
            </w:pPr>
            <w:r w:rsidRPr="006511C1">
              <w:t>Signature……………………………………………………………</w:t>
            </w:r>
          </w:p>
          <w:p w:rsidR="00BA77ED" w:rsidRPr="006511C1" w:rsidRDefault="00BA77ED" w:rsidP="00BA77ED">
            <w:pPr>
              <w:spacing w:line="276" w:lineRule="auto"/>
            </w:pPr>
            <w:r>
              <w:t>Name……………………………………………………………….......</w:t>
            </w:r>
            <w:r w:rsidRPr="006511C1">
              <w:t>Date………………………………..</w:t>
            </w:r>
          </w:p>
        </w:tc>
      </w:tr>
    </w:tbl>
    <w:p w:rsidR="00BA77ED" w:rsidRDefault="00BA77ED">
      <w:pPr>
        <w:spacing w:after="0" w:line="240" w:lineRule="auto"/>
      </w:pPr>
    </w:p>
    <w:p w:rsidR="00BA77ED" w:rsidRDefault="00BA77ED">
      <w:pPr>
        <w:spacing w:after="0" w:line="240" w:lineRule="auto"/>
      </w:pPr>
      <w:r>
        <w:br w:type="page"/>
      </w:r>
    </w:p>
    <w:p w:rsidR="00BA77ED" w:rsidRDefault="00BA77ED" w:rsidP="00DB1845">
      <w:pPr>
        <w:pStyle w:val="Heading1"/>
      </w:pPr>
      <w:bookmarkStart w:id="20" w:name="_Toc237418503"/>
      <w:bookmarkStart w:id="21" w:name="_Toc377465934"/>
      <w:bookmarkStart w:id="22" w:name="_Toc384289419"/>
      <w:bookmarkStart w:id="23" w:name="_Toc384315279"/>
      <w:r w:rsidRPr="000E0DCC">
        <w:lastRenderedPageBreak/>
        <w:t>Investigator Signature page</w:t>
      </w:r>
      <w:bookmarkEnd w:id="20"/>
      <w:bookmarkEnd w:id="21"/>
      <w:bookmarkEnd w:id="22"/>
      <w:bookmarkEnd w:id="23"/>
    </w:p>
    <w:p w:rsidR="000B2CAB" w:rsidRPr="000E0DCC" w:rsidRDefault="000B2CAB" w:rsidP="000E0DCC">
      <w:pPr>
        <w:spacing w:after="0" w:line="240" w:lineRule="auto"/>
        <w:rPr>
          <w:b/>
          <w:sz w:val="28"/>
        </w:rPr>
      </w:pPr>
    </w:p>
    <w:p w:rsidR="00BA77ED" w:rsidRDefault="00BA77ED" w:rsidP="00BA77ED">
      <w:pPr>
        <w:spacing w:line="276" w:lineRule="auto"/>
        <w:jc w:val="both"/>
      </w:pPr>
      <w:r>
        <w:t xml:space="preserve">I agree to conduct this clinical study in accordance with the design and specific provisions of this protocol and will only make changes </w:t>
      </w:r>
      <w:r w:rsidR="000B2CAB">
        <w:t>to</w:t>
      </w:r>
      <w:r>
        <w:t xml:space="preserve"> the protocol after notifying the sponsor.</w:t>
      </w:r>
    </w:p>
    <w:p w:rsidR="00BA77ED" w:rsidRDefault="00BA77ED" w:rsidP="00BA77ED">
      <w:pPr>
        <w:spacing w:line="276" w:lineRule="auto"/>
        <w:jc w:val="both"/>
      </w:pPr>
      <w:r>
        <w:t>I understand that I may terminate or suspend enrolment of the study at any time if it becomes necessary to protect the best interests of the study subjects as advised by the DMC. This study may be terminated by the Universi</w:t>
      </w:r>
      <w:r w:rsidR="000B2CAB">
        <w:t xml:space="preserve">ty of </w:t>
      </w:r>
      <w:r w:rsidR="00030D4F">
        <w:t>Oxford</w:t>
      </w:r>
      <w:r w:rsidR="000B2CAB">
        <w:t>,</w:t>
      </w:r>
      <w:r>
        <w:t xml:space="preserve"> with or without cause.</w:t>
      </w:r>
    </w:p>
    <w:p w:rsidR="00BA77ED" w:rsidRDefault="00BA77ED" w:rsidP="00BA77ED">
      <w:pPr>
        <w:spacing w:line="276" w:lineRule="auto"/>
        <w:jc w:val="both"/>
      </w:pPr>
      <w:r>
        <w:t>I agree to personally conduct or supervise this investigation and to ensure that all associates, colleagues, and employees assisting in the conduct of this study are informed about their obligations in meeting these commitments.</w:t>
      </w:r>
    </w:p>
    <w:p w:rsidR="00BA77ED" w:rsidRDefault="00BA77ED" w:rsidP="00BA77ED">
      <w:pPr>
        <w:spacing w:line="276" w:lineRule="auto"/>
        <w:jc w:val="both"/>
      </w:pPr>
      <w:r>
        <w:t>I will conduct the study in accordance with Good Clinical Practice, the Declaration of Helsinki, and the moral, ethical and scientific principles that justify medical research. The study will be conducted in accordance with all relevant laws and regulations relating to clinical studies and the protection of patients.</w:t>
      </w:r>
    </w:p>
    <w:p w:rsidR="00BA77ED" w:rsidRDefault="00BA77ED" w:rsidP="00BA77ED">
      <w:pPr>
        <w:spacing w:line="276" w:lineRule="auto"/>
        <w:jc w:val="both"/>
      </w:pPr>
      <w:r>
        <w:t xml:space="preserve">I will ensure that the requirements relating to the Ethics Committee (EC) review and approval are met. I will provide the University of </w:t>
      </w:r>
      <w:r w:rsidR="00030D4F">
        <w:t xml:space="preserve">Oxford </w:t>
      </w:r>
      <w:r>
        <w:t>with any material that is provided to the EC for ethical approval.</w:t>
      </w:r>
    </w:p>
    <w:p w:rsidR="00BA77ED" w:rsidRDefault="00BA77ED" w:rsidP="00BA77ED">
      <w:pPr>
        <w:spacing w:line="276" w:lineRule="auto"/>
        <w:jc w:val="both"/>
      </w:pPr>
      <w:r>
        <w:t>I agree to maintain adequate and accurate records and to make those records available for audit and inspection in accordance with relevant regulatory requirements.</w:t>
      </w:r>
    </w:p>
    <w:p w:rsidR="00BA77ED" w:rsidRDefault="00BA77ED" w:rsidP="00BA77ED">
      <w:pPr>
        <w:spacing w:line="276" w:lineRule="auto"/>
        <w:jc w:val="both"/>
      </w:pPr>
      <w:r>
        <w:t>I agree to promptly report to the DMC, EC, and sponsor any changes in the research activity and all unanticipated problems involving risks to human subjects or others. Additionally, I will not make any changes in the research without EC approval, except where necessary to ensure the safety of study participants.</w:t>
      </w:r>
    </w:p>
    <w:p w:rsidR="00BA77ED" w:rsidRDefault="00BA77ED" w:rsidP="00BA77ED">
      <w:pPr>
        <w:spacing w:line="276" w:lineRule="auto"/>
      </w:pPr>
    </w:p>
    <w:p w:rsidR="00BA77ED" w:rsidRPr="00EC6092" w:rsidRDefault="00BA77ED" w:rsidP="00BA77ED">
      <w:pPr>
        <w:spacing w:line="276" w:lineRule="auto"/>
        <w:rPr>
          <w:b/>
        </w:rPr>
      </w:pPr>
      <w:r w:rsidRPr="00EC6092">
        <w:rPr>
          <w:b/>
        </w:rPr>
        <w:t>Signature……………</w:t>
      </w:r>
      <w:r>
        <w:rPr>
          <w:b/>
        </w:rPr>
        <w:t>……………………</w:t>
      </w:r>
      <w:r>
        <w:rPr>
          <w:b/>
        </w:rPr>
        <w:tab/>
        <w:t xml:space="preserve">Name………………………………………          </w:t>
      </w:r>
      <w:r w:rsidRPr="00EC6092">
        <w:rPr>
          <w:b/>
        </w:rPr>
        <w:t>Date………………………….</w:t>
      </w:r>
    </w:p>
    <w:p w:rsidR="00BA77ED" w:rsidRDefault="00BA77ED" w:rsidP="00BA77ED">
      <w:pPr>
        <w:spacing w:after="0" w:line="276" w:lineRule="auto"/>
        <w:jc w:val="both"/>
      </w:pPr>
    </w:p>
    <w:p w:rsidR="00BA77ED" w:rsidRPr="0021766A" w:rsidRDefault="00BA77ED" w:rsidP="00AB28F1">
      <w:pPr>
        <w:spacing w:after="0" w:line="360" w:lineRule="auto"/>
        <w:jc w:val="both"/>
      </w:pPr>
    </w:p>
    <w:p w:rsidR="006F3792" w:rsidRPr="0021766A" w:rsidRDefault="006F3792" w:rsidP="00D7578A">
      <w:pPr>
        <w:spacing w:line="276" w:lineRule="auto"/>
        <w:sectPr w:rsidR="006F3792" w:rsidRPr="0021766A" w:rsidSect="009C6B41">
          <w:headerReference w:type="default" r:id="rId36"/>
          <w:pgSz w:w="11906" w:h="16838"/>
          <w:pgMar w:top="1417" w:right="1417" w:bottom="1417" w:left="1417" w:header="708" w:footer="708" w:gutter="0"/>
          <w:cols w:space="708"/>
          <w:docGrid w:linePitch="360"/>
        </w:sectPr>
      </w:pPr>
    </w:p>
    <w:bookmarkStart w:id="24" w:name="_Toc384289420" w:displacedByCustomXml="next"/>
    <w:bookmarkStart w:id="25" w:name="_Toc362008507" w:displacedByCustomXml="next"/>
    <w:bookmarkStart w:id="26" w:name="_Toc384315280" w:displacedByCustomXml="next"/>
    <w:sdt>
      <w:sdtPr>
        <w:rPr>
          <w:rFonts w:asciiTheme="minorHAnsi" w:eastAsia="Calibri" w:hAnsiTheme="minorHAnsi" w:cs="Times New Roman"/>
          <w:b w:val="0"/>
          <w:bCs w:val="0"/>
          <w:color w:val="auto"/>
          <w:sz w:val="22"/>
          <w:szCs w:val="22"/>
        </w:rPr>
        <w:id w:val="1419448010"/>
        <w:docPartObj>
          <w:docPartGallery w:val="Table of Contents"/>
          <w:docPartUnique/>
        </w:docPartObj>
      </w:sdtPr>
      <w:sdtEndPr>
        <w:rPr>
          <w:rFonts w:ascii="Calibri" w:hAnsi="Calibri"/>
          <w:noProof/>
        </w:rPr>
      </w:sdtEndPr>
      <w:sdtContent>
        <w:bookmarkEnd w:id="24" w:displacedByCustomXml="next"/>
        <w:bookmarkEnd w:id="26" w:displacedByCustomXml="next"/>
        <w:customXmlInsRangeStart w:id="27" w:author="Ina Jochmans" w:date="2014-04-03T18:32:00Z"/>
        <w:sdt>
          <w:sdtPr>
            <w:rPr>
              <w:rFonts w:asciiTheme="minorHAnsi" w:eastAsia="Calibri" w:hAnsiTheme="minorHAnsi" w:cs="Times New Roman"/>
              <w:b w:val="0"/>
              <w:bCs w:val="0"/>
              <w:color w:val="auto"/>
              <w:sz w:val="22"/>
              <w:szCs w:val="22"/>
            </w:rPr>
            <w:id w:val="-935987814"/>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customXmlInsRangeEnd w:id="27"/>
            <w:p w:rsidR="008E1B8B" w:rsidRPr="0021766A" w:rsidRDefault="008E1B8B" w:rsidP="000B2CAB">
              <w:pPr>
                <w:pStyle w:val="Heading1"/>
                <w:spacing w:before="0" w:line="276" w:lineRule="auto"/>
                <w:ind w:left="432" w:hanging="432"/>
                <w:rPr>
                  <w:rFonts w:asciiTheme="minorHAnsi" w:hAnsiTheme="minorHAnsi"/>
                </w:rPr>
              </w:pPr>
              <w:r w:rsidRPr="0021766A">
                <w:rPr>
                  <w:rFonts w:asciiTheme="minorHAnsi" w:hAnsiTheme="minorHAnsi"/>
                </w:rPr>
                <w:t>Contents</w:t>
              </w:r>
            </w:p>
            <w:bookmarkEnd w:id="25" w:displacedByCustomXml="next"/>
            <w:customXmlInsRangeStart w:id="28" w:author="Ina Jochmans" w:date="2014-04-03T18:32:00Z"/>
          </w:sdtContent>
        </w:sdt>
        <w:customXmlInsRangeEnd w:id="28"/>
        <w:p w:rsidR="00F31772" w:rsidRDefault="00253C3B" w:rsidP="00F31772">
          <w:pPr>
            <w:pStyle w:val="TOC1"/>
            <w:spacing w:line="240" w:lineRule="auto"/>
            <w:rPr>
              <w:rFonts w:asciiTheme="minorHAnsi" w:eastAsiaTheme="minorEastAsia" w:hAnsiTheme="minorHAnsi" w:cstheme="minorBidi"/>
              <w:noProof/>
              <w:lang w:val="nl-BE" w:eastAsia="nl-BE"/>
            </w:rPr>
          </w:pPr>
          <w:r w:rsidRPr="00253C3B">
            <w:rPr>
              <w:rFonts w:asciiTheme="minorHAnsi" w:hAnsiTheme="minorHAnsi"/>
              <w:szCs w:val="20"/>
            </w:rPr>
            <w:fldChar w:fldCharType="begin"/>
          </w:r>
          <w:r w:rsidR="004E6B30" w:rsidRPr="00C431AD">
            <w:rPr>
              <w:rFonts w:asciiTheme="minorHAnsi" w:hAnsiTheme="minorHAnsi"/>
              <w:szCs w:val="20"/>
            </w:rPr>
            <w:instrText xml:space="preserve"> TOC \o "1-2" \h \z \u </w:instrText>
          </w:r>
          <w:r w:rsidRPr="00253C3B">
            <w:rPr>
              <w:rFonts w:asciiTheme="minorHAnsi" w:hAnsiTheme="minorHAnsi"/>
              <w:szCs w:val="20"/>
            </w:rPr>
            <w:fldChar w:fldCharType="separate"/>
          </w:r>
          <w:hyperlink w:anchor="_Toc384315277" w:history="1">
            <w:r w:rsidR="00F31772" w:rsidRPr="00B86D41">
              <w:rPr>
                <w:rStyle w:val="Hyperlink"/>
                <w:noProof/>
              </w:rPr>
              <w:t>Study synopsis</w:t>
            </w:r>
            <w:r w:rsidR="00F31772">
              <w:rPr>
                <w:noProof/>
                <w:webHidden/>
              </w:rPr>
              <w:tab/>
            </w:r>
            <w:r>
              <w:rPr>
                <w:noProof/>
                <w:webHidden/>
              </w:rPr>
              <w:fldChar w:fldCharType="begin"/>
            </w:r>
            <w:r w:rsidR="00F31772">
              <w:rPr>
                <w:noProof/>
                <w:webHidden/>
              </w:rPr>
              <w:instrText xml:space="preserve"> PAGEREF _Toc384315277 \h </w:instrText>
            </w:r>
            <w:r>
              <w:rPr>
                <w:noProof/>
                <w:webHidden/>
              </w:rPr>
            </w:r>
            <w:r>
              <w:rPr>
                <w:noProof/>
                <w:webHidden/>
              </w:rPr>
              <w:fldChar w:fldCharType="separate"/>
            </w:r>
            <w:r w:rsidR="00B23831">
              <w:rPr>
                <w:noProof/>
                <w:webHidden/>
              </w:rPr>
              <w:t>3</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278" w:history="1">
            <w:r w:rsidR="00F31772" w:rsidRPr="00B86D41">
              <w:rPr>
                <w:rStyle w:val="Hyperlink"/>
                <w:noProof/>
              </w:rPr>
              <w:t>Protocol sign-off</w:t>
            </w:r>
            <w:r w:rsidR="00F31772">
              <w:rPr>
                <w:noProof/>
                <w:webHidden/>
              </w:rPr>
              <w:tab/>
            </w:r>
            <w:r>
              <w:rPr>
                <w:noProof/>
                <w:webHidden/>
              </w:rPr>
              <w:fldChar w:fldCharType="begin"/>
            </w:r>
            <w:r w:rsidR="00F31772">
              <w:rPr>
                <w:noProof/>
                <w:webHidden/>
              </w:rPr>
              <w:instrText xml:space="preserve"> PAGEREF _Toc384315278 \h </w:instrText>
            </w:r>
            <w:r>
              <w:rPr>
                <w:noProof/>
                <w:webHidden/>
              </w:rPr>
            </w:r>
            <w:r>
              <w:rPr>
                <w:noProof/>
                <w:webHidden/>
              </w:rPr>
              <w:fldChar w:fldCharType="separate"/>
            </w:r>
            <w:r w:rsidR="00B23831">
              <w:rPr>
                <w:noProof/>
                <w:webHidden/>
              </w:rPr>
              <w:t>5</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279" w:history="1">
            <w:r w:rsidR="00F31772" w:rsidRPr="00B86D41">
              <w:rPr>
                <w:rStyle w:val="Hyperlink"/>
                <w:noProof/>
              </w:rPr>
              <w:t>Investigator Signature page</w:t>
            </w:r>
            <w:r w:rsidR="00F31772">
              <w:rPr>
                <w:noProof/>
                <w:webHidden/>
              </w:rPr>
              <w:tab/>
            </w:r>
            <w:r>
              <w:rPr>
                <w:noProof/>
                <w:webHidden/>
              </w:rPr>
              <w:fldChar w:fldCharType="begin"/>
            </w:r>
            <w:r w:rsidR="00F31772">
              <w:rPr>
                <w:noProof/>
                <w:webHidden/>
              </w:rPr>
              <w:instrText xml:space="preserve"> PAGEREF _Toc384315279 \h </w:instrText>
            </w:r>
            <w:r>
              <w:rPr>
                <w:noProof/>
                <w:webHidden/>
              </w:rPr>
            </w:r>
            <w:r>
              <w:rPr>
                <w:noProof/>
                <w:webHidden/>
              </w:rPr>
              <w:fldChar w:fldCharType="separate"/>
            </w:r>
            <w:r w:rsidR="00B23831">
              <w:rPr>
                <w:noProof/>
                <w:webHidden/>
              </w:rPr>
              <w:t>6</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280" w:history="1">
            <w:r w:rsidR="00F31772" w:rsidRPr="00B86D41">
              <w:rPr>
                <w:rStyle w:val="Hyperlink"/>
                <w:noProof/>
              </w:rPr>
              <w:t>Content</w:t>
            </w:r>
            <w:bookmarkStart w:id="29" w:name="_GoBack"/>
            <w:bookmarkEnd w:id="29"/>
            <w:r w:rsidR="00F31772" w:rsidRPr="00B86D41">
              <w:rPr>
                <w:rStyle w:val="Hyperlink"/>
                <w:noProof/>
              </w:rPr>
              <w:t>s</w:t>
            </w:r>
            <w:r w:rsidR="00F31772">
              <w:rPr>
                <w:noProof/>
                <w:webHidden/>
              </w:rPr>
              <w:tab/>
            </w:r>
            <w:r>
              <w:rPr>
                <w:noProof/>
                <w:webHidden/>
              </w:rPr>
              <w:fldChar w:fldCharType="begin"/>
            </w:r>
            <w:r w:rsidR="00F31772">
              <w:rPr>
                <w:noProof/>
                <w:webHidden/>
              </w:rPr>
              <w:instrText xml:space="preserve"> PAGEREF _Toc384315280 \h </w:instrText>
            </w:r>
            <w:r>
              <w:rPr>
                <w:noProof/>
                <w:webHidden/>
              </w:rPr>
            </w:r>
            <w:r>
              <w:rPr>
                <w:noProof/>
                <w:webHidden/>
              </w:rPr>
              <w:fldChar w:fldCharType="separate"/>
            </w:r>
            <w:r w:rsidR="00B23831">
              <w:rPr>
                <w:noProof/>
                <w:webHidden/>
              </w:rPr>
              <w:t>7</w:t>
            </w:r>
            <w:r>
              <w:rPr>
                <w:noProof/>
                <w:webHidden/>
              </w:rPr>
              <w:fldChar w:fldCharType="end"/>
            </w:r>
          </w:hyperlink>
        </w:p>
        <w:p w:rsidR="00F31772" w:rsidRDefault="00253C3B" w:rsidP="000A071F">
          <w:pPr>
            <w:pStyle w:val="TOC1"/>
            <w:spacing w:line="240" w:lineRule="auto"/>
            <w:rPr>
              <w:rFonts w:asciiTheme="minorHAnsi" w:eastAsiaTheme="minorEastAsia" w:hAnsiTheme="minorHAnsi" w:cstheme="minorBidi"/>
              <w:noProof/>
              <w:lang w:val="nl-BE" w:eastAsia="nl-BE"/>
            </w:rPr>
          </w:pPr>
          <w:hyperlink w:anchor="_Toc384315281" w:history="1">
            <w:r w:rsidR="00F31772" w:rsidRPr="00B86D41">
              <w:rPr>
                <w:rStyle w:val="Hyperlink"/>
                <w:noProof/>
              </w:rPr>
              <w:t>Abbreviations</w:t>
            </w:r>
            <w:r w:rsidR="00F31772">
              <w:rPr>
                <w:noProof/>
                <w:webHidden/>
              </w:rPr>
              <w:tab/>
            </w:r>
            <w:r>
              <w:rPr>
                <w:noProof/>
                <w:webHidden/>
              </w:rPr>
              <w:fldChar w:fldCharType="begin"/>
            </w:r>
            <w:r w:rsidR="00F31772">
              <w:rPr>
                <w:noProof/>
                <w:webHidden/>
              </w:rPr>
              <w:instrText xml:space="preserve"> PAGEREF _Toc384315281 \h </w:instrText>
            </w:r>
            <w:r>
              <w:rPr>
                <w:noProof/>
                <w:webHidden/>
              </w:rPr>
            </w:r>
            <w:r>
              <w:rPr>
                <w:noProof/>
                <w:webHidden/>
              </w:rPr>
              <w:fldChar w:fldCharType="separate"/>
            </w:r>
            <w:r w:rsidR="00B23831">
              <w:rPr>
                <w:noProof/>
                <w:webHidden/>
              </w:rPr>
              <w:t>9</w:t>
            </w:r>
            <w:r>
              <w:rPr>
                <w:noProof/>
                <w:webHidden/>
              </w:rPr>
              <w:fldChar w:fldCharType="end"/>
            </w:r>
          </w:hyperlink>
        </w:p>
        <w:p w:rsidR="00F31772" w:rsidRDefault="00253C3B" w:rsidP="000A071F">
          <w:pPr>
            <w:pStyle w:val="TOC1"/>
            <w:spacing w:line="240" w:lineRule="auto"/>
            <w:rPr>
              <w:rFonts w:asciiTheme="minorHAnsi" w:eastAsiaTheme="minorEastAsia" w:hAnsiTheme="minorHAnsi" w:cstheme="minorBidi"/>
              <w:noProof/>
              <w:lang w:val="nl-BE" w:eastAsia="nl-BE"/>
            </w:rPr>
          </w:pPr>
          <w:hyperlink w:anchor="_Toc384315282" w:history="1">
            <w:r w:rsidR="00F31772" w:rsidRPr="00B86D41">
              <w:rPr>
                <w:rStyle w:val="Hyperlink"/>
                <w:noProof/>
              </w:rPr>
              <w:t>1.</w:t>
            </w:r>
            <w:r w:rsidR="00F31772">
              <w:rPr>
                <w:rFonts w:asciiTheme="minorHAnsi" w:eastAsiaTheme="minorEastAsia" w:hAnsiTheme="minorHAnsi" w:cstheme="minorBidi"/>
                <w:noProof/>
                <w:lang w:val="nl-BE" w:eastAsia="nl-BE"/>
              </w:rPr>
              <w:tab/>
            </w:r>
            <w:r w:rsidR="00F31772" w:rsidRPr="00B86D41">
              <w:rPr>
                <w:rStyle w:val="Hyperlink"/>
                <w:noProof/>
              </w:rPr>
              <w:t>Administrative information</w:t>
            </w:r>
            <w:r w:rsidR="00F31772">
              <w:rPr>
                <w:noProof/>
                <w:webHidden/>
              </w:rPr>
              <w:tab/>
            </w:r>
            <w:r>
              <w:rPr>
                <w:noProof/>
                <w:webHidden/>
              </w:rPr>
              <w:fldChar w:fldCharType="begin"/>
            </w:r>
            <w:r w:rsidR="00F31772">
              <w:rPr>
                <w:noProof/>
                <w:webHidden/>
              </w:rPr>
              <w:instrText xml:space="preserve"> PAGEREF _Toc384315282 \h </w:instrText>
            </w:r>
            <w:r>
              <w:rPr>
                <w:noProof/>
                <w:webHidden/>
              </w:rPr>
            </w:r>
            <w:r>
              <w:rPr>
                <w:noProof/>
                <w:webHidden/>
              </w:rPr>
              <w:fldChar w:fldCharType="separate"/>
            </w:r>
            <w:r w:rsidR="00B23831">
              <w:rPr>
                <w:noProof/>
                <w:webHidden/>
              </w:rPr>
              <w:t>10</w:t>
            </w:r>
            <w:r>
              <w:rPr>
                <w:noProof/>
                <w:webHidden/>
              </w:rPr>
              <w:fldChar w:fldCharType="end"/>
            </w:r>
          </w:hyperlink>
        </w:p>
        <w:p w:rsidR="00F31772" w:rsidRDefault="00253C3B" w:rsidP="000A071F">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83" w:history="1">
            <w:r w:rsidR="00F31772" w:rsidRPr="00B86D41">
              <w:rPr>
                <w:rStyle w:val="Hyperlink"/>
                <w:noProof/>
              </w:rPr>
              <w:t>1.1.</w:t>
            </w:r>
            <w:r w:rsidR="00F31772">
              <w:rPr>
                <w:rFonts w:asciiTheme="minorHAnsi" w:eastAsiaTheme="minorEastAsia" w:hAnsiTheme="minorHAnsi" w:cstheme="minorBidi"/>
                <w:noProof/>
                <w:lang w:val="nl-BE" w:eastAsia="nl-BE"/>
              </w:rPr>
              <w:tab/>
            </w:r>
            <w:r w:rsidR="00F31772" w:rsidRPr="00B86D41">
              <w:rPr>
                <w:rStyle w:val="Hyperlink"/>
                <w:noProof/>
              </w:rPr>
              <w:t>Funding</w:t>
            </w:r>
            <w:r w:rsidR="00F31772">
              <w:rPr>
                <w:noProof/>
                <w:webHidden/>
              </w:rPr>
              <w:tab/>
            </w:r>
            <w:r>
              <w:rPr>
                <w:noProof/>
                <w:webHidden/>
              </w:rPr>
              <w:fldChar w:fldCharType="begin"/>
            </w:r>
            <w:r w:rsidR="00F31772">
              <w:rPr>
                <w:noProof/>
                <w:webHidden/>
              </w:rPr>
              <w:instrText xml:space="preserve"> PAGEREF _Toc384315283 \h </w:instrText>
            </w:r>
            <w:r>
              <w:rPr>
                <w:noProof/>
                <w:webHidden/>
              </w:rPr>
            </w:r>
            <w:r>
              <w:rPr>
                <w:noProof/>
                <w:webHidden/>
              </w:rPr>
              <w:fldChar w:fldCharType="separate"/>
            </w:r>
            <w:r w:rsidR="00B23831">
              <w:rPr>
                <w:noProof/>
                <w:webHidden/>
              </w:rPr>
              <w:t>10</w:t>
            </w:r>
            <w:r>
              <w:rPr>
                <w:noProof/>
                <w:webHidden/>
              </w:rPr>
              <w:fldChar w:fldCharType="end"/>
            </w:r>
          </w:hyperlink>
        </w:p>
        <w:p w:rsidR="00F31772" w:rsidRDefault="00253C3B" w:rsidP="000A071F">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84" w:history="1">
            <w:r w:rsidR="00F31772" w:rsidRPr="00B86D41">
              <w:rPr>
                <w:rStyle w:val="Hyperlink"/>
                <w:noProof/>
              </w:rPr>
              <w:t>1.2.</w:t>
            </w:r>
            <w:r w:rsidR="00F31772">
              <w:rPr>
                <w:rFonts w:asciiTheme="minorHAnsi" w:eastAsiaTheme="minorEastAsia" w:hAnsiTheme="minorHAnsi" w:cstheme="minorBidi"/>
                <w:noProof/>
                <w:lang w:val="nl-BE" w:eastAsia="nl-BE"/>
              </w:rPr>
              <w:tab/>
            </w:r>
            <w:r w:rsidR="00F31772" w:rsidRPr="00B86D41">
              <w:rPr>
                <w:rStyle w:val="Hyperlink"/>
                <w:noProof/>
              </w:rPr>
              <w:t>Trial Sponsor</w:t>
            </w:r>
            <w:r w:rsidR="00F31772">
              <w:rPr>
                <w:noProof/>
                <w:webHidden/>
              </w:rPr>
              <w:tab/>
            </w:r>
            <w:r>
              <w:rPr>
                <w:noProof/>
                <w:webHidden/>
              </w:rPr>
              <w:fldChar w:fldCharType="begin"/>
            </w:r>
            <w:r w:rsidR="00F31772">
              <w:rPr>
                <w:noProof/>
                <w:webHidden/>
              </w:rPr>
              <w:instrText xml:space="preserve"> PAGEREF _Toc384315284 \h </w:instrText>
            </w:r>
            <w:r>
              <w:rPr>
                <w:noProof/>
                <w:webHidden/>
              </w:rPr>
            </w:r>
            <w:r>
              <w:rPr>
                <w:noProof/>
                <w:webHidden/>
              </w:rPr>
              <w:fldChar w:fldCharType="separate"/>
            </w:r>
            <w:r w:rsidR="00B23831">
              <w:rPr>
                <w:noProof/>
                <w:webHidden/>
              </w:rPr>
              <w:t>10</w:t>
            </w:r>
            <w:r>
              <w:rPr>
                <w:noProof/>
                <w:webHidden/>
              </w:rPr>
              <w:fldChar w:fldCharType="end"/>
            </w:r>
          </w:hyperlink>
        </w:p>
        <w:p w:rsidR="00F31772" w:rsidRDefault="00253C3B" w:rsidP="000A071F">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85" w:history="1">
            <w:r w:rsidR="00F31772" w:rsidRPr="00B86D41">
              <w:rPr>
                <w:rStyle w:val="Hyperlink"/>
                <w:noProof/>
              </w:rPr>
              <w:t>1.3.</w:t>
            </w:r>
            <w:r w:rsidR="00F31772">
              <w:rPr>
                <w:rFonts w:asciiTheme="minorHAnsi" w:eastAsiaTheme="minorEastAsia" w:hAnsiTheme="minorHAnsi" w:cstheme="minorBidi"/>
                <w:noProof/>
                <w:lang w:val="nl-BE" w:eastAsia="nl-BE"/>
              </w:rPr>
              <w:tab/>
            </w:r>
            <w:r w:rsidR="00F31772" w:rsidRPr="00B86D41">
              <w:rPr>
                <w:rStyle w:val="Hyperlink"/>
                <w:noProof/>
              </w:rPr>
              <w:t>Trial personnel</w:t>
            </w:r>
            <w:r w:rsidR="00F31772">
              <w:rPr>
                <w:noProof/>
                <w:webHidden/>
              </w:rPr>
              <w:tab/>
            </w:r>
            <w:r>
              <w:rPr>
                <w:noProof/>
                <w:webHidden/>
              </w:rPr>
              <w:fldChar w:fldCharType="begin"/>
            </w:r>
            <w:r w:rsidR="00F31772">
              <w:rPr>
                <w:noProof/>
                <w:webHidden/>
              </w:rPr>
              <w:instrText xml:space="preserve"> PAGEREF _Toc384315285 \h </w:instrText>
            </w:r>
            <w:r>
              <w:rPr>
                <w:noProof/>
                <w:webHidden/>
              </w:rPr>
            </w:r>
            <w:r>
              <w:rPr>
                <w:noProof/>
                <w:webHidden/>
              </w:rPr>
              <w:fldChar w:fldCharType="separate"/>
            </w:r>
            <w:r w:rsidR="00B23831">
              <w:rPr>
                <w:noProof/>
                <w:webHidden/>
              </w:rPr>
              <w:t>10</w:t>
            </w:r>
            <w:r>
              <w:rPr>
                <w:noProof/>
                <w:webHidden/>
              </w:rPr>
              <w:fldChar w:fldCharType="end"/>
            </w:r>
          </w:hyperlink>
        </w:p>
        <w:p w:rsidR="00F31772" w:rsidRDefault="00253C3B" w:rsidP="000A071F">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86" w:history="1">
            <w:r w:rsidR="00F31772" w:rsidRPr="00B86D41">
              <w:rPr>
                <w:rStyle w:val="Hyperlink"/>
                <w:noProof/>
              </w:rPr>
              <w:t>1.4.</w:t>
            </w:r>
            <w:r w:rsidR="00F31772">
              <w:rPr>
                <w:rFonts w:asciiTheme="minorHAnsi" w:eastAsiaTheme="minorEastAsia" w:hAnsiTheme="minorHAnsi" w:cstheme="minorBidi"/>
                <w:noProof/>
                <w:lang w:val="nl-BE" w:eastAsia="nl-BE"/>
              </w:rPr>
              <w:tab/>
            </w:r>
            <w:r w:rsidR="00F31772" w:rsidRPr="00B86D41">
              <w:rPr>
                <w:rStyle w:val="Hyperlink"/>
                <w:noProof/>
              </w:rPr>
              <w:t>Roles and Responsibilities</w:t>
            </w:r>
            <w:r w:rsidR="00F31772">
              <w:rPr>
                <w:noProof/>
                <w:webHidden/>
              </w:rPr>
              <w:tab/>
            </w:r>
            <w:r>
              <w:rPr>
                <w:noProof/>
                <w:webHidden/>
              </w:rPr>
              <w:fldChar w:fldCharType="begin"/>
            </w:r>
            <w:r w:rsidR="00F31772">
              <w:rPr>
                <w:noProof/>
                <w:webHidden/>
              </w:rPr>
              <w:instrText xml:space="preserve"> PAGEREF _Toc384315286 \h </w:instrText>
            </w:r>
            <w:r>
              <w:rPr>
                <w:noProof/>
                <w:webHidden/>
              </w:rPr>
            </w:r>
            <w:r>
              <w:rPr>
                <w:noProof/>
                <w:webHidden/>
              </w:rPr>
              <w:fldChar w:fldCharType="separate"/>
            </w:r>
            <w:r w:rsidR="00B23831">
              <w:rPr>
                <w:noProof/>
                <w:webHidden/>
              </w:rPr>
              <w:t>14</w:t>
            </w:r>
            <w:r>
              <w:rPr>
                <w:noProof/>
                <w:webHidden/>
              </w:rPr>
              <w:fldChar w:fldCharType="end"/>
            </w:r>
          </w:hyperlink>
        </w:p>
        <w:p w:rsidR="00F31772" w:rsidRDefault="00253C3B" w:rsidP="000A071F">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87" w:history="1">
            <w:r w:rsidR="00F31772" w:rsidRPr="00B86D41">
              <w:rPr>
                <w:rStyle w:val="Hyperlink"/>
                <w:noProof/>
              </w:rPr>
              <w:t>1.5.</w:t>
            </w:r>
            <w:r w:rsidR="00F31772">
              <w:rPr>
                <w:rFonts w:asciiTheme="minorHAnsi" w:eastAsiaTheme="minorEastAsia" w:hAnsiTheme="minorHAnsi" w:cstheme="minorBidi"/>
                <w:noProof/>
                <w:lang w:val="nl-BE" w:eastAsia="nl-BE"/>
              </w:rPr>
              <w:tab/>
            </w:r>
            <w:r w:rsidR="00F31772" w:rsidRPr="00B86D41">
              <w:rPr>
                <w:rStyle w:val="Hyperlink"/>
                <w:noProof/>
              </w:rPr>
              <w:t>Trial Management Committee</w:t>
            </w:r>
            <w:r w:rsidR="00F31772">
              <w:rPr>
                <w:noProof/>
                <w:webHidden/>
              </w:rPr>
              <w:tab/>
            </w:r>
            <w:r>
              <w:rPr>
                <w:noProof/>
                <w:webHidden/>
              </w:rPr>
              <w:fldChar w:fldCharType="begin"/>
            </w:r>
            <w:r w:rsidR="00F31772">
              <w:rPr>
                <w:noProof/>
                <w:webHidden/>
              </w:rPr>
              <w:instrText xml:space="preserve"> PAGEREF _Toc384315287 \h </w:instrText>
            </w:r>
            <w:r>
              <w:rPr>
                <w:noProof/>
                <w:webHidden/>
              </w:rPr>
            </w:r>
            <w:r>
              <w:rPr>
                <w:noProof/>
                <w:webHidden/>
              </w:rPr>
              <w:fldChar w:fldCharType="separate"/>
            </w:r>
            <w:r w:rsidR="00B23831">
              <w:rPr>
                <w:noProof/>
                <w:webHidden/>
              </w:rPr>
              <w:t>18</w:t>
            </w:r>
            <w:r>
              <w:rPr>
                <w:noProof/>
                <w:webHidden/>
              </w:rPr>
              <w:fldChar w:fldCharType="end"/>
            </w:r>
          </w:hyperlink>
        </w:p>
        <w:p w:rsidR="00F31772" w:rsidRDefault="00253C3B" w:rsidP="000A071F">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88" w:history="1">
            <w:r w:rsidR="00F31772" w:rsidRPr="00B86D41">
              <w:rPr>
                <w:rStyle w:val="Hyperlink"/>
                <w:noProof/>
              </w:rPr>
              <w:t>1.6.</w:t>
            </w:r>
            <w:r w:rsidR="00F31772">
              <w:rPr>
                <w:rFonts w:asciiTheme="minorHAnsi" w:eastAsiaTheme="minorEastAsia" w:hAnsiTheme="minorHAnsi" w:cstheme="minorBidi"/>
                <w:noProof/>
                <w:lang w:val="nl-BE" w:eastAsia="nl-BE"/>
              </w:rPr>
              <w:tab/>
            </w:r>
            <w:r w:rsidR="00F31772" w:rsidRPr="00B86D41">
              <w:rPr>
                <w:rStyle w:val="Hyperlink"/>
                <w:noProof/>
              </w:rPr>
              <w:t>Data Monitoring Committee</w:t>
            </w:r>
            <w:r w:rsidR="00F31772">
              <w:rPr>
                <w:noProof/>
                <w:webHidden/>
              </w:rPr>
              <w:tab/>
            </w:r>
            <w:r>
              <w:rPr>
                <w:noProof/>
                <w:webHidden/>
              </w:rPr>
              <w:fldChar w:fldCharType="begin"/>
            </w:r>
            <w:r w:rsidR="00F31772">
              <w:rPr>
                <w:noProof/>
                <w:webHidden/>
              </w:rPr>
              <w:instrText xml:space="preserve"> PAGEREF _Toc384315288 \h </w:instrText>
            </w:r>
            <w:r>
              <w:rPr>
                <w:noProof/>
                <w:webHidden/>
              </w:rPr>
            </w:r>
            <w:r>
              <w:rPr>
                <w:noProof/>
                <w:webHidden/>
              </w:rPr>
              <w:fldChar w:fldCharType="separate"/>
            </w:r>
            <w:r w:rsidR="00B23831">
              <w:rPr>
                <w:noProof/>
                <w:webHidden/>
              </w:rPr>
              <w:t>18</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289" w:history="1">
            <w:r w:rsidR="00F31772" w:rsidRPr="00B86D41">
              <w:rPr>
                <w:rStyle w:val="Hyperlink"/>
                <w:noProof/>
              </w:rPr>
              <w:t>2.</w:t>
            </w:r>
            <w:r w:rsidR="00F31772">
              <w:rPr>
                <w:rFonts w:asciiTheme="minorHAnsi" w:eastAsiaTheme="minorEastAsia" w:hAnsiTheme="minorHAnsi" w:cstheme="minorBidi"/>
                <w:noProof/>
                <w:lang w:val="nl-BE" w:eastAsia="nl-BE"/>
              </w:rPr>
              <w:tab/>
            </w:r>
            <w:r w:rsidR="00F31772" w:rsidRPr="00B86D41">
              <w:rPr>
                <w:rStyle w:val="Hyperlink"/>
                <w:noProof/>
              </w:rPr>
              <w:t>Background and rationale</w:t>
            </w:r>
            <w:r w:rsidR="00F31772">
              <w:rPr>
                <w:noProof/>
                <w:webHidden/>
              </w:rPr>
              <w:tab/>
            </w:r>
            <w:r>
              <w:rPr>
                <w:noProof/>
                <w:webHidden/>
              </w:rPr>
              <w:fldChar w:fldCharType="begin"/>
            </w:r>
            <w:r w:rsidR="00F31772">
              <w:rPr>
                <w:noProof/>
                <w:webHidden/>
              </w:rPr>
              <w:instrText xml:space="preserve"> PAGEREF _Toc384315289 \h </w:instrText>
            </w:r>
            <w:r>
              <w:rPr>
                <w:noProof/>
                <w:webHidden/>
              </w:rPr>
            </w:r>
            <w:r>
              <w:rPr>
                <w:noProof/>
                <w:webHidden/>
              </w:rPr>
              <w:fldChar w:fldCharType="separate"/>
            </w:r>
            <w:r w:rsidR="00B23831">
              <w:rPr>
                <w:noProof/>
                <w:webHidden/>
              </w:rPr>
              <w:t>19</w:t>
            </w:r>
            <w:r>
              <w:rPr>
                <w:noProof/>
                <w:webHidden/>
              </w:rPr>
              <w:fldChar w:fldCharType="end"/>
            </w:r>
          </w:hyperlink>
        </w:p>
        <w:p w:rsidR="00F31772" w:rsidRDefault="00253C3B" w:rsidP="00F31772">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90" w:history="1">
            <w:r w:rsidR="00F31772" w:rsidRPr="00B86D41">
              <w:rPr>
                <w:rStyle w:val="Hyperlink"/>
                <w:noProof/>
              </w:rPr>
              <w:t>2.1.</w:t>
            </w:r>
            <w:r w:rsidR="00F31772">
              <w:rPr>
                <w:rFonts w:asciiTheme="minorHAnsi" w:eastAsiaTheme="minorEastAsia" w:hAnsiTheme="minorHAnsi" w:cstheme="minorBidi"/>
                <w:noProof/>
                <w:lang w:val="nl-BE" w:eastAsia="nl-BE"/>
              </w:rPr>
              <w:tab/>
            </w:r>
            <w:r w:rsidR="00F31772" w:rsidRPr="00B86D41">
              <w:rPr>
                <w:rStyle w:val="Hyperlink"/>
                <w:noProof/>
              </w:rPr>
              <w:t>The donor shortage and the changing donor population</w:t>
            </w:r>
            <w:r w:rsidR="00F31772">
              <w:rPr>
                <w:noProof/>
                <w:webHidden/>
              </w:rPr>
              <w:tab/>
            </w:r>
            <w:r>
              <w:rPr>
                <w:noProof/>
                <w:webHidden/>
              </w:rPr>
              <w:fldChar w:fldCharType="begin"/>
            </w:r>
            <w:r w:rsidR="00F31772">
              <w:rPr>
                <w:noProof/>
                <w:webHidden/>
              </w:rPr>
              <w:instrText xml:space="preserve"> PAGEREF _Toc384315290 \h </w:instrText>
            </w:r>
            <w:r>
              <w:rPr>
                <w:noProof/>
                <w:webHidden/>
              </w:rPr>
            </w:r>
            <w:r>
              <w:rPr>
                <w:noProof/>
                <w:webHidden/>
              </w:rPr>
              <w:fldChar w:fldCharType="separate"/>
            </w:r>
            <w:r w:rsidR="00B23831">
              <w:rPr>
                <w:noProof/>
                <w:webHidden/>
              </w:rPr>
              <w:t>19</w:t>
            </w:r>
            <w:r>
              <w:rPr>
                <w:noProof/>
                <w:webHidden/>
              </w:rPr>
              <w:fldChar w:fldCharType="end"/>
            </w:r>
          </w:hyperlink>
        </w:p>
        <w:p w:rsidR="00F31772" w:rsidRDefault="00253C3B" w:rsidP="000A071F">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91" w:history="1">
            <w:r w:rsidR="00F31772" w:rsidRPr="00B86D41">
              <w:rPr>
                <w:rStyle w:val="Hyperlink"/>
                <w:noProof/>
              </w:rPr>
              <w:t>2.2.</w:t>
            </w:r>
            <w:r w:rsidR="00F31772">
              <w:rPr>
                <w:rFonts w:asciiTheme="minorHAnsi" w:eastAsiaTheme="minorEastAsia" w:hAnsiTheme="minorHAnsi" w:cstheme="minorBidi"/>
                <w:noProof/>
                <w:lang w:val="nl-BE" w:eastAsia="nl-BE"/>
              </w:rPr>
              <w:tab/>
            </w:r>
            <w:r w:rsidR="00F31772" w:rsidRPr="00B86D41">
              <w:rPr>
                <w:rStyle w:val="Hyperlink"/>
                <w:noProof/>
              </w:rPr>
              <w:t>Machine perfusion preservation</w:t>
            </w:r>
            <w:r w:rsidR="00F31772">
              <w:rPr>
                <w:noProof/>
                <w:webHidden/>
              </w:rPr>
              <w:tab/>
            </w:r>
            <w:r>
              <w:rPr>
                <w:noProof/>
                <w:webHidden/>
              </w:rPr>
              <w:fldChar w:fldCharType="begin"/>
            </w:r>
            <w:r w:rsidR="00F31772">
              <w:rPr>
                <w:noProof/>
                <w:webHidden/>
              </w:rPr>
              <w:instrText xml:space="preserve"> PAGEREF _Toc384315291 \h </w:instrText>
            </w:r>
            <w:r>
              <w:rPr>
                <w:noProof/>
                <w:webHidden/>
              </w:rPr>
            </w:r>
            <w:r>
              <w:rPr>
                <w:noProof/>
                <w:webHidden/>
              </w:rPr>
              <w:fldChar w:fldCharType="separate"/>
            </w:r>
            <w:r w:rsidR="00B23831">
              <w:rPr>
                <w:noProof/>
                <w:webHidden/>
              </w:rPr>
              <w:t>20</w:t>
            </w:r>
            <w:r>
              <w:rPr>
                <w:noProof/>
                <w:webHidden/>
              </w:rPr>
              <w:fldChar w:fldCharType="end"/>
            </w:r>
          </w:hyperlink>
        </w:p>
        <w:p w:rsidR="00F31772" w:rsidRDefault="00253C3B" w:rsidP="000A071F">
          <w:pPr>
            <w:pStyle w:val="TOC2"/>
            <w:tabs>
              <w:tab w:val="left" w:pos="660"/>
              <w:tab w:val="right" w:leader="dot" w:pos="9062"/>
            </w:tabs>
            <w:spacing w:line="240" w:lineRule="auto"/>
            <w:rPr>
              <w:rFonts w:asciiTheme="minorHAnsi" w:eastAsiaTheme="minorEastAsia" w:hAnsiTheme="minorHAnsi" w:cstheme="minorBidi"/>
              <w:noProof/>
              <w:lang w:val="nl-BE" w:eastAsia="nl-BE"/>
            </w:rPr>
          </w:pPr>
          <w:hyperlink w:anchor="_Toc384315292" w:history="1">
            <w:r w:rsidR="00F31772" w:rsidRPr="00B86D41">
              <w:rPr>
                <w:rStyle w:val="Hyperlink"/>
                <w:noProof/>
              </w:rPr>
              <w:t>3.</w:t>
            </w:r>
            <w:r w:rsidR="00F31772">
              <w:rPr>
                <w:rFonts w:asciiTheme="minorHAnsi" w:eastAsiaTheme="minorEastAsia" w:hAnsiTheme="minorHAnsi" w:cstheme="minorBidi"/>
                <w:noProof/>
                <w:lang w:val="nl-BE" w:eastAsia="nl-BE"/>
              </w:rPr>
              <w:tab/>
            </w:r>
            <w:r w:rsidR="00F31772" w:rsidRPr="00B86D41">
              <w:rPr>
                <w:rStyle w:val="Hyperlink"/>
                <w:noProof/>
              </w:rPr>
              <w:t>Objectives and Endpoints</w:t>
            </w:r>
            <w:r w:rsidR="00F31772">
              <w:rPr>
                <w:noProof/>
                <w:webHidden/>
              </w:rPr>
              <w:tab/>
            </w:r>
            <w:r>
              <w:rPr>
                <w:noProof/>
                <w:webHidden/>
              </w:rPr>
              <w:fldChar w:fldCharType="begin"/>
            </w:r>
            <w:r w:rsidR="00F31772">
              <w:rPr>
                <w:noProof/>
                <w:webHidden/>
              </w:rPr>
              <w:instrText xml:space="preserve"> PAGEREF _Toc384315292 \h </w:instrText>
            </w:r>
            <w:r>
              <w:rPr>
                <w:noProof/>
                <w:webHidden/>
              </w:rPr>
            </w:r>
            <w:r>
              <w:rPr>
                <w:noProof/>
                <w:webHidden/>
              </w:rPr>
              <w:fldChar w:fldCharType="separate"/>
            </w:r>
            <w:r w:rsidR="00B23831">
              <w:rPr>
                <w:noProof/>
                <w:webHidden/>
              </w:rPr>
              <w:t>21</w:t>
            </w:r>
            <w:r>
              <w:rPr>
                <w:noProof/>
                <w:webHidden/>
              </w:rPr>
              <w:fldChar w:fldCharType="end"/>
            </w:r>
          </w:hyperlink>
        </w:p>
        <w:p w:rsidR="00F31772" w:rsidRDefault="00253C3B" w:rsidP="000A071F">
          <w:pPr>
            <w:pStyle w:val="TOC2"/>
            <w:tabs>
              <w:tab w:val="left" w:pos="660"/>
              <w:tab w:val="right" w:leader="dot" w:pos="9062"/>
            </w:tabs>
            <w:spacing w:line="240" w:lineRule="auto"/>
            <w:rPr>
              <w:rFonts w:asciiTheme="minorHAnsi" w:eastAsiaTheme="minorEastAsia" w:hAnsiTheme="minorHAnsi" w:cstheme="minorBidi"/>
              <w:noProof/>
              <w:lang w:val="nl-BE" w:eastAsia="nl-BE"/>
            </w:rPr>
          </w:pPr>
          <w:hyperlink w:anchor="_Toc384315293" w:history="1">
            <w:r w:rsidR="00F31772" w:rsidRPr="00B86D41">
              <w:rPr>
                <w:rStyle w:val="Hyperlink"/>
                <w:noProof/>
              </w:rPr>
              <w:t>4.</w:t>
            </w:r>
            <w:r w:rsidR="00F31772">
              <w:rPr>
                <w:rFonts w:asciiTheme="minorHAnsi" w:eastAsiaTheme="minorEastAsia" w:hAnsiTheme="minorHAnsi" w:cstheme="minorBidi"/>
                <w:noProof/>
                <w:lang w:val="nl-BE" w:eastAsia="nl-BE"/>
              </w:rPr>
              <w:tab/>
            </w:r>
            <w:r w:rsidR="00F31772" w:rsidRPr="00B86D41">
              <w:rPr>
                <w:rStyle w:val="Hyperlink"/>
                <w:noProof/>
              </w:rPr>
              <w:t>Trial Design</w:t>
            </w:r>
            <w:r w:rsidR="00F31772">
              <w:rPr>
                <w:noProof/>
                <w:webHidden/>
              </w:rPr>
              <w:tab/>
            </w:r>
            <w:r>
              <w:rPr>
                <w:noProof/>
                <w:webHidden/>
              </w:rPr>
              <w:fldChar w:fldCharType="begin"/>
            </w:r>
            <w:r w:rsidR="00F31772">
              <w:rPr>
                <w:noProof/>
                <w:webHidden/>
              </w:rPr>
              <w:instrText xml:space="preserve"> PAGEREF _Toc384315293 \h </w:instrText>
            </w:r>
            <w:r>
              <w:rPr>
                <w:noProof/>
                <w:webHidden/>
              </w:rPr>
            </w:r>
            <w:r>
              <w:rPr>
                <w:noProof/>
                <w:webHidden/>
              </w:rPr>
              <w:fldChar w:fldCharType="separate"/>
            </w:r>
            <w:r w:rsidR="00B23831">
              <w:rPr>
                <w:noProof/>
                <w:webHidden/>
              </w:rPr>
              <w:t>22</w:t>
            </w:r>
            <w:r>
              <w:rPr>
                <w:noProof/>
                <w:webHidden/>
              </w:rPr>
              <w:fldChar w:fldCharType="end"/>
            </w:r>
          </w:hyperlink>
        </w:p>
        <w:p w:rsidR="00F31772" w:rsidRDefault="00253C3B" w:rsidP="000A071F">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94" w:history="1">
            <w:r w:rsidR="00F31772" w:rsidRPr="00B86D41">
              <w:rPr>
                <w:rStyle w:val="Hyperlink"/>
                <w:noProof/>
              </w:rPr>
              <w:t>4.1.</w:t>
            </w:r>
            <w:r w:rsidR="00F31772">
              <w:rPr>
                <w:rFonts w:asciiTheme="minorHAnsi" w:eastAsiaTheme="minorEastAsia" w:hAnsiTheme="minorHAnsi" w:cstheme="minorBidi"/>
                <w:noProof/>
                <w:lang w:val="nl-BE" w:eastAsia="nl-BE"/>
              </w:rPr>
              <w:tab/>
            </w:r>
            <w:r w:rsidR="00F31772" w:rsidRPr="00B86D41">
              <w:rPr>
                <w:rStyle w:val="Hyperlink"/>
                <w:noProof/>
              </w:rPr>
              <w:t>Trial design</w:t>
            </w:r>
            <w:r w:rsidR="00F31772">
              <w:rPr>
                <w:noProof/>
                <w:webHidden/>
              </w:rPr>
              <w:tab/>
            </w:r>
            <w:r>
              <w:rPr>
                <w:noProof/>
                <w:webHidden/>
              </w:rPr>
              <w:fldChar w:fldCharType="begin"/>
            </w:r>
            <w:r w:rsidR="00F31772">
              <w:rPr>
                <w:noProof/>
                <w:webHidden/>
              </w:rPr>
              <w:instrText xml:space="preserve"> PAGEREF _Toc384315294 \h </w:instrText>
            </w:r>
            <w:r>
              <w:rPr>
                <w:noProof/>
                <w:webHidden/>
              </w:rPr>
            </w:r>
            <w:r>
              <w:rPr>
                <w:noProof/>
                <w:webHidden/>
              </w:rPr>
              <w:fldChar w:fldCharType="separate"/>
            </w:r>
            <w:r w:rsidR="00B23831">
              <w:rPr>
                <w:noProof/>
                <w:webHidden/>
              </w:rPr>
              <w:t>22</w:t>
            </w:r>
            <w:r>
              <w:rPr>
                <w:noProof/>
                <w:webHidden/>
              </w:rPr>
              <w:fldChar w:fldCharType="end"/>
            </w:r>
          </w:hyperlink>
        </w:p>
        <w:p w:rsidR="00F31772" w:rsidRDefault="00253C3B" w:rsidP="00F31772">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95" w:history="1">
            <w:r w:rsidR="00F31772" w:rsidRPr="00B86D41">
              <w:rPr>
                <w:rStyle w:val="Hyperlink"/>
                <w:rFonts w:eastAsiaTheme="majorEastAsia"/>
                <w:noProof/>
              </w:rPr>
              <w:t>4.2.</w:t>
            </w:r>
            <w:r w:rsidR="00F31772">
              <w:rPr>
                <w:rFonts w:asciiTheme="minorHAnsi" w:eastAsiaTheme="minorEastAsia" w:hAnsiTheme="minorHAnsi" w:cstheme="minorBidi"/>
                <w:noProof/>
                <w:lang w:val="nl-BE" w:eastAsia="nl-BE"/>
              </w:rPr>
              <w:tab/>
            </w:r>
            <w:r w:rsidR="00F31772" w:rsidRPr="00B86D41">
              <w:rPr>
                <w:rStyle w:val="Hyperlink"/>
                <w:rFonts w:eastAsiaTheme="majorEastAsia"/>
                <w:noProof/>
              </w:rPr>
              <w:t>Participant timeline</w:t>
            </w:r>
            <w:r w:rsidR="00F31772">
              <w:rPr>
                <w:noProof/>
                <w:webHidden/>
              </w:rPr>
              <w:tab/>
            </w:r>
            <w:r>
              <w:rPr>
                <w:noProof/>
                <w:webHidden/>
              </w:rPr>
              <w:fldChar w:fldCharType="begin"/>
            </w:r>
            <w:r w:rsidR="00F31772">
              <w:rPr>
                <w:noProof/>
                <w:webHidden/>
              </w:rPr>
              <w:instrText xml:space="preserve"> PAGEREF _Toc384315295 \h </w:instrText>
            </w:r>
            <w:r>
              <w:rPr>
                <w:noProof/>
                <w:webHidden/>
              </w:rPr>
            </w:r>
            <w:r>
              <w:rPr>
                <w:noProof/>
                <w:webHidden/>
              </w:rPr>
              <w:fldChar w:fldCharType="separate"/>
            </w:r>
            <w:r w:rsidR="00B23831">
              <w:rPr>
                <w:noProof/>
                <w:webHidden/>
              </w:rPr>
              <w:t>24</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296" w:history="1">
            <w:r w:rsidR="00F31772" w:rsidRPr="00B86D41">
              <w:rPr>
                <w:rStyle w:val="Hyperlink"/>
                <w:noProof/>
              </w:rPr>
              <w:t>5.</w:t>
            </w:r>
            <w:r w:rsidR="00F31772">
              <w:rPr>
                <w:rFonts w:asciiTheme="minorHAnsi" w:eastAsiaTheme="minorEastAsia" w:hAnsiTheme="minorHAnsi" w:cstheme="minorBidi"/>
                <w:noProof/>
                <w:lang w:val="nl-BE" w:eastAsia="nl-BE"/>
              </w:rPr>
              <w:tab/>
            </w:r>
            <w:r w:rsidR="00F31772" w:rsidRPr="00B86D41">
              <w:rPr>
                <w:rStyle w:val="Hyperlink"/>
                <w:noProof/>
              </w:rPr>
              <w:t>Participants and interventions</w:t>
            </w:r>
            <w:r w:rsidR="00F31772">
              <w:rPr>
                <w:noProof/>
                <w:webHidden/>
              </w:rPr>
              <w:tab/>
            </w:r>
            <w:r>
              <w:rPr>
                <w:noProof/>
                <w:webHidden/>
              </w:rPr>
              <w:fldChar w:fldCharType="begin"/>
            </w:r>
            <w:r w:rsidR="00F31772">
              <w:rPr>
                <w:noProof/>
                <w:webHidden/>
              </w:rPr>
              <w:instrText xml:space="preserve"> PAGEREF _Toc384315296 \h </w:instrText>
            </w:r>
            <w:r>
              <w:rPr>
                <w:noProof/>
                <w:webHidden/>
              </w:rPr>
            </w:r>
            <w:r>
              <w:rPr>
                <w:noProof/>
                <w:webHidden/>
              </w:rPr>
              <w:fldChar w:fldCharType="separate"/>
            </w:r>
            <w:r w:rsidR="00B23831">
              <w:rPr>
                <w:noProof/>
                <w:webHidden/>
              </w:rPr>
              <w:t>28</w:t>
            </w:r>
            <w:r>
              <w:rPr>
                <w:noProof/>
                <w:webHidden/>
              </w:rPr>
              <w:fldChar w:fldCharType="end"/>
            </w:r>
          </w:hyperlink>
        </w:p>
        <w:p w:rsidR="00F31772" w:rsidRDefault="00253C3B" w:rsidP="00F31772">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97" w:history="1">
            <w:r w:rsidR="00F31772" w:rsidRPr="00B86D41">
              <w:rPr>
                <w:rStyle w:val="Hyperlink"/>
                <w:noProof/>
              </w:rPr>
              <w:t>5.1.</w:t>
            </w:r>
            <w:r w:rsidR="00F31772">
              <w:rPr>
                <w:rFonts w:asciiTheme="minorHAnsi" w:eastAsiaTheme="minorEastAsia" w:hAnsiTheme="minorHAnsi" w:cstheme="minorBidi"/>
                <w:noProof/>
                <w:lang w:val="nl-BE" w:eastAsia="nl-BE"/>
              </w:rPr>
              <w:tab/>
            </w:r>
            <w:r w:rsidR="00F31772" w:rsidRPr="00B86D41">
              <w:rPr>
                <w:rStyle w:val="Hyperlink"/>
                <w:noProof/>
              </w:rPr>
              <w:t>Eligibility criteria</w:t>
            </w:r>
            <w:r w:rsidR="00F31772">
              <w:rPr>
                <w:noProof/>
                <w:webHidden/>
              </w:rPr>
              <w:tab/>
            </w:r>
            <w:r>
              <w:rPr>
                <w:noProof/>
                <w:webHidden/>
              </w:rPr>
              <w:fldChar w:fldCharType="begin"/>
            </w:r>
            <w:r w:rsidR="00F31772">
              <w:rPr>
                <w:noProof/>
                <w:webHidden/>
              </w:rPr>
              <w:instrText xml:space="preserve"> PAGEREF _Toc384315297 \h </w:instrText>
            </w:r>
            <w:r>
              <w:rPr>
                <w:noProof/>
                <w:webHidden/>
              </w:rPr>
            </w:r>
            <w:r>
              <w:rPr>
                <w:noProof/>
                <w:webHidden/>
              </w:rPr>
              <w:fldChar w:fldCharType="separate"/>
            </w:r>
            <w:r w:rsidR="00B23831">
              <w:rPr>
                <w:noProof/>
                <w:webHidden/>
              </w:rPr>
              <w:t>28</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298" w:history="1">
            <w:r w:rsidR="00F31772" w:rsidRPr="00B86D41">
              <w:rPr>
                <w:rStyle w:val="Hyperlink"/>
                <w:noProof/>
              </w:rPr>
              <w:t>6.</w:t>
            </w:r>
            <w:r w:rsidR="00F31772">
              <w:rPr>
                <w:rFonts w:asciiTheme="minorHAnsi" w:eastAsiaTheme="minorEastAsia" w:hAnsiTheme="minorHAnsi" w:cstheme="minorBidi"/>
                <w:noProof/>
                <w:lang w:val="nl-BE" w:eastAsia="nl-BE"/>
              </w:rPr>
              <w:tab/>
            </w:r>
            <w:r w:rsidR="00F31772" w:rsidRPr="00B86D41">
              <w:rPr>
                <w:rStyle w:val="Hyperlink"/>
                <w:noProof/>
              </w:rPr>
              <w:t>Recruitment</w:t>
            </w:r>
            <w:r w:rsidR="00F31772">
              <w:rPr>
                <w:noProof/>
                <w:webHidden/>
              </w:rPr>
              <w:tab/>
            </w:r>
            <w:r>
              <w:rPr>
                <w:noProof/>
                <w:webHidden/>
              </w:rPr>
              <w:fldChar w:fldCharType="begin"/>
            </w:r>
            <w:r w:rsidR="00F31772">
              <w:rPr>
                <w:noProof/>
                <w:webHidden/>
              </w:rPr>
              <w:instrText xml:space="preserve"> PAGEREF _Toc384315298 \h </w:instrText>
            </w:r>
            <w:r>
              <w:rPr>
                <w:noProof/>
                <w:webHidden/>
              </w:rPr>
            </w:r>
            <w:r>
              <w:rPr>
                <w:noProof/>
                <w:webHidden/>
              </w:rPr>
              <w:fldChar w:fldCharType="separate"/>
            </w:r>
            <w:r w:rsidR="00B23831">
              <w:rPr>
                <w:noProof/>
                <w:webHidden/>
              </w:rPr>
              <w:t>28</w:t>
            </w:r>
            <w:r>
              <w:rPr>
                <w:noProof/>
                <w:webHidden/>
              </w:rPr>
              <w:fldChar w:fldCharType="end"/>
            </w:r>
          </w:hyperlink>
        </w:p>
        <w:p w:rsidR="00F31772" w:rsidRDefault="00253C3B" w:rsidP="00F31772">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299" w:history="1">
            <w:r w:rsidR="00F31772" w:rsidRPr="00B86D41">
              <w:rPr>
                <w:rStyle w:val="Hyperlink"/>
                <w:noProof/>
              </w:rPr>
              <w:t>6.1.</w:t>
            </w:r>
            <w:r w:rsidR="00F31772">
              <w:rPr>
                <w:rFonts w:asciiTheme="minorHAnsi" w:eastAsiaTheme="minorEastAsia" w:hAnsiTheme="minorHAnsi" w:cstheme="minorBidi"/>
                <w:noProof/>
                <w:lang w:val="nl-BE" w:eastAsia="nl-BE"/>
              </w:rPr>
              <w:tab/>
            </w:r>
            <w:r w:rsidR="00F31772" w:rsidRPr="00B86D41">
              <w:rPr>
                <w:rStyle w:val="Hyperlink"/>
                <w:noProof/>
              </w:rPr>
              <w:t>Consent</w:t>
            </w:r>
            <w:r w:rsidR="00F31772">
              <w:rPr>
                <w:noProof/>
                <w:webHidden/>
              </w:rPr>
              <w:tab/>
            </w:r>
            <w:r>
              <w:rPr>
                <w:noProof/>
                <w:webHidden/>
              </w:rPr>
              <w:fldChar w:fldCharType="begin"/>
            </w:r>
            <w:r w:rsidR="00F31772">
              <w:rPr>
                <w:noProof/>
                <w:webHidden/>
              </w:rPr>
              <w:instrText xml:space="preserve"> PAGEREF _Toc384315299 \h </w:instrText>
            </w:r>
            <w:r>
              <w:rPr>
                <w:noProof/>
                <w:webHidden/>
              </w:rPr>
            </w:r>
            <w:r>
              <w:rPr>
                <w:noProof/>
                <w:webHidden/>
              </w:rPr>
              <w:fldChar w:fldCharType="separate"/>
            </w:r>
            <w:r w:rsidR="00B23831">
              <w:rPr>
                <w:noProof/>
                <w:webHidden/>
              </w:rPr>
              <w:t>29</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300" w:history="1">
            <w:r w:rsidR="00F31772" w:rsidRPr="00B86D41">
              <w:rPr>
                <w:rStyle w:val="Hyperlink"/>
                <w:noProof/>
              </w:rPr>
              <w:t>7.</w:t>
            </w:r>
            <w:r w:rsidR="00F31772">
              <w:rPr>
                <w:rFonts w:asciiTheme="minorHAnsi" w:eastAsiaTheme="minorEastAsia" w:hAnsiTheme="minorHAnsi" w:cstheme="minorBidi"/>
                <w:noProof/>
                <w:lang w:val="nl-BE" w:eastAsia="nl-BE"/>
              </w:rPr>
              <w:tab/>
            </w:r>
            <w:r w:rsidR="00F31772" w:rsidRPr="00B86D41">
              <w:rPr>
                <w:rStyle w:val="Hyperlink"/>
                <w:noProof/>
              </w:rPr>
              <w:t>The HMP Device</w:t>
            </w:r>
            <w:r w:rsidR="00F31772">
              <w:rPr>
                <w:noProof/>
                <w:webHidden/>
              </w:rPr>
              <w:tab/>
            </w:r>
            <w:r>
              <w:rPr>
                <w:noProof/>
                <w:webHidden/>
              </w:rPr>
              <w:fldChar w:fldCharType="begin"/>
            </w:r>
            <w:r w:rsidR="00F31772">
              <w:rPr>
                <w:noProof/>
                <w:webHidden/>
              </w:rPr>
              <w:instrText xml:space="preserve"> PAGEREF _Toc384315300 \h </w:instrText>
            </w:r>
            <w:r>
              <w:rPr>
                <w:noProof/>
                <w:webHidden/>
              </w:rPr>
            </w:r>
            <w:r>
              <w:rPr>
                <w:noProof/>
                <w:webHidden/>
              </w:rPr>
              <w:fldChar w:fldCharType="separate"/>
            </w:r>
            <w:r w:rsidR="00B23831">
              <w:rPr>
                <w:noProof/>
                <w:webHidden/>
              </w:rPr>
              <w:t>31</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301" w:history="1">
            <w:r w:rsidR="00F31772" w:rsidRPr="00B86D41">
              <w:rPr>
                <w:rStyle w:val="Hyperlink"/>
                <w:noProof/>
              </w:rPr>
              <w:t>8.</w:t>
            </w:r>
            <w:r w:rsidR="00F31772">
              <w:rPr>
                <w:rFonts w:asciiTheme="minorHAnsi" w:eastAsiaTheme="minorEastAsia" w:hAnsiTheme="minorHAnsi" w:cstheme="minorBidi"/>
                <w:noProof/>
                <w:lang w:val="nl-BE" w:eastAsia="nl-BE"/>
              </w:rPr>
              <w:tab/>
            </w:r>
            <w:r w:rsidR="00F31772" w:rsidRPr="00B86D41">
              <w:rPr>
                <w:rStyle w:val="Hyperlink"/>
                <w:noProof/>
              </w:rPr>
              <w:t>Methods: Assignment of interventions</w:t>
            </w:r>
            <w:r w:rsidR="00F31772">
              <w:rPr>
                <w:noProof/>
                <w:webHidden/>
              </w:rPr>
              <w:tab/>
            </w:r>
            <w:r>
              <w:rPr>
                <w:noProof/>
                <w:webHidden/>
              </w:rPr>
              <w:fldChar w:fldCharType="begin"/>
            </w:r>
            <w:r w:rsidR="00F31772">
              <w:rPr>
                <w:noProof/>
                <w:webHidden/>
              </w:rPr>
              <w:instrText xml:space="preserve"> PAGEREF _Toc384315301 \h </w:instrText>
            </w:r>
            <w:r>
              <w:rPr>
                <w:noProof/>
                <w:webHidden/>
              </w:rPr>
            </w:r>
            <w:r>
              <w:rPr>
                <w:noProof/>
                <w:webHidden/>
              </w:rPr>
              <w:fldChar w:fldCharType="separate"/>
            </w:r>
            <w:r w:rsidR="00B23831">
              <w:rPr>
                <w:noProof/>
                <w:webHidden/>
              </w:rPr>
              <w:t>33</w:t>
            </w:r>
            <w:r>
              <w:rPr>
                <w:noProof/>
                <w:webHidden/>
              </w:rPr>
              <w:fldChar w:fldCharType="end"/>
            </w:r>
          </w:hyperlink>
        </w:p>
        <w:p w:rsidR="00F31772" w:rsidRDefault="00253C3B" w:rsidP="00F31772">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302" w:history="1">
            <w:r w:rsidR="00F31772" w:rsidRPr="00B86D41">
              <w:rPr>
                <w:rStyle w:val="Hyperlink"/>
                <w:noProof/>
              </w:rPr>
              <w:t>8.1.</w:t>
            </w:r>
            <w:r w:rsidR="00F31772">
              <w:rPr>
                <w:rFonts w:asciiTheme="minorHAnsi" w:eastAsiaTheme="minorEastAsia" w:hAnsiTheme="minorHAnsi" w:cstheme="minorBidi"/>
                <w:noProof/>
                <w:lang w:val="nl-BE" w:eastAsia="nl-BE"/>
              </w:rPr>
              <w:tab/>
            </w:r>
            <w:r w:rsidR="00F31772" w:rsidRPr="00B86D41">
              <w:rPr>
                <w:rStyle w:val="Hyperlink"/>
                <w:noProof/>
              </w:rPr>
              <w:t>Allocation</w:t>
            </w:r>
            <w:r w:rsidR="00F31772">
              <w:rPr>
                <w:noProof/>
                <w:webHidden/>
              </w:rPr>
              <w:tab/>
            </w:r>
            <w:r>
              <w:rPr>
                <w:noProof/>
                <w:webHidden/>
              </w:rPr>
              <w:fldChar w:fldCharType="begin"/>
            </w:r>
            <w:r w:rsidR="00F31772">
              <w:rPr>
                <w:noProof/>
                <w:webHidden/>
              </w:rPr>
              <w:instrText xml:space="preserve"> PAGEREF _Toc384315302 \h </w:instrText>
            </w:r>
            <w:r>
              <w:rPr>
                <w:noProof/>
                <w:webHidden/>
              </w:rPr>
            </w:r>
            <w:r>
              <w:rPr>
                <w:noProof/>
                <w:webHidden/>
              </w:rPr>
              <w:fldChar w:fldCharType="separate"/>
            </w:r>
            <w:r w:rsidR="00B23831">
              <w:rPr>
                <w:noProof/>
                <w:webHidden/>
              </w:rPr>
              <w:t>33</w:t>
            </w:r>
            <w:r>
              <w:rPr>
                <w:noProof/>
                <w:webHidden/>
              </w:rPr>
              <w:fldChar w:fldCharType="end"/>
            </w:r>
          </w:hyperlink>
        </w:p>
        <w:p w:rsidR="00F31772" w:rsidRDefault="00253C3B" w:rsidP="00F31772">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303" w:history="1">
            <w:r w:rsidR="00F31772" w:rsidRPr="00B86D41">
              <w:rPr>
                <w:rStyle w:val="Hyperlink"/>
                <w:noProof/>
              </w:rPr>
              <w:t>8.2.</w:t>
            </w:r>
            <w:r w:rsidR="00F31772">
              <w:rPr>
                <w:rFonts w:asciiTheme="minorHAnsi" w:eastAsiaTheme="minorEastAsia" w:hAnsiTheme="minorHAnsi" w:cstheme="minorBidi"/>
                <w:noProof/>
                <w:lang w:val="nl-BE" w:eastAsia="nl-BE"/>
              </w:rPr>
              <w:tab/>
            </w:r>
            <w:r w:rsidR="00F31772" w:rsidRPr="00B86D41">
              <w:rPr>
                <w:rStyle w:val="Hyperlink"/>
                <w:noProof/>
              </w:rPr>
              <w:t>Blinding</w:t>
            </w:r>
            <w:r w:rsidR="00F31772">
              <w:rPr>
                <w:noProof/>
                <w:webHidden/>
              </w:rPr>
              <w:tab/>
            </w:r>
            <w:r>
              <w:rPr>
                <w:noProof/>
                <w:webHidden/>
              </w:rPr>
              <w:fldChar w:fldCharType="begin"/>
            </w:r>
            <w:r w:rsidR="00F31772">
              <w:rPr>
                <w:noProof/>
                <w:webHidden/>
              </w:rPr>
              <w:instrText xml:space="preserve"> PAGEREF _Toc384315303 \h </w:instrText>
            </w:r>
            <w:r>
              <w:rPr>
                <w:noProof/>
                <w:webHidden/>
              </w:rPr>
            </w:r>
            <w:r>
              <w:rPr>
                <w:noProof/>
                <w:webHidden/>
              </w:rPr>
              <w:fldChar w:fldCharType="separate"/>
            </w:r>
            <w:r w:rsidR="00B23831">
              <w:rPr>
                <w:noProof/>
                <w:webHidden/>
              </w:rPr>
              <w:t>34</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304" w:history="1">
            <w:r w:rsidR="00F31772" w:rsidRPr="00B86D41">
              <w:rPr>
                <w:rStyle w:val="Hyperlink"/>
                <w:noProof/>
              </w:rPr>
              <w:t>9.</w:t>
            </w:r>
            <w:r w:rsidR="00F31772">
              <w:rPr>
                <w:rFonts w:asciiTheme="minorHAnsi" w:eastAsiaTheme="minorEastAsia" w:hAnsiTheme="minorHAnsi" w:cstheme="minorBidi"/>
                <w:noProof/>
                <w:lang w:val="nl-BE" w:eastAsia="nl-BE"/>
              </w:rPr>
              <w:tab/>
            </w:r>
            <w:r w:rsidR="00F31772" w:rsidRPr="00B86D41">
              <w:rPr>
                <w:rStyle w:val="Hyperlink"/>
                <w:noProof/>
              </w:rPr>
              <w:t>Methods: Data collection, management, and analysis</w:t>
            </w:r>
            <w:r w:rsidR="00F31772">
              <w:rPr>
                <w:noProof/>
                <w:webHidden/>
              </w:rPr>
              <w:tab/>
            </w:r>
            <w:r>
              <w:rPr>
                <w:noProof/>
                <w:webHidden/>
              </w:rPr>
              <w:fldChar w:fldCharType="begin"/>
            </w:r>
            <w:r w:rsidR="00F31772">
              <w:rPr>
                <w:noProof/>
                <w:webHidden/>
              </w:rPr>
              <w:instrText xml:space="preserve"> PAGEREF _Toc384315304 \h </w:instrText>
            </w:r>
            <w:r>
              <w:rPr>
                <w:noProof/>
                <w:webHidden/>
              </w:rPr>
            </w:r>
            <w:r>
              <w:rPr>
                <w:noProof/>
                <w:webHidden/>
              </w:rPr>
              <w:fldChar w:fldCharType="separate"/>
            </w:r>
            <w:r w:rsidR="00B23831">
              <w:rPr>
                <w:noProof/>
                <w:webHidden/>
              </w:rPr>
              <w:t>35</w:t>
            </w:r>
            <w:r>
              <w:rPr>
                <w:noProof/>
                <w:webHidden/>
              </w:rPr>
              <w:fldChar w:fldCharType="end"/>
            </w:r>
          </w:hyperlink>
        </w:p>
        <w:p w:rsidR="00F31772" w:rsidRDefault="00253C3B" w:rsidP="00F31772">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305" w:history="1">
            <w:r w:rsidR="00F31772" w:rsidRPr="00B86D41">
              <w:rPr>
                <w:rStyle w:val="Hyperlink"/>
                <w:noProof/>
              </w:rPr>
              <w:t>9.1.</w:t>
            </w:r>
            <w:r w:rsidR="00F31772">
              <w:rPr>
                <w:rFonts w:asciiTheme="minorHAnsi" w:eastAsiaTheme="minorEastAsia" w:hAnsiTheme="minorHAnsi" w:cstheme="minorBidi"/>
                <w:noProof/>
                <w:lang w:val="nl-BE" w:eastAsia="nl-BE"/>
              </w:rPr>
              <w:tab/>
            </w:r>
            <w:r w:rsidR="00F31772" w:rsidRPr="00B86D41">
              <w:rPr>
                <w:rStyle w:val="Hyperlink"/>
                <w:noProof/>
              </w:rPr>
              <w:t>Data collection methods</w:t>
            </w:r>
            <w:r w:rsidR="00F31772">
              <w:rPr>
                <w:noProof/>
                <w:webHidden/>
              </w:rPr>
              <w:tab/>
            </w:r>
            <w:r>
              <w:rPr>
                <w:noProof/>
                <w:webHidden/>
              </w:rPr>
              <w:fldChar w:fldCharType="begin"/>
            </w:r>
            <w:r w:rsidR="00F31772">
              <w:rPr>
                <w:noProof/>
                <w:webHidden/>
              </w:rPr>
              <w:instrText xml:space="preserve"> PAGEREF _Toc384315305 \h </w:instrText>
            </w:r>
            <w:r>
              <w:rPr>
                <w:noProof/>
                <w:webHidden/>
              </w:rPr>
            </w:r>
            <w:r>
              <w:rPr>
                <w:noProof/>
                <w:webHidden/>
              </w:rPr>
              <w:fldChar w:fldCharType="separate"/>
            </w:r>
            <w:r w:rsidR="00B23831">
              <w:rPr>
                <w:noProof/>
                <w:webHidden/>
              </w:rPr>
              <w:t>35</w:t>
            </w:r>
            <w:r>
              <w:rPr>
                <w:noProof/>
                <w:webHidden/>
              </w:rPr>
              <w:fldChar w:fldCharType="end"/>
            </w:r>
          </w:hyperlink>
        </w:p>
        <w:p w:rsidR="00F31772" w:rsidRDefault="00253C3B" w:rsidP="00F31772">
          <w:pPr>
            <w:pStyle w:val="TOC2"/>
            <w:tabs>
              <w:tab w:val="left" w:pos="880"/>
              <w:tab w:val="right" w:leader="dot" w:pos="9062"/>
            </w:tabs>
            <w:spacing w:line="240" w:lineRule="auto"/>
            <w:rPr>
              <w:rFonts w:asciiTheme="minorHAnsi" w:eastAsiaTheme="minorEastAsia" w:hAnsiTheme="minorHAnsi" w:cstheme="minorBidi"/>
              <w:noProof/>
              <w:lang w:val="nl-BE" w:eastAsia="nl-BE"/>
            </w:rPr>
          </w:pPr>
          <w:hyperlink w:anchor="_Toc384315306" w:history="1">
            <w:r w:rsidR="00F31772" w:rsidRPr="00B86D41">
              <w:rPr>
                <w:rStyle w:val="Hyperlink"/>
                <w:noProof/>
              </w:rPr>
              <w:t>9.2.</w:t>
            </w:r>
            <w:r w:rsidR="00F31772">
              <w:rPr>
                <w:rFonts w:asciiTheme="minorHAnsi" w:eastAsiaTheme="minorEastAsia" w:hAnsiTheme="minorHAnsi" w:cstheme="minorBidi"/>
                <w:noProof/>
                <w:lang w:val="nl-BE" w:eastAsia="nl-BE"/>
              </w:rPr>
              <w:tab/>
            </w:r>
            <w:r w:rsidR="00F31772" w:rsidRPr="00B86D41">
              <w:rPr>
                <w:rStyle w:val="Hyperlink"/>
                <w:noProof/>
              </w:rPr>
              <w:t>Data management</w:t>
            </w:r>
            <w:r w:rsidR="00F31772">
              <w:rPr>
                <w:noProof/>
                <w:webHidden/>
              </w:rPr>
              <w:tab/>
            </w:r>
            <w:r>
              <w:rPr>
                <w:noProof/>
                <w:webHidden/>
              </w:rPr>
              <w:fldChar w:fldCharType="begin"/>
            </w:r>
            <w:r w:rsidR="00F31772">
              <w:rPr>
                <w:noProof/>
                <w:webHidden/>
              </w:rPr>
              <w:instrText xml:space="preserve"> PAGEREF _Toc384315306 \h </w:instrText>
            </w:r>
            <w:r>
              <w:rPr>
                <w:noProof/>
                <w:webHidden/>
              </w:rPr>
            </w:r>
            <w:r>
              <w:rPr>
                <w:noProof/>
                <w:webHidden/>
              </w:rPr>
              <w:fldChar w:fldCharType="separate"/>
            </w:r>
            <w:r w:rsidR="00B23831">
              <w:rPr>
                <w:noProof/>
                <w:webHidden/>
              </w:rPr>
              <w:t>36</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307" w:history="1">
            <w:r w:rsidR="00F31772" w:rsidRPr="00B86D41">
              <w:rPr>
                <w:rStyle w:val="Hyperlink"/>
                <w:noProof/>
              </w:rPr>
              <w:t>10.</w:t>
            </w:r>
            <w:r w:rsidR="00F31772">
              <w:rPr>
                <w:rFonts w:asciiTheme="minorHAnsi" w:eastAsiaTheme="minorEastAsia" w:hAnsiTheme="minorHAnsi" w:cstheme="minorBidi"/>
                <w:noProof/>
                <w:lang w:val="nl-BE" w:eastAsia="nl-BE"/>
              </w:rPr>
              <w:tab/>
            </w:r>
            <w:r w:rsidR="00F31772" w:rsidRPr="00B86D41">
              <w:rPr>
                <w:rStyle w:val="Hyperlink"/>
                <w:noProof/>
              </w:rPr>
              <w:t>Statistical Analysis</w:t>
            </w:r>
            <w:r w:rsidR="00F31772">
              <w:rPr>
                <w:noProof/>
                <w:webHidden/>
              </w:rPr>
              <w:tab/>
            </w:r>
            <w:r>
              <w:rPr>
                <w:noProof/>
                <w:webHidden/>
              </w:rPr>
              <w:fldChar w:fldCharType="begin"/>
            </w:r>
            <w:r w:rsidR="00F31772">
              <w:rPr>
                <w:noProof/>
                <w:webHidden/>
              </w:rPr>
              <w:instrText xml:space="preserve"> PAGEREF _Toc384315307 \h </w:instrText>
            </w:r>
            <w:r>
              <w:rPr>
                <w:noProof/>
                <w:webHidden/>
              </w:rPr>
            </w:r>
            <w:r>
              <w:rPr>
                <w:noProof/>
                <w:webHidden/>
              </w:rPr>
              <w:fldChar w:fldCharType="separate"/>
            </w:r>
            <w:r w:rsidR="00B23831">
              <w:rPr>
                <w:noProof/>
                <w:webHidden/>
              </w:rPr>
              <w:t>38</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08" w:history="1">
            <w:r w:rsidR="00F31772" w:rsidRPr="00B86D41">
              <w:rPr>
                <w:rStyle w:val="Hyperlink"/>
                <w:noProof/>
              </w:rPr>
              <w:t>10.1.</w:t>
            </w:r>
            <w:r w:rsidR="00F31772">
              <w:rPr>
                <w:rFonts w:asciiTheme="minorHAnsi" w:eastAsiaTheme="minorEastAsia" w:hAnsiTheme="minorHAnsi" w:cstheme="minorBidi"/>
                <w:noProof/>
                <w:lang w:val="nl-BE" w:eastAsia="nl-BE"/>
              </w:rPr>
              <w:tab/>
            </w:r>
            <w:r w:rsidR="00F31772" w:rsidRPr="00B86D41">
              <w:rPr>
                <w:rStyle w:val="Hyperlink"/>
                <w:noProof/>
              </w:rPr>
              <w:t>Statistical methods</w:t>
            </w:r>
            <w:r w:rsidR="00F31772">
              <w:rPr>
                <w:noProof/>
                <w:webHidden/>
              </w:rPr>
              <w:tab/>
            </w:r>
            <w:r>
              <w:rPr>
                <w:noProof/>
                <w:webHidden/>
              </w:rPr>
              <w:fldChar w:fldCharType="begin"/>
            </w:r>
            <w:r w:rsidR="00F31772">
              <w:rPr>
                <w:noProof/>
                <w:webHidden/>
              </w:rPr>
              <w:instrText xml:space="preserve"> PAGEREF _Toc384315308 \h </w:instrText>
            </w:r>
            <w:r>
              <w:rPr>
                <w:noProof/>
                <w:webHidden/>
              </w:rPr>
            </w:r>
            <w:r>
              <w:rPr>
                <w:noProof/>
                <w:webHidden/>
              </w:rPr>
              <w:fldChar w:fldCharType="separate"/>
            </w:r>
            <w:r w:rsidR="00B23831">
              <w:rPr>
                <w:noProof/>
                <w:webHidden/>
              </w:rPr>
              <w:t>38</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09" w:history="1">
            <w:r w:rsidR="00F31772" w:rsidRPr="00B86D41">
              <w:rPr>
                <w:rStyle w:val="Hyperlink"/>
                <w:noProof/>
              </w:rPr>
              <w:t>10.2.</w:t>
            </w:r>
            <w:r w:rsidR="00F31772">
              <w:rPr>
                <w:rFonts w:asciiTheme="minorHAnsi" w:eastAsiaTheme="minorEastAsia" w:hAnsiTheme="minorHAnsi" w:cstheme="minorBidi"/>
                <w:noProof/>
                <w:lang w:val="nl-BE" w:eastAsia="nl-BE"/>
              </w:rPr>
              <w:tab/>
            </w:r>
            <w:r w:rsidR="00F31772" w:rsidRPr="00B86D41">
              <w:rPr>
                <w:rStyle w:val="Hyperlink"/>
                <w:noProof/>
              </w:rPr>
              <w:t>Sample size</w:t>
            </w:r>
            <w:r w:rsidR="00F31772">
              <w:rPr>
                <w:noProof/>
                <w:webHidden/>
              </w:rPr>
              <w:tab/>
            </w:r>
            <w:r>
              <w:rPr>
                <w:noProof/>
                <w:webHidden/>
              </w:rPr>
              <w:fldChar w:fldCharType="begin"/>
            </w:r>
            <w:r w:rsidR="00F31772">
              <w:rPr>
                <w:noProof/>
                <w:webHidden/>
              </w:rPr>
              <w:instrText xml:space="preserve"> PAGEREF _Toc384315309 \h </w:instrText>
            </w:r>
            <w:r>
              <w:rPr>
                <w:noProof/>
                <w:webHidden/>
              </w:rPr>
            </w:r>
            <w:r>
              <w:rPr>
                <w:noProof/>
                <w:webHidden/>
              </w:rPr>
              <w:fldChar w:fldCharType="separate"/>
            </w:r>
            <w:r w:rsidR="00B23831">
              <w:rPr>
                <w:noProof/>
                <w:webHidden/>
              </w:rPr>
              <w:t>39</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310" w:history="1">
            <w:r w:rsidR="00F31772" w:rsidRPr="00B86D41">
              <w:rPr>
                <w:rStyle w:val="Hyperlink"/>
                <w:noProof/>
              </w:rPr>
              <w:t>11.</w:t>
            </w:r>
            <w:r w:rsidR="00F31772">
              <w:rPr>
                <w:rFonts w:asciiTheme="minorHAnsi" w:eastAsiaTheme="minorEastAsia" w:hAnsiTheme="minorHAnsi" w:cstheme="minorBidi"/>
                <w:noProof/>
                <w:lang w:val="nl-BE" w:eastAsia="nl-BE"/>
              </w:rPr>
              <w:tab/>
            </w:r>
            <w:r w:rsidR="00F31772" w:rsidRPr="00B86D41">
              <w:rPr>
                <w:rStyle w:val="Hyperlink"/>
                <w:noProof/>
              </w:rPr>
              <w:t>Safety</w:t>
            </w:r>
            <w:r w:rsidR="00F31772">
              <w:rPr>
                <w:noProof/>
                <w:webHidden/>
              </w:rPr>
              <w:tab/>
            </w:r>
            <w:r>
              <w:rPr>
                <w:noProof/>
                <w:webHidden/>
              </w:rPr>
              <w:fldChar w:fldCharType="begin"/>
            </w:r>
            <w:r w:rsidR="00F31772">
              <w:rPr>
                <w:noProof/>
                <w:webHidden/>
              </w:rPr>
              <w:instrText xml:space="preserve"> PAGEREF _Toc384315310 \h </w:instrText>
            </w:r>
            <w:r>
              <w:rPr>
                <w:noProof/>
                <w:webHidden/>
              </w:rPr>
            </w:r>
            <w:r>
              <w:rPr>
                <w:noProof/>
                <w:webHidden/>
              </w:rPr>
              <w:fldChar w:fldCharType="separate"/>
            </w:r>
            <w:r w:rsidR="00B23831">
              <w:rPr>
                <w:noProof/>
                <w:webHidden/>
              </w:rPr>
              <w:t>40</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11" w:history="1">
            <w:r w:rsidR="00F31772" w:rsidRPr="00B86D41">
              <w:rPr>
                <w:rStyle w:val="Hyperlink"/>
                <w:noProof/>
              </w:rPr>
              <w:t>11.1.</w:t>
            </w:r>
            <w:r w:rsidR="00F31772">
              <w:rPr>
                <w:rFonts w:asciiTheme="minorHAnsi" w:eastAsiaTheme="minorEastAsia" w:hAnsiTheme="minorHAnsi" w:cstheme="minorBidi"/>
                <w:noProof/>
                <w:lang w:val="nl-BE" w:eastAsia="nl-BE"/>
              </w:rPr>
              <w:tab/>
            </w:r>
            <w:r w:rsidR="00F31772" w:rsidRPr="00B86D41">
              <w:rPr>
                <w:rStyle w:val="Hyperlink"/>
                <w:noProof/>
              </w:rPr>
              <w:t>Adverse Events Definitions</w:t>
            </w:r>
            <w:r w:rsidR="00F31772">
              <w:rPr>
                <w:noProof/>
                <w:webHidden/>
              </w:rPr>
              <w:tab/>
            </w:r>
            <w:r>
              <w:rPr>
                <w:noProof/>
                <w:webHidden/>
              </w:rPr>
              <w:fldChar w:fldCharType="begin"/>
            </w:r>
            <w:r w:rsidR="00F31772">
              <w:rPr>
                <w:noProof/>
                <w:webHidden/>
              </w:rPr>
              <w:instrText xml:space="preserve"> PAGEREF _Toc384315311 \h </w:instrText>
            </w:r>
            <w:r>
              <w:rPr>
                <w:noProof/>
                <w:webHidden/>
              </w:rPr>
            </w:r>
            <w:r>
              <w:rPr>
                <w:noProof/>
                <w:webHidden/>
              </w:rPr>
              <w:fldChar w:fldCharType="separate"/>
            </w:r>
            <w:r w:rsidR="00B23831">
              <w:rPr>
                <w:noProof/>
                <w:webHidden/>
              </w:rPr>
              <w:t>40</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12" w:history="1">
            <w:r w:rsidR="00F31772" w:rsidRPr="00B86D41">
              <w:rPr>
                <w:rStyle w:val="Hyperlink"/>
                <w:noProof/>
              </w:rPr>
              <w:t>11.2.</w:t>
            </w:r>
            <w:r w:rsidR="00F31772">
              <w:rPr>
                <w:rFonts w:asciiTheme="minorHAnsi" w:eastAsiaTheme="minorEastAsia" w:hAnsiTheme="minorHAnsi" w:cstheme="minorBidi"/>
                <w:noProof/>
                <w:lang w:val="nl-BE" w:eastAsia="nl-BE"/>
              </w:rPr>
              <w:tab/>
            </w:r>
            <w:r w:rsidR="00F31772" w:rsidRPr="00B86D41">
              <w:rPr>
                <w:rStyle w:val="Hyperlink"/>
                <w:noProof/>
              </w:rPr>
              <w:t>Causality of an AE in relation to the intervention</w:t>
            </w:r>
            <w:r w:rsidR="00F31772">
              <w:rPr>
                <w:noProof/>
                <w:webHidden/>
              </w:rPr>
              <w:tab/>
            </w:r>
            <w:r>
              <w:rPr>
                <w:noProof/>
                <w:webHidden/>
              </w:rPr>
              <w:fldChar w:fldCharType="begin"/>
            </w:r>
            <w:r w:rsidR="00F31772">
              <w:rPr>
                <w:noProof/>
                <w:webHidden/>
              </w:rPr>
              <w:instrText xml:space="preserve"> PAGEREF _Toc384315312 \h </w:instrText>
            </w:r>
            <w:r>
              <w:rPr>
                <w:noProof/>
                <w:webHidden/>
              </w:rPr>
            </w:r>
            <w:r>
              <w:rPr>
                <w:noProof/>
                <w:webHidden/>
              </w:rPr>
              <w:fldChar w:fldCharType="separate"/>
            </w:r>
            <w:r w:rsidR="00B23831">
              <w:rPr>
                <w:noProof/>
                <w:webHidden/>
              </w:rPr>
              <w:t>41</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13" w:history="1">
            <w:r w:rsidR="00F31772" w:rsidRPr="00B86D41">
              <w:rPr>
                <w:rStyle w:val="Hyperlink"/>
                <w:noProof/>
              </w:rPr>
              <w:t>11.3.</w:t>
            </w:r>
            <w:r w:rsidR="00F31772">
              <w:rPr>
                <w:rFonts w:asciiTheme="minorHAnsi" w:eastAsiaTheme="minorEastAsia" w:hAnsiTheme="minorHAnsi" w:cstheme="minorBidi"/>
                <w:noProof/>
                <w:lang w:val="nl-BE" w:eastAsia="nl-BE"/>
              </w:rPr>
              <w:tab/>
            </w:r>
            <w:r w:rsidR="00F31772" w:rsidRPr="00B86D41">
              <w:rPr>
                <w:rStyle w:val="Hyperlink"/>
                <w:noProof/>
              </w:rPr>
              <w:t>Grade of severity</w:t>
            </w:r>
            <w:r w:rsidR="00F31772">
              <w:rPr>
                <w:noProof/>
                <w:webHidden/>
              </w:rPr>
              <w:tab/>
            </w:r>
            <w:r>
              <w:rPr>
                <w:noProof/>
                <w:webHidden/>
              </w:rPr>
              <w:fldChar w:fldCharType="begin"/>
            </w:r>
            <w:r w:rsidR="00F31772">
              <w:rPr>
                <w:noProof/>
                <w:webHidden/>
              </w:rPr>
              <w:instrText xml:space="preserve"> PAGEREF _Toc384315313 \h </w:instrText>
            </w:r>
            <w:r>
              <w:rPr>
                <w:noProof/>
                <w:webHidden/>
              </w:rPr>
            </w:r>
            <w:r>
              <w:rPr>
                <w:noProof/>
                <w:webHidden/>
              </w:rPr>
              <w:fldChar w:fldCharType="separate"/>
            </w:r>
            <w:r w:rsidR="00B23831">
              <w:rPr>
                <w:noProof/>
                <w:webHidden/>
              </w:rPr>
              <w:t>42</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14" w:history="1">
            <w:r w:rsidR="00F31772" w:rsidRPr="00B86D41">
              <w:rPr>
                <w:rStyle w:val="Hyperlink"/>
                <w:noProof/>
              </w:rPr>
              <w:t>11.4.</w:t>
            </w:r>
            <w:r w:rsidR="00F31772">
              <w:rPr>
                <w:rFonts w:asciiTheme="minorHAnsi" w:eastAsiaTheme="minorEastAsia" w:hAnsiTheme="minorHAnsi" w:cstheme="minorBidi"/>
                <w:noProof/>
                <w:lang w:val="nl-BE" w:eastAsia="nl-BE"/>
              </w:rPr>
              <w:tab/>
            </w:r>
            <w:r w:rsidR="00F31772" w:rsidRPr="00B86D41">
              <w:rPr>
                <w:rStyle w:val="Hyperlink"/>
                <w:noProof/>
              </w:rPr>
              <w:t>Anticipated Adverse Events</w:t>
            </w:r>
            <w:r w:rsidR="00F31772">
              <w:rPr>
                <w:noProof/>
                <w:webHidden/>
              </w:rPr>
              <w:tab/>
            </w:r>
            <w:r>
              <w:rPr>
                <w:noProof/>
                <w:webHidden/>
              </w:rPr>
              <w:fldChar w:fldCharType="begin"/>
            </w:r>
            <w:r w:rsidR="00F31772">
              <w:rPr>
                <w:noProof/>
                <w:webHidden/>
              </w:rPr>
              <w:instrText xml:space="preserve"> PAGEREF _Toc384315314 \h </w:instrText>
            </w:r>
            <w:r>
              <w:rPr>
                <w:noProof/>
                <w:webHidden/>
              </w:rPr>
            </w:r>
            <w:r>
              <w:rPr>
                <w:noProof/>
                <w:webHidden/>
              </w:rPr>
              <w:fldChar w:fldCharType="separate"/>
            </w:r>
            <w:r w:rsidR="00B23831">
              <w:rPr>
                <w:noProof/>
                <w:webHidden/>
              </w:rPr>
              <w:t>42</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15" w:history="1">
            <w:r w:rsidR="00F31772" w:rsidRPr="00B86D41">
              <w:rPr>
                <w:rStyle w:val="Hyperlink"/>
                <w:noProof/>
              </w:rPr>
              <w:t>11.5.</w:t>
            </w:r>
            <w:r w:rsidR="00F31772">
              <w:rPr>
                <w:rFonts w:asciiTheme="minorHAnsi" w:eastAsiaTheme="minorEastAsia" w:hAnsiTheme="minorHAnsi" w:cstheme="minorBidi"/>
                <w:noProof/>
                <w:lang w:val="nl-BE" w:eastAsia="nl-BE"/>
              </w:rPr>
              <w:tab/>
            </w:r>
            <w:r w:rsidR="00F31772" w:rsidRPr="00B86D41">
              <w:rPr>
                <w:rStyle w:val="Hyperlink"/>
                <w:noProof/>
              </w:rPr>
              <w:t>Recording adverse events and device deficiencies</w:t>
            </w:r>
            <w:r w:rsidR="00F31772">
              <w:rPr>
                <w:noProof/>
                <w:webHidden/>
              </w:rPr>
              <w:tab/>
            </w:r>
            <w:r>
              <w:rPr>
                <w:noProof/>
                <w:webHidden/>
              </w:rPr>
              <w:fldChar w:fldCharType="begin"/>
            </w:r>
            <w:r w:rsidR="00F31772">
              <w:rPr>
                <w:noProof/>
                <w:webHidden/>
              </w:rPr>
              <w:instrText xml:space="preserve"> PAGEREF _Toc384315315 \h </w:instrText>
            </w:r>
            <w:r>
              <w:rPr>
                <w:noProof/>
                <w:webHidden/>
              </w:rPr>
            </w:r>
            <w:r>
              <w:rPr>
                <w:noProof/>
                <w:webHidden/>
              </w:rPr>
              <w:fldChar w:fldCharType="separate"/>
            </w:r>
            <w:r w:rsidR="00B23831">
              <w:rPr>
                <w:noProof/>
                <w:webHidden/>
              </w:rPr>
              <w:t>42</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16" w:history="1">
            <w:r w:rsidR="00F31772" w:rsidRPr="00B86D41">
              <w:rPr>
                <w:rStyle w:val="Hyperlink"/>
                <w:noProof/>
              </w:rPr>
              <w:t>11.6.</w:t>
            </w:r>
            <w:r w:rsidR="00F31772">
              <w:rPr>
                <w:rFonts w:asciiTheme="minorHAnsi" w:eastAsiaTheme="minorEastAsia" w:hAnsiTheme="minorHAnsi" w:cstheme="minorBidi"/>
                <w:noProof/>
                <w:lang w:val="nl-BE" w:eastAsia="nl-BE"/>
              </w:rPr>
              <w:tab/>
            </w:r>
            <w:r w:rsidR="00F31772" w:rsidRPr="00B86D41">
              <w:rPr>
                <w:rStyle w:val="Hyperlink"/>
                <w:noProof/>
              </w:rPr>
              <w:t>Reporting procedures for all serious adverse events</w:t>
            </w:r>
            <w:r w:rsidR="00F31772">
              <w:rPr>
                <w:noProof/>
                <w:webHidden/>
              </w:rPr>
              <w:tab/>
            </w:r>
            <w:r>
              <w:rPr>
                <w:noProof/>
                <w:webHidden/>
              </w:rPr>
              <w:fldChar w:fldCharType="begin"/>
            </w:r>
            <w:r w:rsidR="00F31772">
              <w:rPr>
                <w:noProof/>
                <w:webHidden/>
              </w:rPr>
              <w:instrText xml:space="preserve"> PAGEREF _Toc384315316 \h </w:instrText>
            </w:r>
            <w:r>
              <w:rPr>
                <w:noProof/>
                <w:webHidden/>
              </w:rPr>
            </w:r>
            <w:r>
              <w:rPr>
                <w:noProof/>
                <w:webHidden/>
              </w:rPr>
              <w:fldChar w:fldCharType="separate"/>
            </w:r>
            <w:r w:rsidR="00B23831">
              <w:rPr>
                <w:noProof/>
                <w:webHidden/>
              </w:rPr>
              <w:t>43</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17" w:history="1">
            <w:r w:rsidR="00F31772" w:rsidRPr="00B86D41">
              <w:rPr>
                <w:rStyle w:val="Hyperlink"/>
                <w:noProof/>
              </w:rPr>
              <w:t>11.7.</w:t>
            </w:r>
            <w:r w:rsidR="00F31772">
              <w:rPr>
                <w:rFonts w:asciiTheme="minorHAnsi" w:eastAsiaTheme="minorEastAsia" w:hAnsiTheme="minorHAnsi" w:cstheme="minorBidi"/>
                <w:noProof/>
                <w:lang w:val="nl-BE" w:eastAsia="nl-BE"/>
              </w:rPr>
              <w:tab/>
            </w:r>
            <w:r w:rsidR="00F31772" w:rsidRPr="00B86D41">
              <w:rPr>
                <w:rStyle w:val="Hyperlink"/>
                <w:noProof/>
              </w:rPr>
              <w:t xml:space="preserve">Surgical complication classification </w:t>
            </w:r>
            <w:r w:rsidR="00F31772">
              <w:rPr>
                <w:noProof/>
                <w:webHidden/>
              </w:rPr>
              <w:tab/>
            </w:r>
            <w:r>
              <w:rPr>
                <w:noProof/>
                <w:webHidden/>
              </w:rPr>
              <w:fldChar w:fldCharType="begin"/>
            </w:r>
            <w:r w:rsidR="00F31772">
              <w:rPr>
                <w:noProof/>
                <w:webHidden/>
              </w:rPr>
              <w:instrText xml:space="preserve"> PAGEREF _Toc384315317 \h </w:instrText>
            </w:r>
            <w:r>
              <w:rPr>
                <w:noProof/>
                <w:webHidden/>
              </w:rPr>
            </w:r>
            <w:r>
              <w:rPr>
                <w:noProof/>
                <w:webHidden/>
              </w:rPr>
              <w:fldChar w:fldCharType="separate"/>
            </w:r>
            <w:r w:rsidR="00B23831">
              <w:rPr>
                <w:noProof/>
                <w:webHidden/>
              </w:rPr>
              <w:t>44</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318" w:history="1">
            <w:r w:rsidR="00F31772" w:rsidRPr="00B86D41">
              <w:rPr>
                <w:rStyle w:val="Hyperlink"/>
                <w:noProof/>
              </w:rPr>
              <w:t>12.</w:t>
            </w:r>
            <w:r w:rsidR="00F31772">
              <w:rPr>
                <w:rFonts w:asciiTheme="minorHAnsi" w:eastAsiaTheme="minorEastAsia" w:hAnsiTheme="minorHAnsi" w:cstheme="minorBidi"/>
                <w:noProof/>
                <w:lang w:val="nl-BE" w:eastAsia="nl-BE"/>
              </w:rPr>
              <w:tab/>
            </w:r>
            <w:r w:rsidR="00F31772" w:rsidRPr="00B86D41">
              <w:rPr>
                <w:rStyle w:val="Hyperlink"/>
                <w:noProof/>
              </w:rPr>
              <w:t>Monitoring &amp; Quality Assurance</w:t>
            </w:r>
            <w:r w:rsidR="00F31772">
              <w:rPr>
                <w:noProof/>
                <w:webHidden/>
              </w:rPr>
              <w:tab/>
            </w:r>
            <w:r>
              <w:rPr>
                <w:noProof/>
                <w:webHidden/>
              </w:rPr>
              <w:fldChar w:fldCharType="begin"/>
            </w:r>
            <w:r w:rsidR="00F31772">
              <w:rPr>
                <w:noProof/>
                <w:webHidden/>
              </w:rPr>
              <w:instrText xml:space="preserve"> PAGEREF _Toc384315318 \h </w:instrText>
            </w:r>
            <w:r>
              <w:rPr>
                <w:noProof/>
                <w:webHidden/>
              </w:rPr>
            </w:r>
            <w:r>
              <w:rPr>
                <w:noProof/>
                <w:webHidden/>
              </w:rPr>
              <w:fldChar w:fldCharType="separate"/>
            </w:r>
            <w:r w:rsidR="00B23831">
              <w:rPr>
                <w:noProof/>
                <w:webHidden/>
              </w:rPr>
              <w:t>46</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19" w:history="1">
            <w:r w:rsidR="00F31772" w:rsidRPr="00B86D41">
              <w:rPr>
                <w:rStyle w:val="Hyperlink"/>
                <w:noProof/>
              </w:rPr>
              <w:t>12.1.</w:t>
            </w:r>
            <w:r w:rsidR="00F31772">
              <w:rPr>
                <w:rFonts w:asciiTheme="minorHAnsi" w:eastAsiaTheme="minorEastAsia" w:hAnsiTheme="minorHAnsi" w:cstheme="minorBidi"/>
                <w:noProof/>
                <w:lang w:val="nl-BE" w:eastAsia="nl-BE"/>
              </w:rPr>
              <w:tab/>
            </w:r>
            <w:r w:rsidR="00F31772" w:rsidRPr="00B86D41">
              <w:rPr>
                <w:rStyle w:val="Hyperlink"/>
                <w:noProof/>
              </w:rPr>
              <w:t>Monitoring</w:t>
            </w:r>
            <w:r w:rsidR="00F31772">
              <w:rPr>
                <w:noProof/>
                <w:webHidden/>
              </w:rPr>
              <w:tab/>
            </w:r>
            <w:r>
              <w:rPr>
                <w:noProof/>
                <w:webHidden/>
              </w:rPr>
              <w:fldChar w:fldCharType="begin"/>
            </w:r>
            <w:r w:rsidR="00F31772">
              <w:rPr>
                <w:noProof/>
                <w:webHidden/>
              </w:rPr>
              <w:instrText xml:space="preserve"> PAGEREF _Toc384315319 \h </w:instrText>
            </w:r>
            <w:r>
              <w:rPr>
                <w:noProof/>
                <w:webHidden/>
              </w:rPr>
            </w:r>
            <w:r>
              <w:rPr>
                <w:noProof/>
                <w:webHidden/>
              </w:rPr>
              <w:fldChar w:fldCharType="separate"/>
            </w:r>
            <w:r w:rsidR="00B23831">
              <w:rPr>
                <w:noProof/>
                <w:webHidden/>
              </w:rPr>
              <w:t>46</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20" w:history="1">
            <w:r w:rsidR="00F31772" w:rsidRPr="00B86D41">
              <w:rPr>
                <w:rStyle w:val="Hyperlink"/>
                <w:noProof/>
              </w:rPr>
              <w:t>12.2.</w:t>
            </w:r>
            <w:r w:rsidR="00F31772">
              <w:rPr>
                <w:rFonts w:asciiTheme="minorHAnsi" w:eastAsiaTheme="minorEastAsia" w:hAnsiTheme="minorHAnsi" w:cstheme="minorBidi"/>
                <w:noProof/>
                <w:lang w:val="nl-BE" w:eastAsia="nl-BE"/>
              </w:rPr>
              <w:tab/>
            </w:r>
            <w:r w:rsidR="00F31772" w:rsidRPr="00B86D41">
              <w:rPr>
                <w:rStyle w:val="Hyperlink"/>
                <w:noProof/>
              </w:rPr>
              <w:t>Quality Assurance</w:t>
            </w:r>
            <w:r w:rsidR="00F31772">
              <w:rPr>
                <w:noProof/>
                <w:webHidden/>
              </w:rPr>
              <w:tab/>
            </w:r>
            <w:r>
              <w:rPr>
                <w:noProof/>
                <w:webHidden/>
              </w:rPr>
              <w:fldChar w:fldCharType="begin"/>
            </w:r>
            <w:r w:rsidR="00F31772">
              <w:rPr>
                <w:noProof/>
                <w:webHidden/>
              </w:rPr>
              <w:instrText xml:space="preserve"> PAGEREF _Toc384315320 \h </w:instrText>
            </w:r>
            <w:r>
              <w:rPr>
                <w:noProof/>
                <w:webHidden/>
              </w:rPr>
            </w:r>
            <w:r>
              <w:rPr>
                <w:noProof/>
                <w:webHidden/>
              </w:rPr>
              <w:fldChar w:fldCharType="separate"/>
            </w:r>
            <w:r w:rsidR="00B23831">
              <w:rPr>
                <w:noProof/>
                <w:webHidden/>
              </w:rPr>
              <w:t>46</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21" w:history="1">
            <w:r w:rsidR="00F31772" w:rsidRPr="00B86D41">
              <w:rPr>
                <w:rStyle w:val="Hyperlink"/>
                <w:noProof/>
              </w:rPr>
              <w:t>12.3.</w:t>
            </w:r>
            <w:r w:rsidR="00F31772">
              <w:rPr>
                <w:rFonts w:asciiTheme="minorHAnsi" w:eastAsiaTheme="minorEastAsia" w:hAnsiTheme="minorHAnsi" w:cstheme="minorBidi"/>
                <w:noProof/>
                <w:lang w:val="nl-BE" w:eastAsia="nl-BE"/>
              </w:rPr>
              <w:tab/>
            </w:r>
            <w:r w:rsidR="00F31772" w:rsidRPr="00B86D41">
              <w:rPr>
                <w:rStyle w:val="Hyperlink"/>
                <w:noProof/>
              </w:rPr>
              <w:t>Data monitoring</w:t>
            </w:r>
            <w:r w:rsidR="00F31772">
              <w:rPr>
                <w:noProof/>
                <w:webHidden/>
              </w:rPr>
              <w:tab/>
            </w:r>
            <w:r>
              <w:rPr>
                <w:noProof/>
                <w:webHidden/>
              </w:rPr>
              <w:fldChar w:fldCharType="begin"/>
            </w:r>
            <w:r w:rsidR="00F31772">
              <w:rPr>
                <w:noProof/>
                <w:webHidden/>
              </w:rPr>
              <w:instrText xml:space="preserve"> PAGEREF _Toc384315321 \h </w:instrText>
            </w:r>
            <w:r>
              <w:rPr>
                <w:noProof/>
                <w:webHidden/>
              </w:rPr>
            </w:r>
            <w:r>
              <w:rPr>
                <w:noProof/>
                <w:webHidden/>
              </w:rPr>
              <w:fldChar w:fldCharType="separate"/>
            </w:r>
            <w:r w:rsidR="00B23831">
              <w:rPr>
                <w:noProof/>
                <w:webHidden/>
              </w:rPr>
              <w:t>46</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22" w:history="1">
            <w:r w:rsidR="00F31772" w:rsidRPr="00B86D41">
              <w:rPr>
                <w:rStyle w:val="Hyperlink"/>
                <w:noProof/>
              </w:rPr>
              <w:t>12.4.</w:t>
            </w:r>
            <w:r w:rsidR="00F31772">
              <w:rPr>
                <w:rFonts w:asciiTheme="minorHAnsi" w:eastAsiaTheme="minorEastAsia" w:hAnsiTheme="minorHAnsi" w:cstheme="minorBidi"/>
                <w:noProof/>
                <w:lang w:val="nl-BE" w:eastAsia="nl-BE"/>
              </w:rPr>
              <w:tab/>
            </w:r>
            <w:r w:rsidR="00F31772" w:rsidRPr="00B86D41">
              <w:rPr>
                <w:rStyle w:val="Hyperlink"/>
                <w:noProof/>
              </w:rPr>
              <w:t>Study Close Out and Early Termination</w:t>
            </w:r>
            <w:r w:rsidR="00F31772">
              <w:rPr>
                <w:noProof/>
                <w:webHidden/>
              </w:rPr>
              <w:tab/>
            </w:r>
            <w:r>
              <w:rPr>
                <w:noProof/>
                <w:webHidden/>
              </w:rPr>
              <w:fldChar w:fldCharType="begin"/>
            </w:r>
            <w:r w:rsidR="00F31772">
              <w:rPr>
                <w:noProof/>
                <w:webHidden/>
              </w:rPr>
              <w:instrText xml:space="preserve"> PAGEREF _Toc384315322 \h </w:instrText>
            </w:r>
            <w:r>
              <w:rPr>
                <w:noProof/>
                <w:webHidden/>
              </w:rPr>
            </w:r>
            <w:r>
              <w:rPr>
                <w:noProof/>
                <w:webHidden/>
              </w:rPr>
              <w:fldChar w:fldCharType="separate"/>
            </w:r>
            <w:r w:rsidR="00B23831">
              <w:rPr>
                <w:noProof/>
                <w:webHidden/>
              </w:rPr>
              <w:t>47</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323" w:history="1">
            <w:r w:rsidR="00F31772" w:rsidRPr="00B86D41">
              <w:rPr>
                <w:rStyle w:val="Hyperlink"/>
                <w:noProof/>
              </w:rPr>
              <w:t>13.</w:t>
            </w:r>
            <w:r w:rsidR="00F31772">
              <w:rPr>
                <w:rFonts w:asciiTheme="minorHAnsi" w:eastAsiaTheme="minorEastAsia" w:hAnsiTheme="minorHAnsi" w:cstheme="minorBidi"/>
                <w:noProof/>
                <w:lang w:val="nl-BE" w:eastAsia="nl-BE"/>
              </w:rPr>
              <w:tab/>
            </w:r>
            <w:r w:rsidR="00F31772" w:rsidRPr="00B86D41">
              <w:rPr>
                <w:rStyle w:val="Hyperlink"/>
                <w:noProof/>
              </w:rPr>
              <w:t>Ethics and dissemination</w:t>
            </w:r>
            <w:r w:rsidR="00F31772">
              <w:rPr>
                <w:noProof/>
                <w:webHidden/>
              </w:rPr>
              <w:tab/>
            </w:r>
            <w:r>
              <w:rPr>
                <w:noProof/>
                <w:webHidden/>
              </w:rPr>
              <w:fldChar w:fldCharType="begin"/>
            </w:r>
            <w:r w:rsidR="00F31772">
              <w:rPr>
                <w:noProof/>
                <w:webHidden/>
              </w:rPr>
              <w:instrText xml:space="preserve"> PAGEREF _Toc384315323 \h </w:instrText>
            </w:r>
            <w:r>
              <w:rPr>
                <w:noProof/>
                <w:webHidden/>
              </w:rPr>
            </w:r>
            <w:r>
              <w:rPr>
                <w:noProof/>
                <w:webHidden/>
              </w:rPr>
              <w:fldChar w:fldCharType="separate"/>
            </w:r>
            <w:r w:rsidR="00B23831">
              <w:rPr>
                <w:noProof/>
                <w:webHidden/>
              </w:rPr>
              <w:t>48</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24" w:history="1">
            <w:r w:rsidR="00F31772" w:rsidRPr="00B86D41">
              <w:rPr>
                <w:rStyle w:val="Hyperlink"/>
                <w:noProof/>
              </w:rPr>
              <w:t>13.1.</w:t>
            </w:r>
            <w:r w:rsidR="00F31772">
              <w:rPr>
                <w:rFonts w:asciiTheme="minorHAnsi" w:eastAsiaTheme="minorEastAsia" w:hAnsiTheme="minorHAnsi" w:cstheme="minorBidi"/>
                <w:noProof/>
                <w:lang w:val="nl-BE" w:eastAsia="nl-BE"/>
              </w:rPr>
              <w:tab/>
            </w:r>
            <w:r w:rsidR="00F31772" w:rsidRPr="00B86D41">
              <w:rPr>
                <w:rStyle w:val="Hyperlink"/>
                <w:noProof/>
              </w:rPr>
              <w:t>Research ethics and approval</w:t>
            </w:r>
            <w:r w:rsidR="00F31772">
              <w:rPr>
                <w:noProof/>
                <w:webHidden/>
              </w:rPr>
              <w:tab/>
            </w:r>
            <w:r>
              <w:rPr>
                <w:noProof/>
                <w:webHidden/>
              </w:rPr>
              <w:fldChar w:fldCharType="begin"/>
            </w:r>
            <w:r w:rsidR="00F31772">
              <w:rPr>
                <w:noProof/>
                <w:webHidden/>
              </w:rPr>
              <w:instrText xml:space="preserve"> PAGEREF _Toc384315324 \h </w:instrText>
            </w:r>
            <w:r>
              <w:rPr>
                <w:noProof/>
                <w:webHidden/>
              </w:rPr>
            </w:r>
            <w:r>
              <w:rPr>
                <w:noProof/>
                <w:webHidden/>
              </w:rPr>
              <w:fldChar w:fldCharType="separate"/>
            </w:r>
            <w:r w:rsidR="00B23831">
              <w:rPr>
                <w:noProof/>
                <w:webHidden/>
              </w:rPr>
              <w:t>48</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25" w:history="1">
            <w:r w:rsidR="00F31772" w:rsidRPr="00B86D41">
              <w:rPr>
                <w:rStyle w:val="Hyperlink"/>
                <w:noProof/>
              </w:rPr>
              <w:t>13.2.</w:t>
            </w:r>
            <w:r w:rsidR="00F31772">
              <w:rPr>
                <w:rFonts w:asciiTheme="minorHAnsi" w:eastAsiaTheme="minorEastAsia" w:hAnsiTheme="minorHAnsi" w:cstheme="minorBidi"/>
                <w:noProof/>
                <w:lang w:val="nl-BE" w:eastAsia="nl-BE"/>
              </w:rPr>
              <w:tab/>
            </w:r>
            <w:r w:rsidR="00F31772" w:rsidRPr="00B86D41">
              <w:rPr>
                <w:rStyle w:val="Hyperlink"/>
                <w:noProof/>
              </w:rPr>
              <w:t>Protocol Amendments</w:t>
            </w:r>
            <w:r w:rsidR="00F31772">
              <w:rPr>
                <w:noProof/>
                <w:webHidden/>
              </w:rPr>
              <w:tab/>
            </w:r>
            <w:r>
              <w:rPr>
                <w:noProof/>
                <w:webHidden/>
              </w:rPr>
              <w:fldChar w:fldCharType="begin"/>
            </w:r>
            <w:r w:rsidR="00F31772">
              <w:rPr>
                <w:noProof/>
                <w:webHidden/>
              </w:rPr>
              <w:instrText xml:space="preserve"> PAGEREF _Toc384315325 \h </w:instrText>
            </w:r>
            <w:r>
              <w:rPr>
                <w:noProof/>
                <w:webHidden/>
              </w:rPr>
            </w:r>
            <w:r>
              <w:rPr>
                <w:noProof/>
                <w:webHidden/>
              </w:rPr>
              <w:fldChar w:fldCharType="separate"/>
            </w:r>
            <w:r w:rsidR="00B23831">
              <w:rPr>
                <w:noProof/>
                <w:webHidden/>
              </w:rPr>
              <w:t>48</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26" w:history="1">
            <w:r w:rsidR="00F31772" w:rsidRPr="00B86D41">
              <w:rPr>
                <w:rStyle w:val="Hyperlink"/>
                <w:noProof/>
              </w:rPr>
              <w:t>13.3.</w:t>
            </w:r>
            <w:r w:rsidR="00F31772">
              <w:rPr>
                <w:rFonts w:asciiTheme="minorHAnsi" w:eastAsiaTheme="minorEastAsia" w:hAnsiTheme="minorHAnsi" w:cstheme="minorBidi"/>
                <w:noProof/>
                <w:lang w:val="nl-BE" w:eastAsia="nl-BE"/>
              </w:rPr>
              <w:tab/>
            </w:r>
            <w:r w:rsidR="00F31772" w:rsidRPr="00B86D41">
              <w:rPr>
                <w:rStyle w:val="Hyperlink"/>
                <w:noProof/>
              </w:rPr>
              <w:t>Declaration of Helsinki</w:t>
            </w:r>
            <w:r w:rsidR="00F31772">
              <w:rPr>
                <w:noProof/>
                <w:webHidden/>
              </w:rPr>
              <w:tab/>
            </w:r>
            <w:r>
              <w:rPr>
                <w:noProof/>
                <w:webHidden/>
              </w:rPr>
              <w:fldChar w:fldCharType="begin"/>
            </w:r>
            <w:r w:rsidR="00F31772">
              <w:rPr>
                <w:noProof/>
                <w:webHidden/>
              </w:rPr>
              <w:instrText xml:space="preserve"> PAGEREF _Toc384315326 \h </w:instrText>
            </w:r>
            <w:r>
              <w:rPr>
                <w:noProof/>
                <w:webHidden/>
              </w:rPr>
            </w:r>
            <w:r>
              <w:rPr>
                <w:noProof/>
                <w:webHidden/>
              </w:rPr>
              <w:fldChar w:fldCharType="separate"/>
            </w:r>
            <w:r w:rsidR="00B23831">
              <w:rPr>
                <w:noProof/>
                <w:webHidden/>
              </w:rPr>
              <w:t>48</w:t>
            </w:r>
            <w:r>
              <w:rPr>
                <w:noProof/>
                <w:webHidden/>
              </w:rPr>
              <w:fldChar w:fldCharType="end"/>
            </w:r>
          </w:hyperlink>
        </w:p>
        <w:p w:rsidR="00F31772" w:rsidRDefault="00253C3B" w:rsidP="0086148F">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27" w:history="1">
            <w:r w:rsidR="00F31772" w:rsidRPr="00B86D41">
              <w:rPr>
                <w:rStyle w:val="Hyperlink"/>
                <w:noProof/>
              </w:rPr>
              <w:t>13.4.</w:t>
            </w:r>
            <w:r w:rsidR="00F31772">
              <w:rPr>
                <w:rFonts w:asciiTheme="minorHAnsi" w:eastAsiaTheme="minorEastAsia" w:hAnsiTheme="minorHAnsi" w:cstheme="minorBidi"/>
                <w:noProof/>
                <w:lang w:val="nl-BE" w:eastAsia="nl-BE"/>
              </w:rPr>
              <w:tab/>
            </w:r>
            <w:r w:rsidR="00F31772" w:rsidRPr="00B86D41">
              <w:rPr>
                <w:rStyle w:val="Hyperlink"/>
                <w:noProof/>
              </w:rPr>
              <w:t>ICH guidelines for good medical practice</w:t>
            </w:r>
            <w:r w:rsidR="00F31772">
              <w:rPr>
                <w:noProof/>
                <w:webHidden/>
              </w:rPr>
              <w:tab/>
            </w:r>
            <w:r>
              <w:rPr>
                <w:noProof/>
                <w:webHidden/>
              </w:rPr>
              <w:fldChar w:fldCharType="begin"/>
            </w:r>
            <w:r w:rsidR="00F31772">
              <w:rPr>
                <w:noProof/>
                <w:webHidden/>
              </w:rPr>
              <w:instrText xml:space="preserve"> PAGEREF _Toc384315327 \h </w:instrText>
            </w:r>
            <w:r>
              <w:rPr>
                <w:noProof/>
                <w:webHidden/>
              </w:rPr>
            </w:r>
            <w:r>
              <w:rPr>
                <w:noProof/>
                <w:webHidden/>
              </w:rPr>
              <w:fldChar w:fldCharType="separate"/>
            </w:r>
            <w:r w:rsidR="00B23831">
              <w:rPr>
                <w:noProof/>
                <w:webHidden/>
              </w:rPr>
              <w:t>49</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29" w:history="1">
            <w:r w:rsidR="00F31772" w:rsidRPr="00B86D41">
              <w:rPr>
                <w:rStyle w:val="Hyperlink"/>
                <w:noProof/>
              </w:rPr>
              <w:t>13.5.</w:t>
            </w:r>
            <w:r w:rsidR="00F31772">
              <w:rPr>
                <w:rFonts w:asciiTheme="minorHAnsi" w:eastAsiaTheme="minorEastAsia" w:hAnsiTheme="minorHAnsi" w:cstheme="minorBidi"/>
                <w:noProof/>
                <w:lang w:val="nl-BE" w:eastAsia="nl-BE"/>
              </w:rPr>
              <w:tab/>
            </w:r>
            <w:r w:rsidR="00F31772" w:rsidRPr="00B86D41">
              <w:rPr>
                <w:rStyle w:val="Hyperlink"/>
                <w:noProof/>
              </w:rPr>
              <w:t>Medical Device Regulations</w:t>
            </w:r>
            <w:r w:rsidR="00F31772">
              <w:rPr>
                <w:noProof/>
                <w:webHidden/>
              </w:rPr>
              <w:tab/>
            </w:r>
            <w:r>
              <w:rPr>
                <w:noProof/>
                <w:webHidden/>
              </w:rPr>
              <w:fldChar w:fldCharType="begin"/>
            </w:r>
            <w:r w:rsidR="00F31772">
              <w:rPr>
                <w:noProof/>
                <w:webHidden/>
              </w:rPr>
              <w:instrText xml:space="preserve"> PAGEREF _Toc384315329 \h </w:instrText>
            </w:r>
            <w:r>
              <w:rPr>
                <w:noProof/>
                <w:webHidden/>
              </w:rPr>
            </w:r>
            <w:r>
              <w:rPr>
                <w:noProof/>
                <w:webHidden/>
              </w:rPr>
              <w:fldChar w:fldCharType="separate"/>
            </w:r>
            <w:r w:rsidR="00B23831">
              <w:rPr>
                <w:noProof/>
                <w:webHidden/>
              </w:rPr>
              <w:t>49</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30" w:history="1">
            <w:r w:rsidR="00F31772" w:rsidRPr="00B86D41">
              <w:rPr>
                <w:rStyle w:val="Hyperlink"/>
                <w:noProof/>
              </w:rPr>
              <w:t>13.6.</w:t>
            </w:r>
            <w:r w:rsidR="00F31772">
              <w:rPr>
                <w:rFonts w:asciiTheme="minorHAnsi" w:eastAsiaTheme="minorEastAsia" w:hAnsiTheme="minorHAnsi" w:cstheme="minorBidi"/>
                <w:noProof/>
                <w:lang w:val="nl-BE" w:eastAsia="nl-BE"/>
              </w:rPr>
              <w:tab/>
            </w:r>
            <w:r w:rsidR="00F31772" w:rsidRPr="00B86D41">
              <w:rPr>
                <w:rStyle w:val="Hyperlink"/>
                <w:noProof/>
              </w:rPr>
              <w:t>Confidentiality</w:t>
            </w:r>
            <w:r w:rsidR="00F31772">
              <w:rPr>
                <w:noProof/>
                <w:webHidden/>
              </w:rPr>
              <w:tab/>
            </w:r>
            <w:r>
              <w:rPr>
                <w:noProof/>
                <w:webHidden/>
              </w:rPr>
              <w:fldChar w:fldCharType="begin"/>
            </w:r>
            <w:r w:rsidR="00F31772">
              <w:rPr>
                <w:noProof/>
                <w:webHidden/>
              </w:rPr>
              <w:instrText xml:space="preserve"> PAGEREF _Toc384315330 \h </w:instrText>
            </w:r>
            <w:r>
              <w:rPr>
                <w:noProof/>
                <w:webHidden/>
              </w:rPr>
            </w:r>
            <w:r>
              <w:rPr>
                <w:noProof/>
                <w:webHidden/>
              </w:rPr>
              <w:fldChar w:fldCharType="separate"/>
            </w:r>
            <w:r w:rsidR="00B23831">
              <w:rPr>
                <w:noProof/>
                <w:webHidden/>
              </w:rPr>
              <w:t>49</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31" w:history="1">
            <w:r w:rsidR="00F31772" w:rsidRPr="00B86D41">
              <w:rPr>
                <w:rStyle w:val="Hyperlink"/>
                <w:noProof/>
              </w:rPr>
              <w:t>13.7.</w:t>
            </w:r>
            <w:r w:rsidR="00F31772">
              <w:rPr>
                <w:rFonts w:asciiTheme="minorHAnsi" w:eastAsiaTheme="minorEastAsia" w:hAnsiTheme="minorHAnsi" w:cstheme="minorBidi"/>
                <w:noProof/>
                <w:lang w:val="nl-BE" w:eastAsia="nl-BE"/>
              </w:rPr>
              <w:tab/>
            </w:r>
            <w:r w:rsidR="00F31772" w:rsidRPr="00B86D41">
              <w:rPr>
                <w:rStyle w:val="Hyperlink"/>
                <w:noProof/>
              </w:rPr>
              <w:t>Declaration of a conflict interest</w:t>
            </w:r>
            <w:r w:rsidR="00F31772">
              <w:rPr>
                <w:noProof/>
                <w:webHidden/>
              </w:rPr>
              <w:tab/>
            </w:r>
            <w:r>
              <w:rPr>
                <w:noProof/>
                <w:webHidden/>
              </w:rPr>
              <w:fldChar w:fldCharType="begin"/>
            </w:r>
            <w:r w:rsidR="00F31772">
              <w:rPr>
                <w:noProof/>
                <w:webHidden/>
              </w:rPr>
              <w:instrText xml:space="preserve"> PAGEREF _Toc384315331 \h </w:instrText>
            </w:r>
            <w:r>
              <w:rPr>
                <w:noProof/>
                <w:webHidden/>
              </w:rPr>
            </w:r>
            <w:r>
              <w:rPr>
                <w:noProof/>
                <w:webHidden/>
              </w:rPr>
              <w:fldChar w:fldCharType="separate"/>
            </w:r>
            <w:r w:rsidR="00B23831">
              <w:rPr>
                <w:noProof/>
                <w:webHidden/>
              </w:rPr>
              <w:t>49</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32" w:history="1">
            <w:r w:rsidR="00F31772" w:rsidRPr="00B86D41">
              <w:rPr>
                <w:rStyle w:val="Hyperlink"/>
                <w:noProof/>
              </w:rPr>
              <w:t>13.8.</w:t>
            </w:r>
            <w:r w:rsidR="00F31772">
              <w:rPr>
                <w:rFonts w:asciiTheme="minorHAnsi" w:eastAsiaTheme="minorEastAsia" w:hAnsiTheme="minorHAnsi" w:cstheme="minorBidi"/>
                <w:noProof/>
                <w:lang w:val="nl-BE" w:eastAsia="nl-BE"/>
              </w:rPr>
              <w:tab/>
            </w:r>
            <w:r w:rsidR="00F31772" w:rsidRPr="00B86D41">
              <w:rPr>
                <w:rStyle w:val="Hyperlink"/>
                <w:noProof/>
              </w:rPr>
              <w:t>Access to data</w:t>
            </w:r>
            <w:r w:rsidR="00F31772">
              <w:rPr>
                <w:noProof/>
                <w:webHidden/>
              </w:rPr>
              <w:tab/>
            </w:r>
            <w:r>
              <w:rPr>
                <w:noProof/>
                <w:webHidden/>
              </w:rPr>
              <w:fldChar w:fldCharType="begin"/>
            </w:r>
            <w:r w:rsidR="00F31772">
              <w:rPr>
                <w:noProof/>
                <w:webHidden/>
              </w:rPr>
              <w:instrText xml:space="preserve"> PAGEREF _Toc384315332 \h </w:instrText>
            </w:r>
            <w:r>
              <w:rPr>
                <w:noProof/>
                <w:webHidden/>
              </w:rPr>
            </w:r>
            <w:r>
              <w:rPr>
                <w:noProof/>
                <w:webHidden/>
              </w:rPr>
              <w:fldChar w:fldCharType="separate"/>
            </w:r>
            <w:r w:rsidR="00B23831">
              <w:rPr>
                <w:noProof/>
                <w:webHidden/>
              </w:rPr>
              <w:t>49</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33" w:history="1">
            <w:r w:rsidR="00F31772" w:rsidRPr="00B86D41">
              <w:rPr>
                <w:rStyle w:val="Hyperlink"/>
                <w:noProof/>
              </w:rPr>
              <w:t>13.9.</w:t>
            </w:r>
            <w:r w:rsidR="00F31772">
              <w:rPr>
                <w:rFonts w:asciiTheme="minorHAnsi" w:eastAsiaTheme="minorEastAsia" w:hAnsiTheme="minorHAnsi" w:cstheme="minorBidi"/>
                <w:noProof/>
                <w:lang w:val="nl-BE" w:eastAsia="nl-BE"/>
              </w:rPr>
              <w:tab/>
            </w:r>
            <w:r w:rsidR="00F31772" w:rsidRPr="00B86D41">
              <w:rPr>
                <w:rStyle w:val="Hyperlink"/>
                <w:noProof/>
              </w:rPr>
              <w:t>Indemnity Insurance and Compensation</w:t>
            </w:r>
            <w:r w:rsidR="00F31772">
              <w:rPr>
                <w:noProof/>
                <w:webHidden/>
              </w:rPr>
              <w:tab/>
            </w:r>
            <w:r>
              <w:rPr>
                <w:noProof/>
                <w:webHidden/>
              </w:rPr>
              <w:fldChar w:fldCharType="begin"/>
            </w:r>
            <w:r w:rsidR="00F31772">
              <w:rPr>
                <w:noProof/>
                <w:webHidden/>
              </w:rPr>
              <w:instrText xml:space="preserve"> PAGEREF _Toc384315333 \h </w:instrText>
            </w:r>
            <w:r>
              <w:rPr>
                <w:noProof/>
                <w:webHidden/>
              </w:rPr>
            </w:r>
            <w:r>
              <w:rPr>
                <w:noProof/>
                <w:webHidden/>
              </w:rPr>
              <w:fldChar w:fldCharType="separate"/>
            </w:r>
            <w:r w:rsidR="00B23831">
              <w:rPr>
                <w:noProof/>
                <w:webHidden/>
              </w:rPr>
              <w:t>49</w:t>
            </w:r>
            <w:r>
              <w:rPr>
                <w:noProof/>
                <w:webHidden/>
              </w:rPr>
              <w:fldChar w:fldCharType="end"/>
            </w:r>
          </w:hyperlink>
        </w:p>
        <w:p w:rsidR="00F31772" w:rsidRDefault="00253C3B" w:rsidP="00F31772">
          <w:pPr>
            <w:pStyle w:val="TOC2"/>
            <w:tabs>
              <w:tab w:val="left" w:pos="1100"/>
              <w:tab w:val="right" w:leader="dot" w:pos="9062"/>
            </w:tabs>
            <w:spacing w:line="240" w:lineRule="auto"/>
            <w:rPr>
              <w:rFonts w:asciiTheme="minorHAnsi" w:eastAsiaTheme="minorEastAsia" w:hAnsiTheme="minorHAnsi" w:cstheme="minorBidi"/>
              <w:noProof/>
              <w:lang w:val="nl-BE" w:eastAsia="nl-BE"/>
            </w:rPr>
          </w:pPr>
          <w:hyperlink w:anchor="_Toc384315334" w:history="1">
            <w:r w:rsidR="00F31772" w:rsidRPr="00B86D41">
              <w:rPr>
                <w:rStyle w:val="Hyperlink"/>
                <w:noProof/>
              </w:rPr>
              <w:t>13.10.</w:t>
            </w:r>
            <w:r w:rsidR="00F31772">
              <w:rPr>
                <w:rFonts w:asciiTheme="minorHAnsi" w:eastAsiaTheme="minorEastAsia" w:hAnsiTheme="minorHAnsi" w:cstheme="minorBidi"/>
                <w:noProof/>
                <w:lang w:val="nl-BE" w:eastAsia="nl-BE"/>
              </w:rPr>
              <w:tab/>
            </w:r>
            <w:r w:rsidR="00F31772" w:rsidRPr="00B86D41">
              <w:rPr>
                <w:rStyle w:val="Hyperlink"/>
                <w:noProof/>
              </w:rPr>
              <w:t>Dissemination policy</w:t>
            </w:r>
            <w:r w:rsidR="00F31772">
              <w:rPr>
                <w:noProof/>
                <w:webHidden/>
              </w:rPr>
              <w:tab/>
            </w:r>
            <w:r>
              <w:rPr>
                <w:noProof/>
                <w:webHidden/>
              </w:rPr>
              <w:fldChar w:fldCharType="begin"/>
            </w:r>
            <w:r w:rsidR="00F31772">
              <w:rPr>
                <w:noProof/>
                <w:webHidden/>
              </w:rPr>
              <w:instrText xml:space="preserve"> PAGEREF _Toc384315334 \h </w:instrText>
            </w:r>
            <w:r>
              <w:rPr>
                <w:noProof/>
                <w:webHidden/>
              </w:rPr>
            </w:r>
            <w:r>
              <w:rPr>
                <w:noProof/>
                <w:webHidden/>
              </w:rPr>
              <w:fldChar w:fldCharType="separate"/>
            </w:r>
            <w:r w:rsidR="00B23831">
              <w:rPr>
                <w:noProof/>
                <w:webHidden/>
              </w:rPr>
              <w:t>49</w:t>
            </w:r>
            <w:r>
              <w:rPr>
                <w:noProof/>
                <w:webHidden/>
              </w:rPr>
              <w:fldChar w:fldCharType="end"/>
            </w:r>
          </w:hyperlink>
        </w:p>
        <w:p w:rsidR="00F31772" w:rsidRDefault="00253C3B" w:rsidP="00F31772">
          <w:pPr>
            <w:pStyle w:val="TOC1"/>
            <w:spacing w:line="240" w:lineRule="auto"/>
            <w:rPr>
              <w:rFonts w:asciiTheme="minorHAnsi" w:eastAsiaTheme="minorEastAsia" w:hAnsiTheme="minorHAnsi" w:cstheme="minorBidi"/>
              <w:noProof/>
              <w:lang w:val="nl-BE" w:eastAsia="nl-BE"/>
            </w:rPr>
          </w:pPr>
          <w:hyperlink w:anchor="_Toc384315335" w:history="1">
            <w:r w:rsidR="00F31772" w:rsidRPr="00B86D41">
              <w:rPr>
                <w:rStyle w:val="Hyperlink"/>
                <w:noProof/>
              </w:rPr>
              <w:t>Appendices</w:t>
            </w:r>
            <w:r w:rsidR="00F31772">
              <w:rPr>
                <w:noProof/>
                <w:webHidden/>
              </w:rPr>
              <w:tab/>
            </w:r>
            <w:r>
              <w:rPr>
                <w:noProof/>
                <w:webHidden/>
              </w:rPr>
              <w:fldChar w:fldCharType="begin"/>
            </w:r>
            <w:r w:rsidR="00F31772">
              <w:rPr>
                <w:noProof/>
                <w:webHidden/>
              </w:rPr>
              <w:instrText xml:space="preserve"> PAGEREF _Toc384315335 \h </w:instrText>
            </w:r>
            <w:r>
              <w:rPr>
                <w:noProof/>
                <w:webHidden/>
              </w:rPr>
            </w:r>
            <w:r>
              <w:rPr>
                <w:noProof/>
                <w:webHidden/>
              </w:rPr>
              <w:fldChar w:fldCharType="separate"/>
            </w:r>
            <w:r w:rsidR="00B23831">
              <w:rPr>
                <w:noProof/>
                <w:webHidden/>
              </w:rPr>
              <w:t>51</w:t>
            </w:r>
            <w:r>
              <w:rPr>
                <w:noProof/>
                <w:webHidden/>
              </w:rPr>
              <w:fldChar w:fldCharType="end"/>
            </w:r>
          </w:hyperlink>
        </w:p>
        <w:p w:rsidR="00F31772" w:rsidRDefault="00253C3B" w:rsidP="00F31772">
          <w:pPr>
            <w:pStyle w:val="TOC2"/>
            <w:tabs>
              <w:tab w:val="left" w:pos="660"/>
              <w:tab w:val="right" w:leader="dot" w:pos="9062"/>
            </w:tabs>
            <w:spacing w:line="240" w:lineRule="auto"/>
            <w:rPr>
              <w:rFonts w:asciiTheme="minorHAnsi" w:eastAsiaTheme="minorEastAsia" w:hAnsiTheme="minorHAnsi" w:cstheme="minorBidi"/>
              <w:noProof/>
              <w:lang w:val="nl-BE" w:eastAsia="nl-BE"/>
            </w:rPr>
          </w:pPr>
          <w:hyperlink w:anchor="_Toc384315336" w:history="1">
            <w:r w:rsidR="00F31772" w:rsidRPr="00B86D41">
              <w:rPr>
                <w:rStyle w:val="Hyperlink"/>
                <w:noProof/>
              </w:rPr>
              <w:t>1.</w:t>
            </w:r>
            <w:r w:rsidR="00F31772">
              <w:rPr>
                <w:rFonts w:asciiTheme="minorHAnsi" w:eastAsiaTheme="minorEastAsia" w:hAnsiTheme="minorHAnsi" w:cstheme="minorBidi"/>
                <w:noProof/>
                <w:lang w:val="nl-BE" w:eastAsia="nl-BE"/>
              </w:rPr>
              <w:tab/>
            </w:r>
            <w:r w:rsidR="00F31772" w:rsidRPr="00B86D41">
              <w:rPr>
                <w:rStyle w:val="Hyperlink"/>
                <w:noProof/>
              </w:rPr>
              <w:t>Data collection parameters</w:t>
            </w:r>
            <w:r w:rsidR="00F31772">
              <w:rPr>
                <w:noProof/>
                <w:webHidden/>
              </w:rPr>
              <w:tab/>
            </w:r>
            <w:r>
              <w:rPr>
                <w:noProof/>
                <w:webHidden/>
              </w:rPr>
              <w:fldChar w:fldCharType="begin"/>
            </w:r>
            <w:r w:rsidR="00F31772">
              <w:rPr>
                <w:noProof/>
                <w:webHidden/>
              </w:rPr>
              <w:instrText xml:space="preserve"> PAGEREF _Toc384315336 \h </w:instrText>
            </w:r>
            <w:r>
              <w:rPr>
                <w:noProof/>
                <w:webHidden/>
              </w:rPr>
            </w:r>
            <w:r>
              <w:rPr>
                <w:noProof/>
                <w:webHidden/>
              </w:rPr>
              <w:fldChar w:fldCharType="separate"/>
            </w:r>
            <w:r w:rsidR="00B23831">
              <w:rPr>
                <w:noProof/>
                <w:webHidden/>
              </w:rPr>
              <w:t>51</w:t>
            </w:r>
            <w:r>
              <w:rPr>
                <w:noProof/>
                <w:webHidden/>
              </w:rPr>
              <w:fldChar w:fldCharType="end"/>
            </w:r>
          </w:hyperlink>
        </w:p>
        <w:p w:rsidR="00F31772" w:rsidRDefault="00253C3B" w:rsidP="00F31772">
          <w:pPr>
            <w:pStyle w:val="TOC2"/>
            <w:tabs>
              <w:tab w:val="left" w:pos="660"/>
              <w:tab w:val="right" w:leader="dot" w:pos="9062"/>
            </w:tabs>
            <w:spacing w:line="240" w:lineRule="auto"/>
            <w:rPr>
              <w:rFonts w:asciiTheme="minorHAnsi" w:eastAsiaTheme="minorEastAsia" w:hAnsiTheme="minorHAnsi" w:cstheme="minorBidi"/>
              <w:noProof/>
              <w:lang w:val="nl-BE" w:eastAsia="nl-BE"/>
            </w:rPr>
          </w:pPr>
          <w:hyperlink w:anchor="_Toc384315337" w:history="1">
            <w:r w:rsidR="00F31772" w:rsidRPr="00B86D41">
              <w:rPr>
                <w:rStyle w:val="Hyperlink"/>
                <w:noProof/>
              </w:rPr>
              <w:t>2.</w:t>
            </w:r>
            <w:r w:rsidR="00F31772">
              <w:rPr>
                <w:rFonts w:asciiTheme="minorHAnsi" w:eastAsiaTheme="minorEastAsia" w:hAnsiTheme="minorHAnsi" w:cstheme="minorBidi"/>
                <w:noProof/>
                <w:lang w:val="nl-BE" w:eastAsia="nl-BE"/>
              </w:rPr>
              <w:tab/>
            </w:r>
            <w:r w:rsidR="00F31772" w:rsidRPr="00B86D41">
              <w:rPr>
                <w:rStyle w:val="Hyperlink"/>
                <w:noProof/>
              </w:rPr>
              <w:t>Local investigators</w:t>
            </w:r>
            <w:r w:rsidR="00F31772">
              <w:rPr>
                <w:noProof/>
                <w:webHidden/>
              </w:rPr>
              <w:tab/>
            </w:r>
            <w:r>
              <w:rPr>
                <w:noProof/>
                <w:webHidden/>
              </w:rPr>
              <w:fldChar w:fldCharType="begin"/>
            </w:r>
            <w:r w:rsidR="00F31772">
              <w:rPr>
                <w:noProof/>
                <w:webHidden/>
              </w:rPr>
              <w:instrText xml:space="preserve"> PAGEREF _Toc384315337 \h </w:instrText>
            </w:r>
            <w:r>
              <w:rPr>
                <w:noProof/>
                <w:webHidden/>
              </w:rPr>
            </w:r>
            <w:r>
              <w:rPr>
                <w:noProof/>
                <w:webHidden/>
              </w:rPr>
              <w:fldChar w:fldCharType="separate"/>
            </w:r>
            <w:r w:rsidR="00B23831">
              <w:rPr>
                <w:noProof/>
                <w:webHidden/>
              </w:rPr>
              <w:t>58</w:t>
            </w:r>
            <w:r>
              <w:rPr>
                <w:noProof/>
                <w:webHidden/>
              </w:rPr>
              <w:fldChar w:fldCharType="end"/>
            </w:r>
          </w:hyperlink>
        </w:p>
        <w:p w:rsidR="00F31772" w:rsidRDefault="00253C3B" w:rsidP="00F31772">
          <w:pPr>
            <w:pStyle w:val="TOC2"/>
            <w:tabs>
              <w:tab w:val="left" w:pos="660"/>
              <w:tab w:val="right" w:leader="dot" w:pos="9062"/>
            </w:tabs>
            <w:spacing w:line="240" w:lineRule="auto"/>
            <w:rPr>
              <w:rFonts w:asciiTheme="minorHAnsi" w:eastAsiaTheme="minorEastAsia" w:hAnsiTheme="minorHAnsi" w:cstheme="minorBidi"/>
              <w:noProof/>
              <w:lang w:val="nl-BE" w:eastAsia="nl-BE"/>
            </w:rPr>
          </w:pPr>
          <w:hyperlink w:anchor="_Toc384315338" w:history="1">
            <w:r w:rsidR="00F31772" w:rsidRPr="00B86D41">
              <w:rPr>
                <w:rStyle w:val="Hyperlink"/>
                <w:noProof/>
              </w:rPr>
              <w:t>3.</w:t>
            </w:r>
            <w:r w:rsidR="00F31772">
              <w:rPr>
                <w:rFonts w:asciiTheme="minorHAnsi" w:eastAsiaTheme="minorEastAsia" w:hAnsiTheme="minorHAnsi" w:cstheme="minorBidi"/>
                <w:noProof/>
                <w:lang w:val="nl-BE" w:eastAsia="nl-BE"/>
              </w:rPr>
              <w:tab/>
            </w:r>
            <w:r w:rsidR="00F31772" w:rsidRPr="00B86D41">
              <w:rPr>
                <w:rStyle w:val="Hyperlink"/>
                <w:noProof/>
              </w:rPr>
              <w:t>Samples</w:t>
            </w:r>
            <w:r w:rsidR="00F31772">
              <w:rPr>
                <w:noProof/>
                <w:webHidden/>
              </w:rPr>
              <w:tab/>
            </w:r>
            <w:r>
              <w:rPr>
                <w:noProof/>
                <w:webHidden/>
              </w:rPr>
              <w:fldChar w:fldCharType="begin"/>
            </w:r>
            <w:r w:rsidR="00F31772">
              <w:rPr>
                <w:noProof/>
                <w:webHidden/>
              </w:rPr>
              <w:instrText xml:space="preserve"> PAGEREF _Toc384315338 \h </w:instrText>
            </w:r>
            <w:r>
              <w:rPr>
                <w:noProof/>
                <w:webHidden/>
              </w:rPr>
            </w:r>
            <w:r>
              <w:rPr>
                <w:noProof/>
                <w:webHidden/>
              </w:rPr>
              <w:fldChar w:fldCharType="separate"/>
            </w:r>
            <w:r w:rsidR="00B23831">
              <w:rPr>
                <w:noProof/>
                <w:webHidden/>
              </w:rPr>
              <w:t>59</w:t>
            </w:r>
            <w:r>
              <w:rPr>
                <w:noProof/>
                <w:webHidden/>
              </w:rPr>
              <w:fldChar w:fldCharType="end"/>
            </w:r>
          </w:hyperlink>
        </w:p>
        <w:p w:rsidR="00F31772" w:rsidRDefault="00253C3B" w:rsidP="000A071F">
          <w:pPr>
            <w:pStyle w:val="TOC2"/>
            <w:tabs>
              <w:tab w:val="left" w:pos="660"/>
              <w:tab w:val="right" w:leader="dot" w:pos="9062"/>
            </w:tabs>
            <w:spacing w:line="240" w:lineRule="auto"/>
            <w:rPr>
              <w:rFonts w:asciiTheme="minorHAnsi" w:eastAsiaTheme="minorEastAsia" w:hAnsiTheme="minorHAnsi" w:cstheme="minorBidi"/>
              <w:noProof/>
              <w:lang w:val="nl-BE" w:eastAsia="nl-BE"/>
            </w:rPr>
          </w:pPr>
          <w:hyperlink w:anchor="_Toc384315339" w:history="1">
            <w:r w:rsidR="00F31772" w:rsidRPr="00B86D41">
              <w:rPr>
                <w:rStyle w:val="Hyperlink"/>
                <w:noProof/>
              </w:rPr>
              <w:t>4.</w:t>
            </w:r>
            <w:r w:rsidR="00F31772">
              <w:rPr>
                <w:rFonts w:asciiTheme="minorHAnsi" w:eastAsiaTheme="minorEastAsia" w:hAnsiTheme="minorHAnsi" w:cstheme="minorBidi"/>
                <w:noProof/>
                <w:lang w:val="nl-BE" w:eastAsia="nl-BE"/>
              </w:rPr>
              <w:tab/>
            </w:r>
            <w:r w:rsidR="00F31772" w:rsidRPr="00B86D41">
              <w:rPr>
                <w:rStyle w:val="Hyperlink"/>
                <w:noProof/>
              </w:rPr>
              <w:t>EQ-5D-5L quality of life questionnaire</w:t>
            </w:r>
            <w:r w:rsidR="00F31772">
              <w:rPr>
                <w:noProof/>
                <w:webHidden/>
              </w:rPr>
              <w:tab/>
            </w:r>
            <w:r>
              <w:rPr>
                <w:noProof/>
                <w:webHidden/>
              </w:rPr>
              <w:fldChar w:fldCharType="begin"/>
            </w:r>
            <w:r w:rsidR="00F31772">
              <w:rPr>
                <w:noProof/>
                <w:webHidden/>
              </w:rPr>
              <w:instrText xml:space="preserve"> PAGEREF _Toc384315339 \h </w:instrText>
            </w:r>
            <w:r>
              <w:rPr>
                <w:noProof/>
                <w:webHidden/>
              </w:rPr>
            </w:r>
            <w:r>
              <w:rPr>
                <w:noProof/>
                <w:webHidden/>
              </w:rPr>
              <w:fldChar w:fldCharType="separate"/>
            </w:r>
            <w:r w:rsidR="00B23831">
              <w:rPr>
                <w:noProof/>
                <w:webHidden/>
              </w:rPr>
              <w:t>65</w:t>
            </w:r>
            <w:r>
              <w:rPr>
                <w:noProof/>
                <w:webHidden/>
              </w:rPr>
              <w:fldChar w:fldCharType="end"/>
            </w:r>
          </w:hyperlink>
        </w:p>
        <w:p w:rsidR="00F31772" w:rsidRDefault="00253C3B" w:rsidP="000A071F">
          <w:pPr>
            <w:pStyle w:val="TOC2"/>
            <w:tabs>
              <w:tab w:val="left" w:pos="660"/>
              <w:tab w:val="right" w:leader="dot" w:pos="9062"/>
            </w:tabs>
            <w:spacing w:line="240" w:lineRule="auto"/>
            <w:rPr>
              <w:rFonts w:asciiTheme="minorHAnsi" w:eastAsiaTheme="minorEastAsia" w:hAnsiTheme="minorHAnsi" w:cstheme="minorBidi"/>
              <w:noProof/>
              <w:lang w:val="nl-BE" w:eastAsia="nl-BE"/>
            </w:rPr>
          </w:pPr>
          <w:hyperlink w:anchor="_Toc384315340" w:history="1">
            <w:r w:rsidR="00F31772" w:rsidRPr="00B86D41">
              <w:rPr>
                <w:rStyle w:val="Hyperlink"/>
                <w:noProof/>
              </w:rPr>
              <w:t>5.</w:t>
            </w:r>
            <w:r w:rsidR="00F31772">
              <w:rPr>
                <w:rFonts w:asciiTheme="minorHAnsi" w:eastAsiaTheme="minorEastAsia" w:hAnsiTheme="minorHAnsi" w:cstheme="minorBidi"/>
                <w:noProof/>
                <w:lang w:val="nl-BE" w:eastAsia="nl-BE"/>
              </w:rPr>
              <w:tab/>
            </w:r>
            <w:r w:rsidR="00F31772" w:rsidRPr="00B86D41">
              <w:rPr>
                <w:rStyle w:val="Hyperlink"/>
                <w:noProof/>
              </w:rPr>
              <w:t>Resource log</w:t>
            </w:r>
            <w:r w:rsidR="00F31772">
              <w:rPr>
                <w:noProof/>
                <w:webHidden/>
              </w:rPr>
              <w:tab/>
            </w:r>
            <w:r>
              <w:rPr>
                <w:noProof/>
                <w:webHidden/>
              </w:rPr>
              <w:fldChar w:fldCharType="begin"/>
            </w:r>
            <w:r w:rsidR="00F31772">
              <w:rPr>
                <w:noProof/>
                <w:webHidden/>
              </w:rPr>
              <w:instrText xml:space="preserve"> PAGEREF _Toc384315340 \h </w:instrText>
            </w:r>
            <w:r>
              <w:rPr>
                <w:noProof/>
                <w:webHidden/>
              </w:rPr>
            </w:r>
            <w:r>
              <w:rPr>
                <w:noProof/>
                <w:webHidden/>
              </w:rPr>
              <w:fldChar w:fldCharType="separate"/>
            </w:r>
            <w:r w:rsidR="00B23831">
              <w:rPr>
                <w:noProof/>
                <w:webHidden/>
              </w:rPr>
              <w:t>67</w:t>
            </w:r>
            <w:r>
              <w:rPr>
                <w:noProof/>
                <w:webHidden/>
              </w:rPr>
              <w:fldChar w:fldCharType="end"/>
            </w:r>
          </w:hyperlink>
        </w:p>
        <w:p w:rsidR="00F31772" w:rsidRDefault="00253C3B">
          <w:pPr>
            <w:pStyle w:val="TOC1"/>
            <w:rPr>
              <w:rFonts w:asciiTheme="minorHAnsi" w:eastAsiaTheme="minorEastAsia" w:hAnsiTheme="minorHAnsi" w:cstheme="minorBidi"/>
              <w:noProof/>
              <w:lang w:val="nl-BE" w:eastAsia="nl-BE"/>
            </w:rPr>
          </w:pPr>
          <w:hyperlink w:anchor="_Toc384315341" w:history="1">
            <w:r w:rsidR="00F31772" w:rsidRPr="00B86D41">
              <w:rPr>
                <w:rStyle w:val="Hyperlink"/>
                <w:noProof/>
              </w:rPr>
              <w:t>References</w:t>
            </w:r>
            <w:r w:rsidR="00F31772">
              <w:rPr>
                <w:noProof/>
                <w:webHidden/>
              </w:rPr>
              <w:tab/>
            </w:r>
            <w:r>
              <w:rPr>
                <w:noProof/>
                <w:webHidden/>
              </w:rPr>
              <w:fldChar w:fldCharType="begin"/>
            </w:r>
            <w:r w:rsidR="00F31772">
              <w:rPr>
                <w:noProof/>
                <w:webHidden/>
              </w:rPr>
              <w:instrText xml:space="preserve"> PAGEREF _Toc384315341 \h </w:instrText>
            </w:r>
            <w:r>
              <w:rPr>
                <w:noProof/>
                <w:webHidden/>
              </w:rPr>
            </w:r>
            <w:r>
              <w:rPr>
                <w:noProof/>
                <w:webHidden/>
              </w:rPr>
              <w:fldChar w:fldCharType="separate"/>
            </w:r>
            <w:r w:rsidR="00B23831">
              <w:rPr>
                <w:noProof/>
                <w:webHidden/>
              </w:rPr>
              <w:t>68</w:t>
            </w:r>
            <w:r>
              <w:rPr>
                <w:noProof/>
                <w:webHidden/>
              </w:rPr>
              <w:fldChar w:fldCharType="end"/>
            </w:r>
          </w:hyperlink>
        </w:p>
        <w:p w:rsidR="005D0ADB" w:rsidRPr="00C431AD" w:rsidRDefault="00253C3B" w:rsidP="007013C3">
          <w:pPr>
            <w:pStyle w:val="TOC1"/>
          </w:pPr>
          <w:r w:rsidRPr="00C431AD">
            <w:fldChar w:fldCharType="end"/>
          </w:r>
        </w:p>
      </w:sdtContent>
    </w:sdt>
    <w:p w:rsidR="004E6B30" w:rsidRPr="0021766A" w:rsidRDefault="004E6B30" w:rsidP="00D7578A">
      <w:pPr>
        <w:spacing w:after="0" w:line="276" w:lineRule="auto"/>
        <w:rPr>
          <w:rFonts w:asciiTheme="majorHAnsi" w:eastAsiaTheme="majorEastAsia" w:hAnsiTheme="majorHAnsi" w:cstheme="majorBidi"/>
          <w:b/>
          <w:bCs/>
          <w:color w:val="365F91" w:themeColor="accent1" w:themeShade="BF"/>
          <w:sz w:val="28"/>
          <w:szCs w:val="28"/>
        </w:rPr>
      </w:pPr>
      <w:bookmarkStart w:id="30" w:name="_Toc362008508"/>
      <w:r w:rsidRPr="0021766A">
        <w:br w:type="page"/>
      </w:r>
    </w:p>
    <w:p w:rsidR="00880710" w:rsidRPr="0021766A" w:rsidRDefault="00880710" w:rsidP="000E0DCC">
      <w:pPr>
        <w:pStyle w:val="Heading1"/>
        <w:spacing w:line="276" w:lineRule="auto"/>
        <w:ind w:left="432" w:hanging="432"/>
        <w:jc w:val="both"/>
      </w:pPr>
      <w:bookmarkStart w:id="31" w:name="_Toc384289421"/>
      <w:bookmarkStart w:id="32" w:name="_Toc384315281"/>
      <w:r w:rsidRPr="0021766A">
        <w:lastRenderedPageBreak/>
        <w:t>Abbreviations</w:t>
      </w:r>
      <w:bookmarkEnd w:id="30"/>
      <w:bookmarkEnd w:id="31"/>
      <w:bookmarkEnd w:id="32"/>
    </w:p>
    <w:tbl>
      <w:tblPr>
        <w:tblW w:w="6220" w:type="dxa"/>
        <w:tblInd w:w="55" w:type="dxa"/>
        <w:tblCellMar>
          <w:left w:w="70" w:type="dxa"/>
          <w:right w:w="70" w:type="dxa"/>
        </w:tblCellMar>
        <w:tblLook w:val="04A0"/>
      </w:tblPr>
      <w:tblGrid>
        <w:gridCol w:w="1148"/>
        <w:gridCol w:w="5072"/>
      </w:tblGrid>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ASADE</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Anticipated Serious Adverse D</w:t>
            </w:r>
            <w:r w:rsidR="00ED359E" w:rsidRPr="001E6875">
              <w:rPr>
                <w:rFonts w:eastAsia="Times New Roman" w:cs="Calibri"/>
                <w:color w:val="000000"/>
                <w:lang w:eastAsia="nl-BE"/>
              </w:rPr>
              <w:t xml:space="preserve">evice </w:t>
            </w:r>
            <w:r>
              <w:rPr>
                <w:rFonts w:eastAsia="Times New Roman" w:cs="Calibri"/>
                <w:color w:val="000000"/>
                <w:lang w:eastAsia="nl-BE"/>
              </w:rPr>
              <w:t>E</w:t>
            </w:r>
            <w:r w:rsidR="00ED359E" w:rsidRPr="001E6875">
              <w:rPr>
                <w:rFonts w:eastAsia="Times New Roman" w:cs="Calibri"/>
                <w:color w:val="000000"/>
                <w:lang w:eastAsia="nl-BE"/>
              </w:rPr>
              <w:t>vent</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CNS</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C</w:t>
            </w:r>
            <w:r w:rsidR="00ED359E" w:rsidRPr="001E6875">
              <w:rPr>
                <w:rFonts w:eastAsia="Times New Roman" w:cs="Calibri"/>
                <w:color w:val="000000"/>
                <w:lang w:eastAsia="nl-BE"/>
              </w:rPr>
              <w:t xml:space="preserve">entral </w:t>
            </w:r>
            <w:r>
              <w:rPr>
                <w:rFonts w:eastAsia="Times New Roman" w:cs="Calibri"/>
                <w:color w:val="000000"/>
                <w:lang w:eastAsia="nl-BE"/>
              </w:rPr>
              <w:t>Nervous S</w:t>
            </w:r>
            <w:r w:rsidR="00ED359E" w:rsidRPr="001E6875">
              <w:rPr>
                <w:rFonts w:eastAsia="Times New Roman" w:cs="Calibri"/>
                <w:color w:val="000000"/>
                <w:lang w:eastAsia="nl-BE"/>
              </w:rPr>
              <w:t>ystem</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 xml:space="preserve">COPE </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C</w:t>
            </w:r>
            <w:r w:rsidR="00ED359E" w:rsidRPr="001E6875">
              <w:rPr>
                <w:rFonts w:eastAsia="Times New Roman" w:cs="Calibri"/>
                <w:color w:val="000000"/>
                <w:lang w:eastAsia="nl-BE"/>
              </w:rPr>
              <w:t xml:space="preserve">onsortium for </w:t>
            </w:r>
            <w:r>
              <w:rPr>
                <w:rFonts w:eastAsia="Times New Roman" w:cs="Calibri"/>
                <w:color w:val="000000"/>
                <w:lang w:eastAsia="nl-BE"/>
              </w:rPr>
              <w:t>Organ P</w:t>
            </w:r>
            <w:r w:rsidR="00ED359E" w:rsidRPr="001E6875">
              <w:rPr>
                <w:rFonts w:eastAsia="Times New Roman" w:cs="Calibri"/>
                <w:color w:val="000000"/>
                <w:lang w:eastAsia="nl-BE"/>
              </w:rPr>
              <w:t>reservation in Europe</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CRF</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C</w:t>
            </w:r>
            <w:r w:rsidR="00ED359E" w:rsidRPr="001E6875">
              <w:rPr>
                <w:rFonts w:eastAsia="Times New Roman" w:cs="Calibri"/>
                <w:color w:val="000000"/>
                <w:lang w:eastAsia="nl-BE"/>
              </w:rPr>
              <w:t xml:space="preserve">ase </w:t>
            </w:r>
            <w:r>
              <w:rPr>
                <w:rFonts w:eastAsia="Times New Roman" w:cs="Calibri"/>
                <w:color w:val="000000"/>
                <w:lang w:eastAsia="nl-BE"/>
              </w:rPr>
              <w:t>R</w:t>
            </w:r>
            <w:r w:rsidR="00ED359E" w:rsidRPr="001E6875">
              <w:rPr>
                <w:rFonts w:eastAsia="Times New Roman" w:cs="Calibri"/>
                <w:color w:val="000000"/>
                <w:lang w:eastAsia="nl-BE"/>
              </w:rPr>
              <w:t xml:space="preserve">eport </w:t>
            </w:r>
            <w:r>
              <w:rPr>
                <w:rFonts w:eastAsia="Times New Roman" w:cs="Calibri"/>
                <w:color w:val="000000"/>
                <w:lang w:eastAsia="nl-BE"/>
              </w:rPr>
              <w:t>F</w:t>
            </w:r>
            <w:r w:rsidR="00ED359E" w:rsidRPr="001E6875">
              <w:rPr>
                <w:rFonts w:eastAsia="Times New Roman" w:cs="Calibri"/>
                <w:color w:val="000000"/>
                <w:lang w:eastAsia="nl-BE"/>
              </w:rPr>
              <w:t>orm</w:t>
            </w:r>
          </w:p>
        </w:tc>
      </w:tr>
      <w:tr w:rsidR="001E6875" w:rsidRPr="0021766A" w:rsidTr="001E6875">
        <w:trPr>
          <w:trHeight w:val="300"/>
        </w:trPr>
        <w:tc>
          <w:tcPr>
            <w:tcW w:w="1148" w:type="dxa"/>
            <w:tcBorders>
              <w:top w:val="nil"/>
              <w:left w:val="nil"/>
              <w:bottom w:val="nil"/>
              <w:right w:val="nil"/>
            </w:tcBorders>
            <w:shd w:val="clear" w:color="auto" w:fill="auto"/>
            <w:noWrap/>
            <w:vAlign w:val="center"/>
            <w:hideMark/>
          </w:tcPr>
          <w:p w:rsidR="001E6875" w:rsidRPr="001E6875" w:rsidRDefault="001E6875" w:rsidP="001E6875">
            <w:pPr>
              <w:spacing w:after="0" w:line="276" w:lineRule="auto"/>
              <w:rPr>
                <w:rFonts w:eastAsia="Times New Roman" w:cs="Calibri"/>
                <w:color w:val="000000"/>
                <w:lang w:eastAsia="nl-BE"/>
              </w:rPr>
            </w:pPr>
            <w:r w:rsidRPr="001E6875">
              <w:rPr>
                <w:rFonts w:eastAsia="Times New Roman" w:cs="Calibri"/>
                <w:color w:val="000000"/>
                <w:lang w:eastAsia="nl-BE"/>
              </w:rPr>
              <w:t>C</w:t>
            </w:r>
            <w:r>
              <w:rPr>
                <w:rFonts w:eastAsia="Times New Roman" w:cs="Calibri"/>
                <w:color w:val="000000"/>
                <w:lang w:eastAsia="nl-BE"/>
              </w:rPr>
              <w:t>T</w:t>
            </w:r>
            <w:r w:rsidRPr="001E6875">
              <w:rPr>
                <w:rFonts w:eastAsia="Times New Roman" w:cs="Calibri"/>
                <w:color w:val="000000"/>
                <w:lang w:eastAsia="nl-BE"/>
              </w:rPr>
              <w:t>A</w:t>
            </w:r>
          </w:p>
        </w:tc>
        <w:tc>
          <w:tcPr>
            <w:tcW w:w="5072" w:type="dxa"/>
            <w:tcBorders>
              <w:top w:val="nil"/>
              <w:left w:val="nil"/>
              <w:bottom w:val="nil"/>
              <w:right w:val="nil"/>
            </w:tcBorders>
            <w:shd w:val="clear" w:color="auto" w:fill="auto"/>
            <w:noWrap/>
            <w:vAlign w:val="center"/>
            <w:hideMark/>
          </w:tcPr>
          <w:p w:rsidR="001E6875" w:rsidRPr="001E6875" w:rsidRDefault="001E6875" w:rsidP="00CF1987">
            <w:pPr>
              <w:spacing w:after="0" w:line="276" w:lineRule="auto"/>
              <w:rPr>
                <w:rFonts w:eastAsia="Times New Roman" w:cs="Calibri"/>
                <w:color w:val="000000"/>
                <w:lang w:eastAsia="nl-BE"/>
              </w:rPr>
            </w:pPr>
            <w:r>
              <w:rPr>
                <w:rFonts w:eastAsia="Times New Roman" w:cs="Calibri"/>
                <w:color w:val="000000"/>
                <w:lang w:eastAsia="nl-BE"/>
              </w:rPr>
              <w:t>Clinical Trial Assistant</w:t>
            </w:r>
            <w:r w:rsidRPr="001E6875">
              <w:rPr>
                <w:rFonts w:eastAsia="Times New Roman" w:cs="Calibri"/>
                <w:color w:val="000000"/>
                <w:lang w:eastAsia="nl-BE"/>
              </w:rPr>
              <w:t xml:space="preserve"> </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DBMS</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Database Management S</w:t>
            </w:r>
            <w:r w:rsidR="00ED359E" w:rsidRPr="001E6875">
              <w:rPr>
                <w:rFonts w:eastAsia="Times New Roman" w:cs="Calibri"/>
                <w:color w:val="000000"/>
                <w:lang w:eastAsia="nl-BE"/>
              </w:rPr>
              <w:t>ystem</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DCD</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D</w:t>
            </w:r>
            <w:r w:rsidR="00ED359E" w:rsidRPr="001E6875">
              <w:rPr>
                <w:rFonts w:eastAsia="Times New Roman" w:cs="Calibri"/>
                <w:color w:val="000000"/>
                <w:lang w:eastAsia="nl-BE"/>
              </w:rPr>
              <w:t xml:space="preserve">onation after </w:t>
            </w:r>
            <w:r>
              <w:rPr>
                <w:rFonts w:eastAsia="Times New Roman" w:cs="Calibri"/>
                <w:color w:val="000000"/>
                <w:lang w:eastAsia="nl-BE"/>
              </w:rPr>
              <w:t>C</w:t>
            </w:r>
            <w:r w:rsidR="00ED359E" w:rsidRPr="001E6875">
              <w:rPr>
                <w:rFonts w:eastAsia="Times New Roman" w:cs="Calibri"/>
                <w:color w:val="000000"/>
                <w:lang w:eastAsia="nl-BE"/>
              </w:rPr>
              <w:t xml:space="preserve">irculatory </w:t>
            </w:r>
            <w:r>
              <w:rPr>
                <w:rFonts w:eastAsia="Times New Roman" w:cs="Calibri"/>
                <w:color w:val="000000"/>
                <w:lang w:eastAsia="nl-BE"/>
              </w:rPr>
              <w:t>D</w:t>
            </w:r>
            <w:r w:rsidR="00ED359E" w:rsidRPr="001E6875">
              <w:rPr>
                <w:rFonts w:eastAsia="Times New Roman" w:cs="Calibri"/>
                <w:color w:val="000000"/>
                <w:lang w:eastAsia="nl-BE"/>
              </w:rPr>
              <w:t>eath</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DGF</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Delayed Graft F</w:t>
            </w:r>
            <w:r w:rsidR="00ED359E" w:rsidRPr="001E6875">
              <w:rPr>
                <w:rFonts w:eastAsia="Times New Roman" w:cs="Calibri"/>
                <w:color w:val="000000"/>
                <w:lang w:eastAsia="nl-BE"/>
              </w:rPr>
              <w:t>unction</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DMC</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Data M</w:t>
            </w:r>
            <w:r w:rsidR="00ED359E" w:rsidRPr="001E6875">
              <w:rPr>
                <w:rFonts w:eastAsia="Times New Roman" w:cs="Calibri"/>
                <w:color w:val="000000"/>
                <w:lang w:eastAsia="nl-BE"/>
              </w:rPr>
              <w:t xml:space="preserve">onitoring </w:t>
            </w:r>
            <w:r>
              <w:rPr>
                <w:rFonts w:eastAsia="Times New Roman" w:cs="Calibri"/>
                <w:color w:val="000000"/>
                <w:lang w:eastAsia="nl-BE"/>
              </w:rPr>
              <w:t>C</w:t>
            </w:r>
            <w:r w:rsidR="00ED359E" w:rsidRPr="001E6875">
              <w:rPr>
                <w:rFonts w:eastAsia="Times New Roman" w:cs="Calibri"/>
                <w:color w:val="000000"/>
                <w:lang w:eastAsia="nl-BE"/>
              </w:rPr>
              <w:t>ommittee</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proofErr w:type="spellStart"/>
            <w:r w:rsidRPr="001E6875">
              <w:rPr>
                <w:rFonts w:eastAsia="Times New Roman" w:cs="Calibri"/>
                <w:color w:val="000000"/>
                <w:lang w:eastAsia="nl-BE"/>
              </w:rPr>
              <w:t>eCRF</w:t>
            </w:r>
            <w:proofErr w:type="spellEnd"/>
          </w:p>
        </w:tc>
        <w:tc>
          <w:tcPr>
            <w:tcW w:w="5072"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electronic case report form</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ESOT</w:t>
            </w:r>
          </w:p>
        </w:tc>
        <w:tc>
          <w:tcPr>
            <w:tcW w:w="5072"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European Society for Organ Transplantation</w:t>
            </w:r>
          </w:p>
        </w:tc>
      </w:tr>
      <w:tr w:rsidR="003F58F4" w:rsidRPr="0021766A" w:rsidTr="001E6875">
        <w:trPr>
          <w:trHeight w:val="300"/>
        </w:trPr>
        <w:tc>
          <w:tcPr>
            <w:tcW w:w="1148" w:type="dxa"/>
            <w:tcBorders>
              <w:top w:val="nil"/>
              <w:left w:val="nil"/>
              <w:bottom w:val="nil"/>
              <w:right w:val="nil"/>
            </w:tcBorders>
            <w:shd w:val="clear" w:color="auto" w:fill="auto"/>
            <w:noWrap/>
            <w:vAlign w:val="center"/>
          </w:tcPr>
          <w:p w:rsidR="003F58F4" w:rsidRPr="001E6875" w:rsidRDefault="003F58F4" w:rsidP="001E6875">
            <w:pPr>
              <w:spacing w:after="0" w:line="276" w:lineRule="auto"/>
              <w:rPr>
                <w:rFonts w:eastAsia="Times New Roman" w:cs="Calibri"/>
                <w:color w:val="000000"/>
                <w:lang w:eastAsia="nl-BE"/>
              </w:rPr>
            </w:pPr>
            <w:r>
              <w:rPr>
                <w:rFonts w:eastAsia="Times New Roman" w:cs="Calibri"/>
                <w:color w:val="000000"/>
                <w:lang w:eastAsia="nl-BE"/>
              </w:rPr>
              <w:t>EC</w:t>
            </w:r>
          </w:p>
        </w:tc>
        <w:tc>
          <w:tcPr>
            <w:tcW w:w="5072" w:type="dxa"/>
            <w:tcBorders>
              <w:top w:val="nil"/>
              <w:left w:val="nil"/>
              <w:bottom w:val="nil"/>
              <w:right w:val="nil"/>
            </w:tcBorders>
            <w:shd w:val="clear" w:color="auto" w:fill="auto"/>
            <w:noWrap/>
            <w:vAlign w:val="center"/>
          </w:tcPr>
          <w:p w:rsidR="003F58F4" w:rsidRPr="001E6875" w:rsidRDefault="003F58F4" w:rsidP="001E6875">
            <w:pPr>
              <w:spacing w:after="0" w:line="276" w:lineRule="auto"/>
              <w:rPr>
                <w:rFonts w:eastAsia="Times New Roman" w:cs="Calibri"/>
                <w:color w:val="000000"/>
                <w:lang w:eastAsia="nl-BE"/>
              </w:rPr>
            </w:pPr>
            <w:r>
              <w:rPr>
                <w:rFonts w:eastAsia="Times New Roman" w:cs="Calibri"/>
                <w:color w:val="000000"/>
                <w:lang w:eastAsia="nl-BE"/>
              </w:rPr>
              <w:t>Ethics Committee</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ET</w:t>
            </w:r>
          </w:p>
        </w:tc>
        <w:tc>
          <w:tcPr>
            <w:tcW w:w="5072"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proofErr w:type="spellStart"/>
            <w:r w:rsidRPr="001E6875">
              <w:rPr>
                <w:rFonts w:eastAsia="Times New Roman" w:cs="Calibri"/>
                <w:color w:val="000000"/>
                <w:lang w:eastAsia="nl-BE"/>
              </w:rPr>
              <w:t>Eurotransplant</w:t>
            </w:r>
            <w:proofErr w:type="spellEnd"/>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FP 7</w:t>
            </w:r>
          </w:p>
        </w:tc>
        <w:tc>
          <w:tcPr>
            <w:tcW w:w="5072"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7th framework programme</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GFR</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proofErr w:type="spellStart"/>
            <w:r>
              <w:rPr>
                <w:rFonts w:eastAsia="Times New Roman" w:cs="Calibri"/>
                <w:color w:val="000000"/>
                <w:lang w:eastAsia="nl-BE"/>
              </w:rPr>
              <w:t>G</w:t>
            </w:r>
            <w:r w:rsidR="00ED359E" w:rsidRPr="001E6875">
              <w:rPr>
                <w:rFonts w:eastAsia="Times New Roman" w:cs="Calibri"/>
                <w:color w:val="000000"/>
                <w:lang w:eastAsia="nl-BE"/>
              </w:rPr>
              <w:t>lomerular</w:t>
            </w:r>
            <w:proofErr w:type="spellEnd"/>
            <w:r w:rsidR="00ED359E" w:rsidRPr="001E6875">
              <w:rPr>
                <w:rFonts w:eastAsia="Times New Roman" w:cs="Calibri"/>
                <w:color w:val="000000"/>
                <w:lang w:eastAsia="nl-BE"/>
              </w:rPr>
              <w:t xml:space="preserve"> </w:t>
            </w:r>
            <w:r>
              <w:rPr>
                <w:rFonts w:eastAsia="Times New Roman" w:cs="Calibri"/>
                <w:color w:val="000000"/>
                <w:lang w:eastAsia="nl-BE"/>
              </w:rPr>
              <w:t>Filtration R</w:t>
            </w:r>
            <w:r w:rsidR="00ED359E" w:rsidRPr="001E6875">
              <w:rPr>
                <w:rFonts w:eastAsia="Times New Roman" w:cs="Calibri"/>
                <w:color w:val="000000"/>
                <w:lang w:eastAsia="nl-BE"/>
              </w:rPr>
              <w:t xml:space="preserve">ate </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HMP</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H</w:t>
            </w:r>
            <w:r w:rsidR="00ED359E" w:rsidRPr="001E6875">
              <w:rPr>
                <w:rFonts w:eastAsia="Times New Roman" w:cs="Calibri"/>
                <w:color w:val="000000"/>
                <w:lang w:eastAsia="nl-BE"/>
              </w:rPr>
              <w:t xml:space="preserve">ypothermic </w:t>
            </w:r>
            <w:r>
              <w:rPr>
                <w:rFonts w:eastAsia="Times New Roman" w:cs="Calibri"/>
                <w:color w:val="000000"/>
                <w:lang w:eastAsia="nl-BE"/>
              </w:rPr>
              <w:t>M</w:t>
            </w:r>
            <w:r w:rsidR="00ED359E" w:rsidRPr="001E6875">
              <w:rPr>
                <w:rFonts w:eastAsia="Times New Roman" w:cs="Calibri"/>
                <w:color w:val="000000"/>
                <w:lang w:eastAsia="nl-BE"/>
              </w:rPr>
              <w:t xml:space="preserve">achine </w:t>
            </w:r>
            <w:r>
              <w:rPr>
                <w:rFonts w:eastAsia="Times New Roman" w:cs="Calibri"/>
                <w:color w:val="000000"/>
                <w:lang w:eastAsia="nl-BE"/>
              </w:rPr>
              <w:t>P</w:t>
            </w:r>
            <w:r w:rsidR="00ED359E" w:rsidRPr="001E6875">
              <w:rPr>
                <w:rFonts w:eastAsia="Times New Roman" w:cs="Calibri"/>
                <w:color w:val="000000"/>
                <w:lang w:eastAsia="nl-BE"/>
              </w:rPr>
              <w:t>erfusion</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IC/ICU</w:t>
            </w:r>
          </w:p>
        </w:tc>
        <w:tc>
          <w:tcPr>
            <w:tcW w:w="5072"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Intensive care/intensive care unit</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IDMS</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Isotope D</w:t>
            </w:r>
            <w:r w:rsidR="00ED359E" w:rsidRPr="001E6875">
              <w:rPr>
                <w:rFonts w:eastAsia="Times New Roman" w:cs="Calibri"/>
                <w:color w:val="000000"/>
                <w:lang w:eastAsia="nl-BE"/>
              </w:rPr>
              <w:t xml:space="preserve">ilution </w:t>
            </w:r>
            <w:r>
              <w:rPr>
                <w:rFonts w:eastAsia="Times New Roman" w:cs="Calibri"/>
                <w:color w:val="000000"/>
                <w:lang w:eastAsia="nl-BE"/>
              </w:rPr>
              <w:t>M</w:t>
            </w:r>
            <w:r w:rsidR="00ED359E" w:rsidRPr="001E6875">
              <w:rPr>
                <w:rFonts w:eastAsia="Times New Roman" w:cs="Calibri"/>
                <w:color w:val="000000"/>
                <w:lang w:eastAsia="nl-BE"/>
              </w:rPr>
              <w:t xml:space="preserve">ass </w:t>
            </w:r>
            <w:r>
              <w:rPr>
                <w:rFonts w:eastAsia="Times New Roman" w:cs="Calibri"/>
                <w:color w:val="000000"/>
                <w:lang w:eastAsia="nl-BE"/>
              </w:rPr>
              <w:t>S</w:t>
            </w:r>
            <w:r w:rsidR="00ED359E" w:rsidRPr="001E6875">
              <w:rPr>
                <w:rFonts w:eastAsia="Times New Roman" w:cs="Calibri"/>
                <w:color w:val="000000"/>
                <w:lang w:eastAsia="nl-BE"/>
              </w:rPr>
              <w:t>pectrometry</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NHSBT</w:t>
            </w:r>
          </w:p>
        </w:tc>
        <w:tc>
          <w:tcPr>
            <w:tcW w:w="5072"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National Health Services / Blood and Tissue</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PI</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P</w:t>
            </w:r>
            <w:r w:rsidR="00ED359E" w:rsidRPr="001E6875">
              <w:rPr>
                <w:rFonts w:eastAsia="Times New Roman" w:cs="Calibri"/>
                <w:color w:val="000000"/>
                <w:lang w:eastAsia="nl-BE"/>
              </w:rPr>
              <w:t xml:space="preserve">rinciple </w:t>
            </w:r>
            <w:r>
              <w:rPr>
                <w:rFonts w:eastAsia="Times New Roman" w:cs="Calibri"/>
                <w:color w:val="000000"/>
                <w:lang w:eastAsia="nl-BE"/>
              </w:rPr>
              <w:t>I</w:t>
            </w:r>
            <w:r w:rsidR="00ED359E" w:rsidRPr="001E6875">
              <w:rPr>
                <w:rFonts w:eastAsia="Times New Roman" w:cs="Calibri"/>
                <w:color w:val="000000"/>
                <w:lang w:eastAsia="nl-BE"/>
              </w:rPr>
              <w:t>nvestigator</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PNF</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P</w:t>
            </w:r>
            <w:r w:rsidR="00ED359E" w:rsidRPr="001E6875">
              <w:rPr>
                <w:rFonts w:eastAsia="Times New Roman" w:cs="Calibri"/>
                <w:color w:val="000000"/>
                <w:lang w:eastAsia="nl-BE"/>
              </w:rPr>
              <w:t xml:space="preserve">rimary </w:t>
            </w:r>
            <w:r>
              <w:rPr>
                <w:rFonts w:eastAsia="Times New Roman" w:cs="Calibri"/>
                <w:color w:val="000000"/>
                <w:lang w:eastAsia="nl-BE"/>
              </w:rPr>
              <w:t>N</w:t>
            </w:r>
            <w:r w:rsidR="00ED359E" w:rsidRPr="001E6875">
              <w:rPr>
                <w:rFonts w:eastAsia="Times New Roman" w:cs="Calibri"/>
                <w:color w:val="000000"/>
                <w:lang w:eastAsia="nl-BE"/>
              </w:rPr>
              <w:t xml:space="preserve">on </w:t>
            </w:r>
            <w:r>
              <w:rPr>
                <w:rFonts w:eastAsia="Times New Roman" w:cs="Calibri"/>
                <w:color w:val="000000"/>
                <w:lang w:eastAsia="nl-BE"/>
              </w:rPr>
              <w:t>F</w:t>
            </w:r>
            <w:r w:rsidR="00ED359E" w:rsidRPr="001E6875">
              <w:rPr>
                <w:rFonts w:eastAsia="Times New Roman" w:cs="Calibri"/>
                <w:color w:val="000000"/>
                <w:lang w:eastAsia="nl-BE"/>
              </w:rPr>
              <w:t>unction</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SADE</w:t>
            </w:r>
          </w:p>
        </w:tc>
        <w:tc>
          <w:tcPr>
            <w:tcW w:w="5072" w:type="dxa"/>
            <w:tcBorders>
              <w:top w:val="nil"/>
              <w:left w:val="nil"/>
              <w:bottom w:val="nil"/>
              <w:right w:val="nil"/>
            </w:tcBorders>
            <w:shd w:val="clear" w:color="auto" w:fill="auto"/>
            <w:noWrap/>
            <w:vAlign w:val="center"/>
            <w:hideMark/>
          </w:tcPr>
          <w:p w:rsidR="00D20C65"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 xml:space="preserve">Serious </w:t>
            </w:r>
            <w:r w:rsidR="001E6875">
              <w:rPr>
                <w:rFonts w:eastAsia="Times New Roman" w:cs="Calibri"/>
                <w:color w:val="000000"/>
                <w:lang w:eastAsia="nl-BE"/>
              </w:rPr>
              <w:t>A</w:t>
            </w:r>
            <w:r w:rsidRPr="001E6875">
              <w:rPr>
                <w:rFonts w:eastAsia="Times New Roman" w:cs="Calibri"/>
                <w:color w:val="000000"/>
                <w:lang w:eastAsia="nl-BE"/>
              </w:rPr>
              <w:t xml:space="preserve">dverse </w:t>
            </w:r>
            <w:r w:rsidR="001E6875">
              <w:rPr>
                <w:rFonts w:eastAsia="Times New Roman" w:cs="Calibri"/>
                <w:color w:val="000000"/>
                <w:lang w:eastAsia="nl-BE"/>
              </w:rPr>
              <w:t>D</w:t>
            </w:r>
            <w:r w:rsidRPr="001E6875">
              <w:rPr>
                <w:rFonts w:eastAsia="Times New Roman" w:cs="Calibri"/>
                <w:color w:val="000000"/>
                <w:lang w:eastAsia="nl-BE"/>
              </w:rPr>
              <w:t xml:space="preserve">evice </w:t>
            </w:r>
            <w:r w:rsidR="001E6875">
              <w:rPr>
                <w:rFonts w:eastAsia="Times New Roman" w:cs="Calibri"/>
                <w:color w:val="000000"/>
                <w:lang w:eastAsia="nl-BE"/>
              </w:rPr>
              <w:t>E</w:t>
            </w:r>
            <w:r w:rsidRPr="001E6875">
              <w:rPr>
                <w:rFonts w:eastAsia="Times New Roman" w:cs="Calibri"/>
                <w:color w:val="000000"/>
                <w:lang w:eastAsia="nl-BE"/>
              </w:rPr>
              <w:t>vent</w:t>
            </w:r>
          </w:p>
        </w:tc>
      </w:tr>
      <w:tr w:rsidR="00D20C65" w:rsidRPr="0021766A" w:rsidTr="001E6875">
        <w:trPr>
          <w:trHeight w:val="300"/>
        </w:trPr>
        <w:tc>
          <w:tcPr>
            <w:tcW w:w="1148" w:type="dxa"/>
            <w:tcBorders>
              <w:top w:val="nil"/>
              <w:left w:val="nil"/>
              <w:bottom w:val="nil"/>
              <w:right w:val="nil"/>
            </w:tcBorders>
            <w:shd w:val="clear" w:color="auto" w:fill="auto"/>
            <w:noWrap/>
            <w:vAlign w:val="center"/>
          </w:tcPr>
          <w:p w:rsidR="00D20C65" w:rsidRPr="00D20C65" w:rsidRDefault="00D20C65" w:rsidP="001E6875">
            <w:pPr>
              <w:spacing w:after="0" w:line="276" w:lineRule="auto"/>
              <w:rPr>
                <w:rFonts w:eastAsia="Times New Roman" w:cs="Calibri"/>
                <w:color w:val="000000"/>
                <w:lang w:eastAsia="nl-BE"/>
              </w:rPr>
            </w:pPr>
            <w:r>
              <w:rPr>
                <w:rFonts w:eastAsia="Times New Roman" w:cs="Calibri"/>
                <w:color w:val="000000"/>
                <w:lang w:eastAsia="nl-BE"/>
              </w:rPr>
              <w:t>SAP</w:t>
            </w:r>
          </w:p>
        </w:tc>
        <w:tc>
          <w:tcPr>
            <w:tcW w:w="5072" w:type="dxa"/>
            <w:tcBorders>
              <w:top w:val="nil"/>
              <w:left w:val="nil"/>
              <w:bottom w:val="nil"/>
              <w:right w:val="nil"/>
            </w:tcBorders>
            <w:shd w:val="clear" w:color="auto" w:fill="auto"/>
            <w:noWrap/>
            <w:vAlign w:val="center"/>
          </w:tcPr>
          <w:p w:rsidR="00D20C65" w:rsidRPr="00D20C65" w:rsidRDefault="00D20C65" w:rsidP="001E6875">
            <w:pPr>
              <w:spacing w:after="0" w:line="276" w:lineRule="auto"/>
              <w:rPr>
                <w:rFonts w:eastAsia="Times New Roman" w:cs="Calibri"/>
                <w:color w:val="000000"/>
                <w:lang w:eastAsia="nl-BE"/>
              </w:rPr>
            </w:pPr>
            <w:r>
              <w:rPr>
                <w:rFonts w:eastAsia="Times New Roman" w:cs="Calibri"/>
                <w:color w:val="000000"/>
                <w:lang w:eastAsia="nl-BE"/>
              </w:rPr>
              <w:t xml:space="preserve">Statistical </w:t>
            </w:r>
            <w:r w:rsidR="001E6875">
              <w:rPr>
                <w:rFonts w:eastAsia="Times New Roman" w:cs="Calibri"/>
                <w:color w:val="000000"/>
                <w:lang w:eastAsia="nl-BE"/>
              </w:rPr>
              <w:t>A</w:t>
            </w:r>
            <w:r>
              <w:rPr>
                <w:rFonts w:eastAsia="Times New Roman" w:cs="Calibri"/>
                <w:color w:val="000000"/>
                <w:lang w:eastAsia="nl-BE"/>
              </w:rPr>
              <w:t>nalysis</w:t>
            </w:r>
            <w:r w:rsidR="001E6875">
              <w:rPr>
                <w:rFonts w:eastAsia="Times New Roman" w:cs="Calibri"/>
                <w:color w:val="000000"/>
                <w:lang w:eastAsia="nl-BE"/>
              </w:rPr>
              <w:t xml:space="preserve"> P</w:t>
            </w:r>
            <w:r>
              <w:rPr>
                <w:rFonts w:eastAsia="Times New Roman" w:cs="Calibri"/>
                <w:color w:val="000000"/>
                <w:lang w:eastAsia="nl-BE"/>
              </w:rPr>
              <w:t>lan</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SME</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Small and Medium E</w:t>
            </w:r>
            <w:r w:rsidR="00ED359E" w:rsidRPr="001E6875">
              <w:rPr>
                <w:rFonts w:eastAsia="Times New Roman" w:cs="Calibri"/>
                <w:color w:val="000000"/>
                <w:lang w:eastAsia="nl-BE"/>
              </w:rPr>
              <w:t>nterprise</w:t>
            </w:r>
          </w:p>
        </w:tc>
      </w:tr>
      <w:tr w:rsidR="003513E8" w:rsidRPr="0021766A" w:rsidTr="001E6875">
        <w:trPr>
          <w:trHeight w:val="300"/>
        </w:trPr>
        <w:tc>
          <w:tcPr>
            <w:tcW w:w="1148" w:type="dxa"/>
            <w:tcBorders>
              <w:top w:val="nil"/>
              <w:left w:val="nil"/>
              <w:bottom w:val="nil"/>
              <w:right w:val="nil"/>
            </w:tcBorders>
            <w:shd w:val="clear" w:color="auto" w:fill="auto"/>
            <w:noWrap/>
            <w:vAlign w:val="center"/>
          </w:tcPr>
          <w:p w:rsidR="003513E8"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SOP</w:t>
            </w:r>
          </w:p>
        </w:tc>
        <w:tc>
          <w:tcPr>
            <w:tcW w:w="5072" w:type="dxa"/>
            <w:tcBorders>
              <w:top w:val="nil"/>
              <w:left w:val="nil"/>
              <w:bottom w:val="nil"/>
              <w:right w:val="nil"/>
            </w:tcBorders>
            <w:shd w:val="clear" w:color="auto" w:fill="auto"/>
            <w:noWrap/>
            <w:vAlign w:val="center"/>
          </w:tcPr>
          <w:p w:rsidR="003513E8"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Standard Operating Procedure</w:t>
            </w:r>
          </w:p>
        </w:tc>
      </w:tr>
      <w:tr w:rsidR="00EF6582" w:rsidRPr="0021766A" w:rsidTr="001E6875">
        <w:trPr>
          <w:trHeight w:val="300"/>
        </w:trPr>
        <w:tc>
          <w:tcPr>
            <w:tcW w:w="1148" w:type="dxa"/>
            <w:tcBorders>
              <w:top w:val="nil"/>
              <w:left w:val="nil"/>
              <w:bottom w:val="nil"/>
              <w:right w:val="nil"/>
            </w:tcBorders>
            <w:shd w:val="clear" w:color="auto" w:fill="auto"/>
            <w:noWrap/>
            <w:vAlign w:val="center"/>
            <w:hideMark/>
          </w:tcPr>
          <w:p w:rsidR="00EF6582" w:rsidRPr="001E6875" w:rsidRDefault="00ED359E" w:rsidP="001E6875">
            <w:pPr>
              <w:spacing w:after="0" w:line="276" w:lineRule="auto"/>
              <w:rPr>
                <w:rFonts w:eastAsia="Times New Roman" w:cs="Calibri"/>
                <w:color w:val="000000"/>
                <w:lang w:eastAsia="nl-BE"/>
              </w:rPr>
            </w:pPr>
            <w:r w:rsidRPr="001E6875">
              <w:rPr>
                <w:rFonts w:eastAsia="Times New Roman" w:cs="Calibri"/>
                <w:color w:val="000000"/>
                <w:lang w:eastAsia="nl-BE"/>
              </w:rPr>
              <w:t xml:space="preserve">TMC </w:t>
            </w:r>
          </w:p>
        </w:tc>
        <w:tc>
          <w:tcPr>
            <w:tcW w:w="5072" w:type="dxa"/>
            <w:tcBorders>
              <w:top w:val="nil"/>
              <w:left w:val="nil"/>
              <w:bottom w:val="nil"/>
              <w:right w:val="nil"/>
            </w:tcBorders>
            <w:shd w:val="clear" w:color="auto" w:fill="auto"/>
            <w:noWrap/>
            <w:vAlign w:val="center"/>
            <w:hideMark/>
          </w:tcPr>
          <w:p w:rsidR="00EF6582" w:rsidRPr="001E6875" w:rsidRDefault="001E6875" w:rsidP="001E6875">
            <w:pPr>
              <w:spacing w:after="0" w:line="276" w:lineRule="auto"/>
              <w:rPr>
                <w:rFonts w:eastAsia="Times New Roman" w:cs="Calibri"/>
                <w:color w:val="000000"/>
                <w:lang w:eastAsia="nl-BE"/>
              </w:rPr>
            </w:pPr>
            <w:r>
              <w:rPr>
                <w:rFonts w:eastAsia="Times New Roman" w:cs="Calibri"/>
                <w:color w:val="000000"/>
                <w:lang w:eastAsia="nl-BE"/>
              </w:rPr>
              <w:t>T</w:t>
            </w:r>
            <w:r w:rsidR="00ED359E" w:rsidRPr="001E6875">
              <w:rPr>
                <w:rFonts w:eastAsia="Times New Roman" w:cs="Calibri"/>
                <w:color w:val="000000"/>
                <w:lang w:eastAsia="nl-BE"/>
              </w:rPr>
              <w:t xml:space="preserve">rial </w:t>
            </w:r>
            <w:r>
              <w:rPr>
                <w:rFonts w:eastAsia="Times New Roman" w:cs="Calibri"/>
                <w:color w:val="000000"/>
                <w:lang w:eastAsia="nl-BE"/>
              </w:rPr>
              <w:t>M</w:t>
            </w:r>
            <w:r w:rsidR="00ED359E" w:rsidRPr="001E6875">
              <w:rPr>
                <w:rFonts w:eastAsia="Times New Roman" w:cs="Calibri"/>
                <w:color w:val="000000"/>
                <w:lang w:eastAsia="nl-BE"/>
              </w:rPr>
              <w:t xml:space="preserve">anagement </w:t>
            </w:r>
            <w:r>
              <w:rPr>
                <w:rFonts w:eastAsia="Times New Roman" w:cs="Calibri"/>
                <w:color w:val="000000"/>
                <w:lang w:eastAsia="nl-BE"/>
              </w:rPr>
              <w:t>C</w:t>
            </w:r>
            <w:r w:rsidRPr="001E6875">
              <w:rPr>
                <w:rFonts w:eastAsia="Times New Roman" w:cs="Calibri"/>
                <w:color w:val="000000"/>
                <w:lang w:eastAsia="nl-BE"/>
              </w:rPr>
              <w:t>ommittee</w:t>
            </w:r>
            <w:r w:rsidR="00ED359E" w:rsidRPr="001E6875">
              <w:rPr>
                <w:rFonts w:eastAsia="Times New Roman" w:cs="Calibri"/>
                <w:color w:val="000000"/>
                <w:lang w:eastAsia="nl-BE"/>
              </w:rPr>
              <w:t xml:space="preserve"> </w:t>
            </w:r>
          </w:p>
        </w:tc>
      </w:tr>
    </w:tbl>
    <w:p w:rsidR="00880710" w:rsidRPr="0021766A" w:rsidRDefault="00880710" w:rsidP="00D7578A">
      <w:pPr>
        <w:spacing w:after="0" w:line="276" w:lineRule="auto"/>
        <w:rPr>
          <w:rFonts w:asciiTheme="majorHAnsi" w:eastAsiaTheme="majorEastAsia" w:hAnsiTheme="majorHAnsi" w:cstheme="majorBidi"/>
          <w:b/>
          <w:bCs/>
          <w:color w:val="365F91" w:themeColor="accent1" w:themeShade="BF"/>
          <w:sz w:val="28"/>
          <w:szCs w:val="28"/>
        </w:rPr>
      </w:pPr>
      <w:r w:rsidRPr="0021766A">
        <w:br w:type="page"/>
      </w:r>
    </w:p>
    <w:p w:rsidR="00E862F4" w:rsidRPr="0021766A" w:rsidRDefault="008E1B8B" w:rsidP="004835A6">
      <w:pPr>
        <w:pStyle w:val="Heading1"/>
        <w:numPr>
          <w:ilvl w:val="0"/>
          <w:numId w:val="13"/>
        </w:numPr>
        <w:spacing w:line="276" w:lineRule="auto"/>
        <w:jc w:val="both"/>
      </w:pPr>
      <w:bookmarkStart w:id="33" w:name="_Toc362008509"/>
      <w:bookmarkStart w:id="34" w:name="_Toc384289422"/>
      <w:bookmarkStart w:id="35" w:name="_Toc384315282"/>
      <w:r w:rsidRPr="0021766A">
        <w:lastRenderedPageBreak/>
        <w:t>Administrative information</w:t>
      </w:r>
      <w:bookmarkEnd w:id="33"/>
      <w:bookmarkEnd w:id="34"/>
      <w:bookmarkEnd w:id="35"/>
    </w:p>
    <w:p w:rsidR="003B0F61" w:rsidRPr="0021766A" w:rsidRDefault="003B0F61" w:rsidP="00D7578A">
      <w:pPr>
        <w:pStyle w:val="Heading2"/>
        <w:numPr>
          <w:ilvl w:val="1"/>
          <w:numId w:val="1"/>
        </w:numPr>
        <w:spacing w:line="276" w:lineRule="auto"/>
        <w:jc w:val="both"/>
      </w:pPr>
      <w:bookmarkStart w:id="36" w:name="_Toc362008513"/>
      <w:bookmarkStart w:id="37" w:name="_Toc384289423"/>
      <w:bookmarkStart w:id="38" w:name="_Toc384315283"/>
      <w:r w:rsidRPr="0021766A">
        <w:t>Funding</w:t>
      </w:r>
      <w:bookmarkEnd w:id="36"/>
      <w:bookmarkEnd w:id="37"/>
      <w:bookmarkEnd w:id="38"/>
    </w:p>
    <w:p w:rsidR="00392698" w:rsidRPr="0021766A" w:rsidRDefault="00392698" w:rsidP="00D7578A">
      <w:pPr>
        <w:spacing w:after="0" w:line="276" w:lineRule="auto"/>
      </w:pPr>
      <w:r w:rsidRPr="0021766A">
        <w:t>The trial is funded within the Seventh Framework Programme (FP7) of the European Union.</w:t>
      </w:r>
    </w:p>
    <w:p w:rsidR="00392698" w:rsidRPr="0021766A" w:rsidRDefault="00253C3B" w:rsidP="00D7578A">
      <w:pPr>
        <w:spacing w:after="0" w:line="276" w:lineRule="auto"/>
      </w:pPr>
      <w:hyperlink r:id="rId37" w:history="1">
        <w:r w:rsidR="00392698" w:rsidRPr="0021766A">
          <w:rPr>
            <w:rStyle w:val="Hyperlink"/>
          </w:rPr>
          <w:t>http://cordis.europa.eu/home_en.html</w:t>
        </w:r>
      </w:hyperlink>
      <w:r w:rsidR="00392698" w:rsidRPr="0021766A">
        <w:t xml:space="preserve"> </w:t>
      </w:r>
    </w:p>
    <w:p w:rsidR="00392698" w:rsidRPr="0021766A" w:rsidRDefault="00392698" w:rsidP="00D7578A">
      <w:pPr>
        <w:spacing w:after="0" w:line="276" w:lineRule="auto"/>
      </w:pPr>
      <w:r w:rsidRPr="0021766A">
        <w:t>Grant number 305934 – Work Package 4</w:t>
      </w:r>
    </w:p>
    <w:p w:rsidR="00392698" w:rsidRPr="0021766A" w:rsidRDefault="00392698" w:rsidP="00D7578A">
      <w:pPr>
        <w:spacing w:after="0" w:line="276" w:lineRule="auto"/>
        <w:jc w:val="both"/>
      </w:pPr>
      <w:r w:rsidRPr="0021766A">
        <w:t>Time of support: 01-01-2013 to 30-06-2017</w:t>
      </w:r>
    </w:p>
    <w:p w:rsidR="00392698" w:rsidRPr="0021766A" w:rsidRDefault="00392698" w:rsidP="00D7578A">
      <w:pPr>
        <w:spacing w:after="0" w:line="276" w:lineRule="auto"/>
        <w:jc w:val="both"/>
      </w:pPr>
      <w:r w:rsidRPr="0021766A">
        <w:t>The funding agency will not take part in</w:t>
      </w:r>
      <w:r w:rsidR="00767A7A">
        <w:t>,</w:t>
      </w:r>
      <w:r w:rsidRPr="0021766A">
        <w:t xml:space="preserve"> nor has the ultimate authority over the study design; collection, management, analysis, and interpretation of data; writing of the report; and the decision to submit the report for publication.</w:t>
      </w:r>
    </w:p>
    <w:p w:rsidR="003852D3" w:rsidRPr="0021766A" w:rsidRDefault="003852D3" w:rsidP="00D7578A">
      <w:pPr>
        <w:pStyle w:val="Heading2"/>
        <w:numPr>
          <w:ilvl w:val="1"/>
          <w:numId w:val="1"/>
        </w:numPr>
        <w:spacing w:line="276" w:lineRule="auto"/>
      </w:pPr>
      <w:bookmarkStart w:id="39" w:name="_Roles_and_responsibilities"/>
      <w:bookmarkStart w:id="40" w:name="_Toc362008514"/>
      <w:bookmarkStart w:id="41" w:name="_Toc384289424"/>
      <w:bookmarkStart w:id="42" w:name="_Toc384315284"/>
      <w:bookmarkEnd w:id="39"/>
      <w:r w:rsidRPr="0021766A">
        <w:t>Trial Sponsor</w:t>
      </w:r>
      <w:bookmarkEnd w:id="40"/>
      <w:bookmarkEnd w:id="41"/>
      <w:bookmarkEnd w:id="42"/>
      <w:r w:rsidR="003C68A8">
        <w:t xml:space="preserve"> representative</w:t>
      </w:r>
    </w:p>
    <w:p w:rsidR="00030D4F" w:rsidRPr="00030D4F" w:rsidRDefault="00030D4F" w:rsidP="00030D4F">
      <w:pPr>
        <w:spacing w:after="0" w:line="276" w:lineRule="auto"/>
      </w:pPr>
      <w:r w:rsidRPr="00030D4F">
        <w:t>Heather House</w:t>
      </w:r>
    </w:p>
    <w:p w:rsidR="00030D4F" w:rsidRPr="00030D4F" w:rsidRDefault="00030D4F" w:rsidP="00030D4F">
      <w:pPr>
        <w:spacing w:after="0" w:line="276" w:lineRule="auto"/>
      </w:pPr>
      <w:r w:rsidRPr="00030D4F">
        <w:t>Joint Research Office</w:t>
      </w:r>
    </w:p>
    <w:p w:rsidR="00030D4F" w:rsidRPr="00030D4F" w:rsidRDefault="00030D4F" w:rsidP="00030D4F">
      <w:pPr>
        <w:spacing w:after="0" w:line="276" w:lineRule="auto"/>
      </w:pPr>
      <w:r w:rsidRPr="00030D4F">
        <w:t>Block 60</w:t>
      </w:r>
    </w:p>
    <w:p w:rsidR="00030D4F" w:rsidRPr="00030D4F" w:rsidRDefault="00030D4F" w:rsidP="00030D4F">
      <w:pPr>
        <w:spacing w:after="0" w:line="276" w:lineRule="auto"/>
      </w:pPr>
      <w:r w:rsidRPr="00030D4F">
        <w:t>Churchill Hospital</w:t>
      </w:r>
    </w:p>
    <w:p w:rsidR="00030D4F" w:rsidRPr="00030D4F" w:rsidRDefault="00030D4F" w:rsidP="00030D4F">
      <w:pPr>
        <w:spacing w:after="0" w:line="276" w:lineRule="auto"/>
      </w:pPr>
      <w:r w:rsidRPr="00030D4F">
        <w:t>Old Road</w:t>
      </w:r>
    </w:p>
    <w:p w:rsidR="00030D4F" w:rsidRPr="00030D4F" w:rsidRDefault="00030D4F" w:rsidP="00030D4F">
      <w:pPr>
        <w:spacing w:after="0" w:line="276" w:lineRule="auto"/>
      </w:pPr>
      <w:proofErr w:type="spellStart"/>
      <w:r w:rsidRPr="00030D4F">
        <w:t>Headington</w:t>
      </w:r>
      <w:proofErr w:type="spellEnd"/>
    </w:p>
    <w:p w:rsidR="00030D4F" w:rsidRPr="00030D4F" w:rsidRDefault="00030D4F" w:rsidP="00030D4F">
      <w:pPr>
        <w:spacing w:after="0" w:line="276" w:lineRule="auto"/>
      </w:pPr>
      <w:r w:rsidRPr="00030D4F">
        <w:t>Oxford OX3 7LE</w:t>
      </w:r>
    </w:p>
    <w:p w:rsidR="00030D4F" w:rsidRPr="00030D4F" w:rsidRDefault="00253C3B" w:rsidP="00030D4F">
      <w:pPr>
        <w:spacing w:after="0" w:line="276" w:lineRule="auto"/>
      </w:pPr>
      <w:hyperlink r:id="rId38" w:history="1">
        <w:r w:rsidR="003C68A8">
          <w:rPr>
            <w:rStyle w:val="Hyperlink"/>
          </w:rPr>
          <w:t>ctrg</w:t>
        </w:r>
        <w:r w:rsidR="003C68A8" w:rsidRPr="008F7D41">
          <w:rPr>
            <w:rStyle w:val="Hyperlink"/>
          </w:rPr>
          <w:t>@admin.ox.ac.uk</w:t>
        </w:r>
      </w:hyperlink>
    </w:p>
    <w:p w:rsidR="00030D4F" w:rsidRDefault="00030D4F" w:rsidP="00BE1A10">
      <w:pPr>
        <w:spacing w:after="0" w:line="276" w:lineRule="auto"/>
      </w:pPr>
      <w:r w:rsidRPr="00030D4F">
        <w:t>Tel: +44(0)1865 572245</w:t>
      </w:r>
    </w:p>
    <w:p w:rsidR="003B0F61" w:rsidRPr="0021766A" w:rsidRDefault="00B56FD6" w:rsidP="00D7578A">
      <w:pPr>
        <w:pStyle w:val="Heading2"/>
        <w:numPr>
          <w:ilvl w:val="1"/>
          <w:numId w:val="1"/>
        </w:numPr>
        <w:spacing w:line="276" w:lineRule="auto"/>
      </w:pPr>
      <w:bookmarkStart w:id="43" w:name="_Toc362008515"/>
      <w:bookmarkStart w:id="44" w:name="_Toc384289425"/>
      <w:bookmarkStart w:id="45" w:name="_Toc384315285"/>
      <w:r w:rsidRPr="0021766A">
        <w:t>Trial personnel</w:t>
      </w:r>
      <w:bookmarkEnd w:id="43"/>
      <w:bookmarkEnd w:id="44"/>
      <w:bookmarkEnd w:id="45"/>
    </w:p>
    <w:p w:rsidR="00B56FD6" w:rsidRPr="0021766A" w:rsidRDefault="00B56FD6" w:rsidP="00D7578A">
      <w:pPr>
        <w:pStyle w:val="Heading3"/>
        <w:numPr>
          <w:ilvl w:val="2"/>
          <w:numId w:val="1"/>
        </w:numPr>
        <w:spacing w:line="276" w:lineRule="auto"/>
      </w:pPr>
      <w:bookmarkStart w:id="46" w:name="_Toc362008517"/>
      <w:r w:rsidRPr="0021766A">
        <w:t>Investigators</w:t>
      </w:r>
      <w:bookmarkEnd w:id="46"/>
    </w:p>
    <w:p w:rsidR="00CC58E1" w:rsidRDefault="00CC58E1" w:rsidP="00D7578A">
      <w:pPr>
        <w:spacing w:after="0" w:line="276" w:lineRule="auto"/>
        <w:ind w:left="720"/>
        <w:jc w:val="both"/>
        <w:rPr>
          <w:b/>
        </w:rPr>
      </w:pPr>
      <w:r>
        <w:rPr>
          <w:b/>
        </w:rPr>
        <w:t>Chief Investigator</w:t>
      </w:r>
      <w:r>
        <w:rPr>
          <w:b/>
        </w:rPr>
        <w:tab/>
      </w:r>
      <w:r>
        <w:rPr>
          <w:b/>
        </w:rPr>
        <w:tab/>
      </w:r>
      <w:r w:rsidRPr="00895884">
        <w:t>Professor Rutger Ploeg</w:t>
      </w:r>
    </w:p>
    <w:p w:rsidR="00CC58E1" w:rsidRPr="0021766A" w:rsidRDefault="00CC58E1" w:rsidP="00CC58E1">
      <w:pPr>
        <w:spacing w:after="0" w:line="276" w:lineRule="auto"/>
        <w:ind w:left="2880" w:firstLine="720"/>
        <w:jc w:val="both"/>
      </w:pPr>
      <w:r w:rsidRPr="0021766A">
        <w:t>Nuffield Department of Surgical Sciences</w:t>
      </w:r>
    </w:p>
    <w:p w:rsidR="00CC58E1" w:rsidRPr="0021766A" w:rsidRDefault="00FA22C5" w:rsidP="00CC58E1">
      <w:pPr>
        <w:spacing w:after="0" w:line="276" w:lineRule="auto"/>
        <w:ind w:left="2880" w:firstLine="720"/>
        <w:jc w:val="both"/>
      </w:pPr>
      <w:r>
        <w:t>John Radcliffe</w:t>
      </w:r>
      <w:r w:rsidR="00CC58E1" w:rsidRPr="0021766A">
        <w:t xml:space="preserve"> Hospital</w:t>
      </w:r>
    </w:p>
    <w:p w:rsidR="00CC58E1" w:rsidRPr="0021766A" w:rsidRDefault="00CC58E1" w:rsidP="00CC58E1">
      <w:pPr>
        <w:spacing w:after="0" w:line="276" w:lineRule="auto"/>
        <w:ind w:left="2880" w:firstLine="720"/>
        <w:jc w:val="both"/>
      </w:pPr>
      <w:proofErr w:type="spellStart"/>
      <w:r w:rsidRPr="0021766A">
        <w:t>Headington</w:t>
      </w:r>
      <w:proofErr w:type="spellEnd"/>
    </w:p>
    <w:p w:rsidR="00CC58E1" w:rsidRPr="0021766A" w:rsidRDefault="00CC58E1" w:rsidP="00CC58E1">
      <w:pPr>
        <w:spacing w:after="0" w:line="276" w:lineRule="auto"/>
        <w:ind w:left="2880" w:firstLine="720"/>
        <w:jc w:val="both"/>
      </w:pPr>
      <w:r w:rsidRPr="0021766A">
        <w:t>Oxford, OX3 9DU</w:t>
      </w:r>
    </w:p>
    <w:p w:rsidR="00CC58E1" w:rsidRPr="0021766A" w:rsidRDefault="00CC58E1" w:rsidP="00CC58E1">
      <w:pPr>
        <w:spacing w:after="0" w:line="276" w:lineRule="auto"/>
        <w:ind w:left="2880" w:firstLine="720"/>
        <w:jc w:val="both"/>
      </w:pPr>
      <w:r w:rsidRPr="0021766A">
        <w:t>United Kingdom</w:t>
      </w:r>
    </w:p>
    <w:p w:rsidR="00CC58E1" w:rsidRPr="0021766A" w:rsidRDefault="00CC58E1" w:rsidP="00CC58E1">
      <w:pPr>
        <w:spacing w:after="0" w:line="276" w:lineRule="auto"/>
        <w:ind w:left="2880" w:firstLine="720"/>
        <w:jc w:val="both"/>
      </w:pPr>
      <w:r w:rsidRPr="006752A8">
        <w:t>Tel:</w:t>
      </w:r>
      <w:r w:rsidRPr="0021766A">
        <w:t xml:space="preserve"> </w:t>
      </w:r>
      <w:r w:rsidRPr="00CD5902">
        <w:t>+44 1865226123</w:t>
      </w:r>
    </w:p>
    <w:p w:rsidR="00CC58E1" w:rsidRDefault="00CC58E1" w:rsidP="00CC58E1">
      <w:pPr>
        <w:spacing w:after="0" w:line="276" w:lineRule="auto"/>
        <w:ind w:left="2880" w:firstLine="720"/>
        <w:jc w:val="both"/>
        <w:rPr>
          <w:rStyle w:val="Hyperlink"/>
          <w:lang w:val="fr-BE"/>
        </w:rPr>
      </w:pPr>
      <w:proofErr w:type="gramStart"/>
      <w:r w:rsidRPr="00CD32F9">
        <w:rPr>
          <w:lang w:val="fr-BE"/>
        </w:rPr>
        <w:t>e-mail</w:t>
      </w:r>
      <w:proofErr w:type="gramEnd"/>
      <w:r w:rsidRPr="00CD32F9">
        <w:rPr>
          <w:lang w:val="fr-BE"/>
        </w:rPr>
        <w:t xml:space="preserve">: </w:t>
      </w:r>
      <w:r w:rsidR="00253C3B">
        <w:fldChar w:fldCharType="begin"/>
      </w:r>
      <w:r w:rsidR="00253C3B" w:rsidRPr="00253C3B">
        <w:rPr>
          <w:lang w:val="fr-BE"/>
          <w:rPrChange w:id="47" w:author="Sarah Mertens" w:date="2014-08-22T15:30:00Z">
            <w:rPr/>
          </w:rPrChange>
        </w:rPr>
        <w:instrText>HYPERLINK "mailto:rutger.ploeg@nds.ox.ac.uk"</w:instrText>
      </w:r>
      <w:r w:rsidR="00253C3B">
        <w:fldChar w:fldCharType="separate"/>
      </w:r>
      <w:r w:rsidRPr="00CD32F9">
        <w:rPr>
          <w:rStyle w:val="Hyperlink"/>
          <w:lang w:val="fr-BE"/>
        </w:rPr>
        <w:t>rutger.ploeg@nds.ox.ac.uk</w:t>
      </w:r>
      <w:r w:rsidR="00253C3B">
        <w:fldChar w:fldCharType="end"/>
      </w:r>
      <w:r w:rsidR="005D4650">
        <w:rPr>
          <w:lang w:val="fr-BE"/>
        </w:rPr>
        <w:t xml:space="preserve"> </w:t>
      </w:r>
    </w:p>
    <w:p w:rsidR="00CC58E1" w:rsidRPr="00CD32F9" w:rsidRDefault="00CC58E1" w:rsidP="00CC58E1">
      <w:pPr>
        <w:spacing w:after="0" w:line="276" w:lineRule="auto"/>
        <w:ind w:left="2880" w:firstLine="720"/>
        <w:jc w:val="both"/>
        <w:rPr>
          <w:rStyle w:val="Hyperlink"/>
          <w:lang w:val="fr-BE"/>
        </w:rPr>
      </w:pPr>
    </w:p>
    <w:p w:rsidR="00B56FD6" w:rsidRPr="00FC4EB4" w:rsidRDefault="00B56FD6" w:rsidP="00D7578A">
      <w:pPr>
        <w:spacing w:after="0" w:line="276" w:lineRule="auto"/>
        <w:ind w:left="720"/>
        <w:jc w:val="both"/>
        <w:rPr>
          <w:lang w:val="fr-BE"/>
        </w:rPr>
      </w:pPr>
      <w:proofErr w:type="spellStart"/>
      <w:r w:rsidRPr="00FC4EB4">
        <w:rPr>
          <w:b/>
          <w:lang w:val="fr-BE"/>
        </w:rPr>
        <w:t>Principle</w:t>
      </w:r>
      <w:proofErr w:type="spellEnd"/>
      <w:r w:rsidRPr="00FC4EB4">
        <w:rPr>
          <w:b/>
          <w:lang w:val="fr-BE"/>
        </w:rPr>
        <w:t xml:space="preserve"> </w:t>
      </w:r>
      <w:proofErr w:type="spellStart"/>
      <w:r w:rsidRPr="00FC4EB4">
        <w:rPr>
          <w:b/>
          <w:lang w:val="fr-BE"/>
        </w:rPr>
        <w:t>Investigator</w:t>
      </w:r>
      <w:proofErr w:type="spellEnd"/>
      <w:r w:rsidRPr="00FC4EB4">
        <w:rPr>
          <w:lang w:val="fr-BE"/>
        </w:rPr>
        <w:tab/>
      </w:r>
      <w:r w:rsidRPr="00FC4EB4">
        <w:rPr>
          <w:lang w:val="fr-BE"/>
        </w:rPr>
        <w:tab/>
      </w:r>
      <w:proofErr w:type="spellStart"/>
      <w:r w:rsidR="005137F8" w:rsidRPr="00FC4EB4">
        <w:rPr>
          <w:lang w:val="fr-BE"/>
        </w:rPr>
        <w:t>Professor</w:t>
      </w:r>
      <w:proofErr w:type="spellEnd"/>
      <w:r w:rsidR="005137F8" w:rsidRPr="00FC4EB4">
        <w:rPr>
          <w:lang w:val="fr-BE"/>
        </w:rPr>
        <w:t xml:space="preserve"> </w:t>
      </w:r>
      <w:r w:rsidRPr="00FC4EB4">
        <w:rPr>
          <w:lang w:val="fr-BE"/>
        </w:rPr>
        <w:t>Jacques Pirenne</w:t>
      </w:r>
    </w:p>
    <w:p w:rsidR="00B56FD6" w:rsidRPr="00FC4EB4" w:rsidRDefault="00B56FD6" w:rsidP="00D7578A">
      <w:pPr>
        <w:spacing w:after="0" w:line="276" w:lineRule="auto"/>
        <w:ind w:left="2880" w:firstLine="720"/>
        <w:jc w:val="both"/>
        <w:rPr>
          <w:lang w:val="fr-BE"/>
        </w:rPr>
      </w:pPr>
      <w:r w:rsidRPr="00FC4EB4">
        <w:rPr>
          <w:lang w:val="fr-BE"/>
        </w:rPr>
        <w:t xml:space="preserve">Abdominal Transplant </w:t>
      </w:r>
      <w:proofErr w:type="spellStart"/>
      <w:r w:rsidRPr="00FC4EB4">
        <w:rPr>
          <w:lang w:val="fr-BE"/>
        </w:rPr>
        <w:t>Surgery</w:t>
      </w:r>
      <w:proofErr w:type="spellEnd"/>
    </w:p>
    <w:p w:rsidR="00B56FD6" w:rsidRPr="0021766A" w:rsidRDefault="00B56FD6" w:rsidP="00D7578A">
      <w:pPr>
        <w:spacing w:after="0" w:line="276" w:lineRule="auto"/>
        <w:ind w:left="2880" w:firstLine="720"/>
        <w:jc w:val="both"/>
      </w:pPr>
      <w:r w:rsidRPr="0021766A">
        <w:t>University Hospitals Leuven</w:t>
      </w:r>
    </w:p>
    <w:p w:rsidR="00B56FD6" w:rsidRPr="0021766A" w:rsidRDefault="00B56FD6" w:rsidP="00D7578A">
      <w:pPr>
        <w:spacing w:after="0" w:line="276" w:lineRule="auto"/>
        <w:ind w:left="2880" w:firstLine="720"/>
        <w:jc w:val="both"/>
      </w:pPr>
      <w:proofErr w:type="spellStart"/>
      <w:r w:rsidRPr="0021766A">
        <w:t>Herestraat</w:t>
      </w:r>
      <w:proofErr w:type="spellEnd"/>
      <w:r w:rsidRPr="0021766A">
        <w:t xml:space="preserve"> 49</w:t>
      </w:r>
    </w:p>
    <w:p w:rsidR="00B56FD6" w:rsidRPr="0021766A" w:rsidRDefault="00B56FD6" w:rsidP="00D7578A">
      <w:pPr>
        <w:spacing w:after="0" w:line="276" w:lineRule="auto"/>
        <w:ind w:left="2880" w:firstLine="720"/>
        <w:jc w:val="both"/>
      </w:pPr>
      <w:r w:rsidRPr="0021766A">
        <w:t>3000 Leuven</w:t>
      </w:r>
    </w:p>
    <w:p w:rsidR="00B56FD6" w:rsidRPr="0021766A" w:rsidRDefault="00B56FD6" w:rsidP="00D7578A">
      <w:pPr>
        <w:spacing w:after="0" w:line="276" w:lineRule="auto"/>
        <w:ind w:left="2880" w:firstLine="720"/>
        <w:jc w:val="both"/>
      </w:pPr>
      <w:r w:rsidRPr="0021766A">
        <w:t>Belgium</w:t>
      </w:r>
    </w:p>
    <w:p w:rsidR="00B56FD6" w:rsidRPr="0021766A" w:rsidRDefault="00B56FD6" w:rsidP="00D7578A">
      <w:pPr>
        <w:spacing w:after="0" w:line="276" w:lineRule="auto"/>
        <w:ind w:left="2880" w:firstLine="720"/>
        <w:jc w:val="both"/>
      </w:pPr>
      <w:r w:rsidRPr="0021766A">
        <w:t>Tel: +32 16 348727</w:t>
      </w:r>
    </w:p>
    <w:p w:rsidR="00B56FD6" w:rsidRPr="0021766A" w:rsidRDefault="00B56FD6" w:rsidP="00D7578A">
      <w:pPr>
        <w:spacing w:after="0" w:line="276" w:lineRule="auto"/>
        <w:ind w:left="2880" w:firstLine="720"/>
        <w:jc w:val="both"/>
      </w:pPr>
      <w:r w:rsidRPr="0021766A">
        <w:t>Fax: +32 16 348743</w:t>
      </w:r>
    </w:p>
    <w:p w:rsidR="00B56FD6" w:rsidRPr="00826C28" w:rsidRDefault="00DD4E44" w:rsidP="00D7578A">
      <w:pPr>
        <w:spacing w:after="0" w:line="276" w:lineRule="auto"/>
        <w:ind w:left="2880" w:firstLine="720"/>
        <w:jc w:val="both"/>
        <w:rPr>
          <w:rStyle w:val="Hyperlink"/>
          <w:lang w:val="de-DE"/>
        </w:rPr>
      </w:pPr>
      <w:r w:rsidRPr="00826C28">
        <w:rPr>
          <w:lang w:val="de-DE"/>
        </w:rPr>
        <w:t>e-</w:t>
      </w:r>
      <w:proofErr w:type="spellStart"/>
      <w:r w:rsidRPr="00826C28">
        <w:rPr>
          <w:lang w:val="de-DE"/>
        </w:rPr>
        <w:t>mail</w:t>
      </w:r>
      <w:proofErr w:type="spellEnd"/>
      <w:r w:rsidRPr="00826C28">
        <w:rPr>
          <w:lang w:val="de-DE"/>
        </w:rPr>
        <w:t xml:space="preserve">: </w:t>
      </w:r>
      <w:hyperlink r:id="rId39" w:history="1">
        <w:r w:rsidRPr="00826C28">
          <w:rPr>
            <w:rStyle w:val="Hyperlink"/>
            <w:lang w:val="de-DE"/>
          </w:rPr>
          <w:t>jacques.pirenne@uzleuven.be</w:t>
        </w:r>
      </w:hyperlink>
    </w:p>
    <w:p w:rsidR="009759C8" w:rsidRPr="00826C28" w:rsidRDefault="009759C8" w:rsidP="00D7578A">
      <w:pPr>
        <w:spacing w:after="0" w:line="276" w:lineRule="auto"/>
        <w:ind w:left="2880" w:firstLine="720"/>
        <w:jc w:val="both"/>
        <w:rPr>
          <w:lang w:val="de-DE"/>
        </w:rPr>
      </w:pPr>
    </w:p>
    <w:p w:rsidR="00B56FD6" w:rsidRPr="0021766A" w:rsidRDefault="00B56FD6" w:rsidP="00D7578A">
      <w:pPr>
        <w:spacing w:after="0" w:line="276" w:lineRule="auto"/>
        <w:ind w:firstLine="720"/>
        <w:jc w:val="both"/>
      </w:pPr>
      <w:r w:rsidRPr="0021766A">
        <w:rPr>
          <w:b/>
        </w:rPr>
        <w:t>Central Investigator</w:t>
      </w:r>
      <w:r w:rsidRPr="0021766A">
        <w:rPr>
          <w:b/>
        </w:rPr>
        <w:tab/>
      </w:r>
      <w:r w:rsidRPr="0021766A">
        <w:rPr>
          <w:b/>
        </w:rPr>
        <w:tab/>
      </w:r>
      <w:r w:rsidR="005F107E">
        <w:t>Prof</w:t>
      </w:r>
      <w:r w:rsidR="000B70FC">
        <w:t>.</w:t>
      </w:r>
      <w:r w:rsidR="005137F8" w:rsidRPr="005137F8">
        <w:t xml:space="preserve"> </w:t>
      </w:r>
      <w:r w:rsidRPr="0021766A">
        <w:t>Ina Jochmans</w:t>
      </w:r>
    </w:p>
    <w:p w:rsidR="00B56FD6" w:rsidRPr="0021766A" w:rsidRDefault="00B56FD6" w:rsidP="00D7578A">
      <w:pPr>
        <w:spacing w:after="0" w:line="276" w:lineRule="auto"/>
        <w:ind w:left="2880" w:firstLine="720"/>
        <w:jc w:val="both"/>
      </w:pPr>
      <w:r w:rsidRPr="0021766A">
        <w:t>Abdominal Transplant Surgery</w:t>
      </w:r>
    </w:p>
    <w:p w:rsidR="00B56FD6" w:rsidRPr="0021766A" w:rsidRDefault="00B56FD6" w:rsidP="00D7578A">
      <w:pPr>
        <w:spacing w:after="0" w:line="276" w:lineRule="auto"/>
        <w:ind w:left="2880" w:firstLine="720"/>
        <w:jc w:val="both"/>
      </w:pPr>
      <w:r w:rsidRPr="0021766A">
        <w:lastRenderedPageBreak/>
        <w:t>University Hospitals Leuven</w:t>
      </w:r>
    </w:p>
    <w:p w:rsidR="00B56FD6" w:rsidRPr="0021766A" w:rsidRDefault="00B56FD6" w:rsidP="00D7578A">
      <w:pPr>
        <w:spacing w:after="0" w:line="276" w:lineRule="auto"/>
        <w:ind w:left="2880" w:firstLine="720"/>
        <w:jc w:val="both"/>
      </w:pPr>
      <w:proofErr w:type="spellStart"/>
      <w:r w:rsidRPr="0021766A">
        <w:t>Herestraat</w:t>
      </w:r>
      <w:proofErr w:type="spellEnd"/>
      <w:r w:rsidRPr="0021766A">
        <w:t xml:space="preserve"> 49</w:t>
      </w:r>
    </w:p>
    <w:p w:rsidR="00B56FD6" w:rsidRPr="00826C28" w:rsidRDefault="00DD4E44" w:rsidP="00D7578A">
      <w:pPr>
        <w:spacing w:after="0" w:line="276" w:lineRule="auto"/>
        <w:ind w:left="2880" w:firstLine="720"/>
        <w:jc w:val="both"/>
        <w:rPr>
          <w:lang w:val="de-DE"/>
        </w:rPr>
      </w:pPr>
      <w:r w:rsidRPr="00826C28">
        <w:rPr>
          <w:lang w:val="de-DE"/>
        </w:rPr>
        <w:t>3000 Leuven</w:t>
      </w:r>
    </w:p>
    <w:p w:rsidR="00B56FD6" w:rsidRPr="00826C28" w:rsidRDefault="00DD4E44" w:rsidP="00D7578A">
      <w:pPr>
        <w:spacing w:after="0" w:line="276" w:lineRule="auto"/>
        <w:ind w:left="2880" w:firstLine="720"/>
        <w:jc w:val="both"/>
        <w:rPr>
          <w:lang w:val="de-DE"/>
        </w:rPr>
      </w:pPr>
      <w:proofErr w:type="spellStart"/>
      <w:r w:rsidRPr="00826C28">
        <w:rPr>
          <w:lang w:val="de-DE"/>
        </w:rPr>
        <w:t>Belgium</w:t>
      </w:r>
      <w:proofErr w:type="spellEnd"/>
    </w:p>
    <w:p w:rsidR="00B56FD6" w:rsidRPr="00826C28" w:rsidRDefault="00DD4E44" w:rsidP="00D7578A">
      <w:pPr>
        <w:spacing w:after="0" w:line="276" w:lineRule="auto"/>
        <w:ind w:left="2880" w:firstLine="720"/>
        <w:jc w:val="both"/>
        <w:rPr>
          <w:lang w:val="de-DE"/>
        </w:rPr>
      </w:pPr>
      <w:r w:rsidRPr="00826C28">
        <w:rPr>
          <w:lang w:val="de-DE"/>
        </w:rPr>
        <w:t>Tel: +32 16 348727</w:t>
      </w:r>
    </w:p>
    <w:p w:rsidR="00B56FD6" w:rsidRPr="00826C28" w:rsidRDefault="00DD4E44" w:rsidP="00D7578A">
      <w:pPr>
        <w:spacing w:after="0" w:line="276" w:lineRule="auto"/>
        <w:ind w:left="2880" w:firstLine="720"/>
        <w:jc w:val="both"/>
        <w:rPr>
          <w:lang w:val="de-DE"/>
        </w:rPr>
      </w:pPr>
      <w:r w:rsidRPr="00826C28">
        <w:rPr>
          <w:lang w:val="de-DE"/>
        </w:rPr>
        <w:t>Fax: +32 16 348743</w:t>
      </w:r>
    </w:p>
    <w:p w:rsidR="00B56FD6" w:rsidRPr="00826C28" w:rsidRDefault="00DD4E44" w:rsidP="00D7578A">
      <w:pPr>
        <w:spacing w:after="0" w:line="276" w:lineRule="auto"/>
        <w:ind w:left="2880" w:firstLine="720"/>
        <w:jc w:val="both"/>
        <w:rPr>
          <w:lang w:val="de-DE"/>
        </w:rPr>
      </w:pPr>
      <w:r w:rsidRPr="00826C28">
        <w:rPr>
          <w:lang w:val="de-DE"/>
        </w:rPr>
        <w:t>e-</w:t>
      </w:r>
      <w:proofErr w:type="spellStart"/>
      <w:r w:rsidRPr="00826C28">
        <w:rPr>
          <w:lang w:val="de-DE"/>
        </w:rPr>
        <w:t>mail</w:t>
      </w:r>
      <w:proofErr w:type="spellEnd"/>
      <w:r w:rsidRPr="00826C28">
        <w:rPr>
          <w:lang w:val="de-DE"/>
        </w:rPr>
        <w:t xml:space="preserve">: </w:t>
      </w:r>
      <w:hyperlink r:id="rId40" w:history="1">
        <w:r w:rsidRPr="00826C28">
          <w:rPr>
            <w:rStyle w:val="Hyperlink"/>
            <w:lang w:val="de-DE"/>
          </w:rPr>
          <w:t>ina.jochmans@uzleuven.be</w:t>
        </w:r>
      </w:hyperlink>
    </w:p>
    <w:p w:rsidR="00B56FD6" w:rsidRPr="00826C28" w:rsidRDefault="00B56FD6" w:rsidP="00D7578A">
      <w:pPr>
        <w:spacing w:after="0" w:line="276" w:lineRule="auto"/>
        <w:ind w:left="2880" w:firstLine="720"/>
        <w:jc w:val="both"/>
        <w:rPr>
          <w:lang w:val="de-DE"/>
        </w:rPr>
      </w:pPr>
    </w:p>
    <w:p w:rsidR="00A15846" w:rsidRPr="005B7E8E" w:rsidRDefault="00A15846" w:rsidP="00D7578A">
      <w:pPr>
        <w:spacing w:after="0" w:line="276" w:lineRule="auto"/>
        <w:ind w:firstLine="720"/>
        <w:jc w:val="both"/>
        <w:rPr>
          <w:lang w:val="de-DE"/>
        </w:rPr>
      </w:pPr>
      <w:r w:rsidRPr="005B7E8E">
        <w:rPr>
          <w:b/>
          <w:lang w:val="de-DE"/>
        </w:rPr>
        <w:t xml:space="preserve">National </w:t>
      </w:r>
      <w:proofErr w:type="spellStart"/>
      <w:r w:rsidR="00414D70" w:rsidRPr="005B7E8E">
        <w:rPr>
          <w:b/>
          <w:lang w:val="de-DE"/>
        </w:rPr>
        <w:t>Investigators</w:t>
      </w:r>
      <w:proofErr w:type="spellEnd"/>
      <w:r w:rsidRPr="005B7E8E">
        <w:rPr>
          <w:b/>
          <w:lang w:val="de-DE"/>
        </w:rPr>
        <w:tab/>
      </w:r>
      <w:r w:rsidRPr="005B7E8E">
        <w:rPr>
          <w:b/>
          <w:lang w:val="de-DE"/>
        </w:rPr>
        <w:tab/>
      </w:r>
      <w:proofErr w:type="spellStart"/>
      <w:r w:rsidRPr="005B7E8E">
        <w:rPr>
          <w:b/>
          <w:i/>
          <w:lang w:val="de-DE"/>
        </w:rPr>
        <w:t>Belgium</w:t>
      </w:r>
      <w:proofErr w:type="spellEnd"/>
    </w:p>
    <w:p w:rsidR="00A15846" w:rsidRPr="005B7E8E" w:rsidRDefault="005F107E" w:rsidP="00D7578A">
      <w:pPr>
        <w:spacing w:after="0" w:line="276" w:lineRule="auto"/>
        <w:ind w:left="2880" w:firstLine="720"/>
        <w:jc w:val="both"/>
        <w:rPr>
          <w:lang w:val="de-DE"/>
        </w:rPr>
      </w:pPr>
      <w:r>
        <w:rPr>
          <w:lang w:val="de-DE"/>
        </w:rPr>
        <w:t>Prof</w:t>
      </w:r>
      <w:r w:rsidR="000B70FC">
        <w:rPr>
          <w:lang w:val="de-DE"/>
        </w:rPr>
        <w:t>.</w:t>
      </w:r>
      <w:r w:rsidR="005137F8" w:rsidRPr="005B7E8E">
        <w:rPr>
          <w:lang w:val="de-DE"/>
        </w:rPr>
        <w:t xml:space="preserve"> </w:t>
      </w:r>
      <w:r w:rsidR="00A15846" w:rsidRPr="005B7E8E">
        <w:rPr>
          <w:lang w:val="de-DE"/>
        </w:rPr>
        <w:t>Ina Jochmans</w:t>
      </w:r>
    </w:p>
    <w:p w:rsidR="00A15846" w:rsidRPr="005B7E8E" w:rsidRDefault="00A15846" w:rsidP="00D7578A">
      <w:pPr>
        <w:spacing w:after="0" w:line="276" w:lineRule="auto"/>
        <w:ind w:left="2880" w:firstLine="720"/>
        <w:jc w:val="both"/>
        <w:rPr>
          <w:lang w:val="de-DE"/>
        </w:rPr>
      </w:pPr>
      <w:r w:rsidRPr="005B7E8E">
        <w:rPr>
          <w:lang w:val="de-DE"/>
        </w:rPr>
        <w:t xml:space="preserve">Abdominal Transplant </w:t>
      </w:r>
      <w:proofErr w:type="spellStart"/>
      <w:r w:rsidRPr="005B7E8E">
        <w:rPr>
          <w:lang w:val="de-DE"/>
        </w:rPr>
        <w:t>Surgery</w:t>
      </w:r>
      <w:proofErr w:type="spellEnd"/>
    </w:p>
    <w:p w:rsidR="00A15846" w:rsidRPr="005B7E8E" w:rsidRDefault="00A15846" w:rsidP="00D7578A">
      <w:pPr>
        <w:spacing w:after="0" w:line="276" w:lineRule="auto"/>
        <w:ind w:left="2880" w:firstLine="720"/>
        <w:jc w:val="both"/>
        <w:rPr>
          <w:lang w:val="de-DE"/>
        </w:rPr>
      </w:pPr>
      <w:r w:rsidRPr="005B7E8E">
        <w:rPr>
          <w:lang w:val="de-DE"/>
        </w:rPr>
        <w:t>University Hospitals Leuven</w:t>
      </w:r>
    </w:p>
    <w:p w:rsidR="00A15846" w:rsidRPr="005B7E8E" w:rsidRDefault="00A15846" w:rsidP="00D7578A">
      <w:pPr>
        <w:spacing w:after="0" w:line="276" w:lineRule="auto"/>
        <w:ind w:left="2880" w:firstLine="720"/>
        <w:jc w:val="both"/>
        <w:rPr>
          <w:lang w:val="de-DE"/>
        </w:rPr>
      </w:pPr>
      <w:proofErr w:type="spellStart"/>
      <w:r w:rsidRPr="005B7E8E">
        <w:rPr>
          <w:lang w:val="de-DE"/>
        </w:rPr>
        <w:t>Herestraat</w:t>
      </w:r>
      <w:proofErr w:type="spellEnd"/>
      <w:r w:rsidRPr="005B7E8E">
        <w:rPr>
          <w:lang w:val="de-DE"/>
        </w:rPr>
        <w:t xml:space="preserve"> 49</w:t>
      </w:r>
    </w:p>
    <w:p w:rsidR="00A15846" w:rsidRPr="00826C28" w:rsidRDefault="00DD4E44" w:rsidP="00D7578A">
      <w:pPr>
        <w:spacing w:after="0" w:line="276" w:lineRule="auto"/>
        <w:ind w:left="2880" w:firstLine="720"/>
        <w:jc w:val="both"/>
        <w:rPr>
          <w:lang w:val="de-DE"/>
        </w:rPr>
      </w:pPr>
      <w:r w:rsidRPr="00826C28">
        <w:rPr>
          <w:lang w:val="de-DE"/>
        </w:rPr>
        <w:t>3000 Leuven</w:t>
      </w:r>
    </w:p>
    <w:p w:rsidR="00A15846" w:rsidRPr="00826C28" w:rsidRDefault="00DD4E44" w:rsidP="00D7578A">
      <w:pPr>
        <w:spacing w:after="0" w:line="276" w:lineRule="auto"/>
        <w:ind w:left="2880" w:firstLine="720"/>
        <w:jc w:val="both"/>
        <w:rPr>
          <w:lang w:val="de-DE"/>
        </w:rPr>
      </w:pPr>
      <w:proofErr w:type="spellStart"/>
      <w:r w:rsidRPr="00826C28">
        <w:rPr>
          <w:lang w:val="de-DE"/>
        </w:rPr>
        <w:t>Belgium</w:t>
      </w:r>
      <w:proofErr w:type="spellEnd"/>
    </w:p>
    <w:p w:rsidR="009759C8" w:rsidRPr="00826C28" w:rsidRDefault="00DD4E44" w:rsidP="00D7578A">
      <w:pPr>
        <w:spacing w:after="0" w:line="276" w:lineRule="auto"/>
        <w:ind w:left="2880" w:firstLine="720"/>
        <w:jc w:val="both"/>
        <w:rPr>
          <w:lang w:val="de-DE"/>
        </w:rPr>
      </w:pPr>
      <w:r w:rsidRPr="00826C28">
        <w:rPr>
          <w:lang w:val="de-DE"/>
        </w:rPr>
        <w:t>Tel: +32 16 348727</w:t>
      </w:r>
    </w:p>
    <w:p w:rsidR="009759C8" w:rsidRPr="00826C28" w:rsidRDefault="00DD4E44" w:rsidP="00D7578A">
      <w:pPr>
        <w:spacing w:after="0" w:line="276" w:lineRule="auto"/>
        <w:ind w:left="2880" w:firstLine="720"/>
        <w:jc w:val="both"/>
        <w:rPr>
          <w:lang w:val="de-DE"/>
        </w:rPr>
      </w:pPr>
      <w:r w:rsidRPr="00826C28">
        <w:rPr>
          <w:lang w:val="de-DE"/>
        </w:rPr>
        <w:t>Fax: +32 16 348743</w:t>
      </w:r>
    </w:p>
    <w:p w:rsidR="00A15846" w:rsidRPr="00826C28" w:rsidRDefault="00DD4E44" w:rsidP="00D7578A">
      <w:pPr>
        <w:spacing w:after="0" w:line="276" w:lineRule="auto"/>
        <w:ind w:left="2880" w:firstLine="720"/>
        <w:jc w:val="both"/>
        <w:rPr>
          <w:lang w:val="de-DE"/>
        </w:rPr>
      </w:pPr>
      <w:r w:rsidRPr="00826C28">
        <w:rPr>
          <w:lang w:val="de-DE"/>
        </w:rPr>
        <w:t>e-</w:t>
      </w:r>
      <w:proofErr w:type="spellStart"/>
      <w:r w:rsidRPr="00826C28">
        <w:rPr>
          <w:lang w:val="de-DE"/>
        </w:rPr>
        <w:t>mail</w:t>
      </w:r>
      <w:proofErr w:type="spellEnd"/>
      <w:r w:rsidRPr="00826C28">
        <w:rPr>
          <w:lang w:val="de-DE"/>
        </w:rPr>
        <w:t xml:space="preserve">: </w:t>
      </w:r>
      <w:hyperlink r:id="rId41" w:history="1">
        <w:r w:rsidRPr="00826C28">
          <w:rPr>
            <w:rStyle w:val="Hyperlink"/>
            <w:lang w:val="de-DE"/>
          </w:rPr>
          <w:t>ina.jochmans@uzleuven.be</w:t>
        </w:r>
      </w:hyperlink>
    </w:p>
    <w:p w:rsidR="00194ED6" w:rsidRPr="00826C28" w:rsidRDefault="00194ED6" w:rsidP="00D7578A">
      <w:pPr>
        <w:spacing w:after="0" w:line="276" w:lineRule="auto"/>
        <w:rPr>
          <w:lang w:val="de-DE"/>
        </w:rPr>
      </w:pPr>
    </w:p>
    <w:p w:rsidR="00A15846" w:rsidRPr="0021766A" w:rsidRDefault="00A15846" w:rsidP="00D7578A">
      <w:pPr>
        <w:spacing w:after="0" w:line="276" w:lineRule="auto"/>
        <w:ind w:left="2880" w:firstLine="720"/>
        <w:jc w:val="both"/>
        <w:rPr>
          <w:b/>
          <w:i/>
        </w:rPr>
      </w:pPr>
      <w:r w:rsidRPr="0021766A">
        <w:rPr>
          <w:b/>
          <w:i/>
        </w:rPr>
        <w:t>The Netherlands</w:t>
      </w:r>
    </w:p>
    <w:p w:rsidR="00A15846" w:rsidRPr="0021766A" w:rsidRDefault="005137F8" w:rsidP="00D7578A">
      <w:pPr>
        <w:spacing w:after="0" w:line="276" w:lineRule="auto"/>
        <w:ind w:left="2880" w:firstLine="720"/>
        <w:jc w:val="both"/>
      </w:pPr>
      <w:r>
        <w:t xml:space="preserve">Dr. </w:t>
      </w:r>
      <w:r w:rsidR="009759C8" w:rsidRPr="0021766A">
        <w:t>Sijbrand Hofker</w:t>
      </w:r>
    </w:p>
    <w:p w:rsidR="009759C8" w:rsidRPr="0021766A" w:rsidRDefault="009759C8" w:rsidP="00D7578A">
      <w:pPr>
        <w:spacing w:after="0" w:line="276" w:lineRule="auto"/>
        <w:ind w:left="2880" w:firstLine="720"/>
        <w:jc w:val="both"/>
      </w:pPr>
      <w:r w:rsidRPr="0021766A">
        <w:t>Department of Abdominal Surgery, Organ Donation and</w:t>
      </w:r>
    </w:p>
    <w:p w:rsidR="009759C8" w:rsidRPr="0021766A" w:rsidRDefault="009759C8" w:rsidP="00D7578A">
      <w:pPr>
        <w:spacing w:after="0" w:line="276" w:lineRule="auto"/>
        <w:ind w:left="2880" w:firstLine="720"/>
        <w:jc w:val="both"/>
      </w:pPr>
      <w:r w:rsidRPr="0021766A">
        <w:t>Transplantation</w:t>
      </w:r>
    </w:p>
    <w:p w:rsidR="009759C8" w:rsidRPr="0021766A" w:rsidRDefault="009759C8" w:rsidP="00D7578A">
      <w:pPr>
        <w:spacing w:after="0" w:line="276" w:lineRule="auto"/>
        <w:ind w:left="2880" w:firstLine="720"/>
        <w:jc w:val="both"/>
      </w:pPr>
      <w:r w:rsidRPr="0021766A">
        <w:t xml:space="preserve">University Medical </w:t>
      </w:r>
      <w:proofErr w:type="spellStart"/>
      <w:r w:rsidRPr="0021766A">
        <w:t>Center</w:t>
      </w:r>
      <w:proofErr w:type="spellEnd"/>
      <w:r w:rsidRPr="0021766A">
        <w:t xml:space="preserve"> Groningen</w:t>
      </w:r>
    </w:p>
    <w:p w:rsidR="009759C8" w:rsidRPr="0021766A" w:rsidRDefault="009759C8" w:rsidP="00D7578A">
      <w:pPr>
        <w:spacing w:after="0" w:line="276" w:lineRule="auto"/>
        <w:ind w:left="2880" w:firstLine="720"/>
        <w:jc w:val="both"/>
      </w:pPr>
      <w:proofErr w:type="spellStart"/>
      <w:r w:rsidRPr="0021766A">
        <w:t>Hanzeplein</w:t>
      </w:r>
      <w:proofErr w:type="spellEnd"/>
      <w:r w:rsidRPr="0021766A">
        <w:t xml:space="preserve"> 1</w:t>
      </w:r>
    </w:p>
    <w:p w:rsidR="009759C8" w:rsidRPr="006752A8" w:rsidRDefault="00ED359E" w:rsidP="00D7578A">
      <w:pPr>
        <w:spacing w:after="0" w:line="276" w:lineRule="auto"/>
        <w:ind w:left="2880" w:firstLine="720"/>
        <w:jc w:val="both"/>
      </w:pPr>
      <w:r w:rsidRPr="006752A8">
        <w:t>Internal Postal Code BA11</w:t>
      </w:r>
    </w:p>
    <w:p w:rsidR="009759C8" w:rsidRPr="006752A8" w:rsidRDefault="00ED359E" w:rsidP="00D7578A">
      <w:pPr>
        <w:spacing w:after="0" w:line="276" w:lineRule="auto"/>
        <w:ind w:left="2880" w:firstLine="720"/>
        <w:jc w:val="both"/>
      </w:pPr>
      <w:r w:rsidRPr="006752A8">
        <w:t>PO Box 30.001</w:t>
      </w:r>
    </w:p>
    <w:p w:rsidR="009759C8" w:rsidRPr="006752A8" w:rsidRDefault="00ED359E" w:rsidP="00D7578A">
      <w:pPr>
        <w:spacing w:after="0" w:line="276" w:lineRule="auto"/>
        <w:ind w:left="2880" w:firstLine="720"/>
        <w:jc w:val="both"/>
      </w:pPr>
      <w:r w:rsidRPr="006752A8">
        <w:t>9700RB Groningen</w:t>
      </w:r>
    </w:p>
    <w:p w:rsidR="009759C8" w:rsidRPr="006752A8" w:rsidRDefault="00ED359E" w:rsidP="00D7578A">
      <w:pPr>
        <w:spacing w:after="0" w:line="276" w:lineRule="auto"/>
        <w:ind w:left="2880" w:firstLine="720"/>
        <w:jc w:val="both"/>
      </w:pPr>
      <w:r w:rsidRPr="006752A8">
        <w:t>The Netherlands</w:t>
      </w:r>
    </w:p>
    <w:p w:rsidR="009759C8" w:rsidRPr="006752A8" w:rsidRDefault="00ED359E" w:rsidP="00D7578A">
      <w:pPr>
        <w:spacing w:after="0" w:line="276" w:lineRule="auto"/>
        <w:ind w:left="2880" w:firstLine="720"/>
        <w:jc w:val="both"/>
      </w:pPr>
      <w:r w:rsidRPr="006752A8">
        <w:t>Tel: +31 503612283</w:t>
      </w:r>
    </w:p>
    <w:p w:rsidR="009759C8" w:rsidRPr="00F061DF" w:rsidRDefault="005A31F3" w:rsidP="00D7578A">
      <w:pPr>
        <w:spacing w:after="0" w:line="276" w:lineRule="auto"/>
        <w:ind w:left="2880" w:firstLine="720"/>
        <w:jc w:val="both"/>
        <w:rPr>
          <w:lang w:val="fr-BE"/>
          <w:rPrChange w:id="48" w:author="Sarah Mertens" w:date="2014-08-27T11:23:00Z">
            <w:rPr/>
          </w:rPrChange>
        </w:rPr>
      </w:pPr>
      <w:proofErr w:type="gramStart"/>
      <w:r w:rsidRPr="00F061DF">
        <w:rPr>
          <w:lang w:val="fr-BE"/>
          <w:rPrChange w:id="49" w:author="Sarah Mertens" w:date="2014-08-27T11:23:00Z">
            <w:rPr/>
          </w:rPrChange>
        </w:rPr>
        <w:t>e-mail</w:t>
      </w:r>
      <w:proofErr w:type="gramEnd"/>
      <w:r w:rsidRPr="00F061DF">
        <w:rPr>
          <w:lang w:val="fr-BE"/>
          <w:rPrChange w:id="50" w:author="Sarah Mertens" w:date="2014-08-27T11:23:00Z">
            <w:rPr/>
          </w:rPrChange>
        </w:rPr>
        <w:t xml:space="preserve">: </w:t>
      </w:r>
      <w:r w:rsidR="00253C3B">
        <w:fldChar w:fldCharType="begin"/>
      </w:r>
      <w:r w:rsidR="00253C3B" w:rsidRPr="00F061DF">
        <w:rPr>
          <w:lang w:val="fr-BE"/>
          <w:rPrChange w:id="51" w:author="Sarah Mertens" w:date="2014-08-27T11:23:00Z">
            <w:rPr/>
          </w:rPrChange>
        </w:rPr>
        <w:instrText>HYPERLINK "mailto:h.s.hofker@umcg.nl"</w:instrText>
      </w:r>
      <w:r w:rsidR="00253C3B">
        <w:fldChar w:fldCharType="separate"/>
      </w:r>
      <w:r w:rsidR="00CD32F9" w:rsidRPr="00F061DF">
        <w:rPr>
          <w:rStyle w:val="Hyperlink"/>
          <w:lang w:val="fr-BE"/>
          <w:rPrChange w:id="52" w:author="Sarah Mertens" w:date="2014-08-27T11:23:00Z">
            <w:rPr>
              <w:rStyle w:val="Hyperlink"/>
            </w:rPr>
          </w:rPrChange>
        </w:rPr>
        <w:t>h.s.hofker@umcg.nl</w:t>
      </w:r>
      <w:r w:rsidR="00253C3B">
        <w:fldChar w:fldCharType="end"/>
      </w:r>
      <w:r w:rsidRPr="00F061DF">
        <w:rPr>
          <w:lang w:val="fr-BE"/>
          <w:rPrChange w:id="53" w:author="Sarah Mertens" w:date="2014-08-27T11:23:00Z">
            <w:rPr/>
          </w:rPrChange>
        </w:rPr>
        <w:t xml:space="preserve"> </w:t>
      </w:r>
    </w:p>
    <w:p w:rsidR="00A15846" w:rsidRPr="00F061DF" w:rsidRDefault="00A15846" w:rsidP="00D7578A">
      <w:pPr>
        <w:spacing w:after="0" w:line="276" w:lineRule="auto"/>
        <w:ind w:left="2880" w:firstLine="720"/>
        <w:jc w:val="both"/>
        <w:rPr>
          <w:lang w:val="fr-BE"/>
          <w:rPrChange w:id="54" w:author="Sarah Mertens" w:date="2014-08-27T11:23:00Z">
            <w:rPr/>
          </w:rPrChange>
        </w:rPr>
      </w:pPr>
    </w:p>
    <w:p w:rsidR="00A15846" w:rsidRPr="0021766A" w:rsidRDefault="00A15846" w:rsidP="00D7578A">
      <w:pPr>
        <w:spacing w:after="0" w:line="276" w:lineRule="auto"/>
        <w:ind w:left="2880" w:firstLine="720"/>
        <w:jc w:val="both"/>
        <w:rPr>
          <w:b/>
          <w:i/>
        </w:rPr>
      </w:pPr>
      <w:r w:rsidRPr="0021766A">
        <w:rPr>
          <w:b/>
          <w:i/>
        </w:rPr>
        <w:t>United Kingdom</w:t>
      </w:r>
    </w:p>
    <w:p w:rsidR="00AD756A" w:rsidRDefault="00874239" w:rsidP="00AD756A">
      <w:pPr>
        <w:spacing w:after="0" w:line="276" w:lineRule="auto"/>
        <w:ind w:left="2880" w:firstLine="720"/>
        <w:jc w:val="both"/>
      </w:pPr>
      <w:r>
        <w:t>Dr</w:t>
      </w:r>
      <w:r w:rsidR="000B70FC">
        <w:t>.</w:t>
      </w:r>
      <w:r>
        <w:t xml:space="preserve"> </w:t>
      </w:r>
      <w:r w:rsidR="00AD756A">
        <w:t xml:space="preserve">Isabel </w:t>
      </w:r>
      <w:proofErr w:type="spellStart"/>
      <w:r w:rsidR="00AD756A">
        <w:t>Quiroga</w:t>
      </w:r>
      <w:proofErr w:type="spellEnd"/>
    </w:p>
    <w:p w:rsidR="00AD756A" w:rsidRDefault="00AD756A" w:rsidP="00AD756A">
      <w:pPr>
        <w:spacing w:after="0" w:line="276" w:lineRule="auto"/>
        <w:ind w:left="2880" w:firstLine="720"/>
      </w:pPr>
      <w:r>
        <w:t>Oxford Transplant Centre</w:t>
      </w:r>
    </w:p>
    <w:p w:rsidR="00AD756A" w:rsidRPr="00030D4F" w:rsidRDefault="00AD756A" w:rsidP="00AD756A">
      <w:pPr>
        <w:spacing w:after="0" w:line="276" w:lineRule="auto"/>
        <w:ind w:left="2880" w:firstLine="720"/>
      </w:pPr>
      <w:r w:rsidRPr="00030D4F">
        <w:t>Churchill Hospital</w:t>
      </w:r>
    </w:p>
    <w:p w:rsidR="00AD756A" w:rsidRPr="00030D4F" w:rsidRDefault="00AD756A" w:rsidP="00AD756A">
      <w:pPr>
        <w:spacing w:after="0" w:line="276" w:lineRule="auto"/>
        <w:ind w:left="2880" w:firstLine="720"/>
      </w:pPr>
      <w:r w:rsidRPr="00030D4F">
        <w:t>Old Road</w:t>
      </w:r>
    </w:p>
    <w:p w:rsidR="00AD756A" w:rsidRPr="00030D4F" w:rsidRDefault="00AD756A" w:rsidP="00AD756A">
      <w:pPr>
        <w:spacing w:after="0" w:line="276" w:lineRule="auto"/>
        <w:ind w:left="2880" w:firstLine="720"/>
      </w:pPr>
      <w:proofErr w:type="spellStart"/>
      <w:r w:rsidRPr="00030D4F">
        <w:t>Headington</w:t>
      </w:r>
      <w:proofErr w:type="spellEnd"/>
    </w:p>
    <w:p w:rsidR="00AD756A" w:rsidRDefault="00AD756A" w:rsidP="00AD756A">
      <w:pPr>
        <w:spacing w:after="0" w:line="276" w:lineRule="auto"/>
        <w:ind w:left="2880" w:firstLine="720"/>
        <w:jc w:val="both"/>
      </w:pPr>
      <w:r w:rsidRPr="00030D4F">
        <w:t>Oxford OX</w:t>
      </w:r>
      <w:r>
        <w:t>3 7LJ</w:t>
      </w:r>
    </w:p>
    <w:p w:rsidR="00AD756A" w:rsidRDefault="00AD756A" w:rsidP="00AD756A">
      <w:pPr>
        <w:spacing w:after="0" w:line="276" w:lineRule="auto"/>
        <w:ind w:left="2880" w:firstLine="720"/>
        <w:jc w:val="both"/>
      </w:pPr>
      <w:r>
        <w:t>UK</w:t>
      </w:r>
    </w:p>
    <w:p w:rsidR="00AD756A" w:rsidRPr="00F061DF" w:rsidRDefault="00AD756A" w:rsidP="00AD756A">
      <w:pPr>
        <w:spacing w:after="0" w:line="276" w:lineRule="auto"/>
        <w:ind w:left="2880" w:firstLine="720"/>
        <w:jc w:val="both"/>
        <w:rPr>
          <w:lang w:val="fr-BE"/>
          <w:rPrChange w:id="55" w:author="Sarah Mertens" w:date="2014-08-27T11:23:00Z">
            <w:rPr>
              <w:lang w:val="en-US"/>
            </w:rPr>
          </w:rPrChange>
        </w:rPr>
      </w:pPr>
      <w:proofErr w:type="gramStart"/>
      <w:r w:rsidRPr="00F061DF">
        <w:rPr>
          <w:rFonts w:ascii="Arial" w:hAnsi="Arial" w:cs="Arial"/>
          <w:sz w:val="20"/>
          <w:szCs w:val="20"/>
          <w:lang w:val="fr-BE"/>
          <w:rPrChange w:id="56" w:author="Sarah Mertens" w:date="2014-08-27T11:23:00Z">
            <w:rPr>
              <w:rFonts w:ascii="Arial" w:hAnsi="Arial" w:cs="Arial"/>
              <w:sz w:val="20"/>
              <w:szCs w:val="20"/>
              <w:lang w:val="en-US"/>
            </w:rPr>
          </w:rPrChange>
        </w:rPr>
        <w:t>e-mail</w:t>
      </w:r>
      <w:proofErr w:type="gramEnd"/>
      <w:r w:rsidRPr="00F061DF">
        <w:rPr>
          <w:rFonts w:ascii="Arial" w:hAnsi="Arial" w:cs="Arial"/>
          <w:sz w:val="20"/>
          <w:szCs w:val="20"/>
          <w:lang w:val="fr-BE"/>
          <w:rPrChange w:id="57" w:author="Sarah Mertens" w:date="2014-08-27T11:23:00Z">
            <w:rPr>
              <w:rFonts w:ascii="Arial" w:hAnsi="Arial" w:cs="Arial"/>
              <w:sz w:val="20"/>
              <w:szCs w:val="20"/>
              <w:lang w:val="en-US"/>
            </w:rPr>
          </w:rPrChange>
        </w:rPr>
        <w:t xml:space="preserve">: </w:t>
      </w:r>
      <w:r w:rsidR="00253C3B">
        <w:fldChar w:fldCharType="begin"/>
      </w:r>
      <w:r w:rsidR="00253C3B" w:rsidRPr="00F061DF">
        <w:rPr>
          <w:lang w:val="fr-BE"/>
          <w:rPrChange w:id="58" w:author="Sarah Mertens" w:date="2014-08-27T11:23:00Z">
            <w:rPr/>
          </w:rPrChange>
        </w:rPr>
        <w:instrText>HYPERLINK "mailto:isabel.quiroga@ouh.nhs.uk"</w:instrText>
      </w:r>
      <w:r w:rsidR="00253C3B">
        <w:fldChar w:fldCharType="separate"/>
      </w:r>
      <w:r w:rsidRPr="00F061DF">
        <w:rPr>
          <w:rStyle w:val="Hyperlink"/>
          <w:rFonts w:ascii="Arial" w:hAnsi="Arial" w:cs="Arial"/>
          <w:sz w:val="20"/>
          <w:szCs w:val="20"/>
          <w:lang w:val="fr-BE"/>
          <w:rPrChange w:id="59" w:author="Sarah Mertens" w:date="2014-08-27T11:23:00Z">
            <w:rPr>
              <w:rStyle w:val="Hyperlink"/>
              <w:rFonts w:ascii="Arial" w:hAnsi="Arial" w:cs="Arial"/>
              <w:sz w:val="20"/>
              <w:szCs w:val="20"/>
              <w:lang w:val="en-US"/>
            </w:rPr>
          </w:rPrChange>
        </w:rPr>
        <w:t>isabel.quiroga@ouh.nhs.uk</w:t>
      </w:r>
      <w:r w:rsidR="00253C3B">
        <w:fldChar w:fldCharType="end"/>
      </w:r>
    </w:p>
    <w:p w:rsidR="00C6218D" w:rsidRPr="00F061DF" w:rsidRDefault="00C6218D" w:rsidP="00D7578A">
      <w:pPr>
        <w:spacing w:after="0" w:line="276" w:lineRule="auto"/>
        <w:ind w:left="2880" w:firstLine="720"/>
        <w:jc w:val="both"/>
        <w:rPr>
          <w:lang w:val="fr-BE"/>
          <w:rPrChange w:id="60" w:author="Sarah Mertens" w:date="2014-08-27T11:23:00Z">
            <w:rPr>
              <w:lang w:val="en-US"/>
            </w:rPr>
          </w:rPrChange>
        </w:rPr>
      </w:pPr>
    </w:p>
    <w:p w:rsidR="00D90716" w:rsidRPr="0021766A" w:rsidRDefault="00414D70" w:rsidP="00D7578A">
      <w:pPr>
        <w:spacing w:after="0" w:line="276" w:lineRule="auto"/>
        <w:ind w:firstLine="720"/>
        <w:jc w:val="both"/>
      </w:pPr>
      <w:r w:rsidRPr="0021766A">
        <w:rPr>
          <w:b/>
        </w:rPr>
        <w:t xml:space="preserve">Central </w:t>
      </w:r>
      <w:r w:rsidR="007B179E" w:rsidRPr="0021766A">
        <w:rPr>
          <w:b/>
        </w:rPr>
        <w:t>Logistics coordinator</w:t>
      </w:r>
      <w:r w:rsidR="002A5456" w:rsidRPr="0021766A">
        <w:rPr>
          <w:b/>
        </w:rPr>
        <w:tab/>
      </w:r>
      <w:r w:rsidR="005137F8" w:rsidRPr="005137F8">
        <w:t xml:space="preserve">Ms. </w:t>
      </w:r>
      <w:r w:rsidR="00ED359E" w:rsidRPr="006752A8">
        <w:t xml:space="preserve">Marian </w:t>
      </w:r>
      <w:proofErr w:type="spellStart"/>
      <w:r w:rsidR="00ED359E" w:rsidRPr="006752A8">
        <w:t>Thijssen</w:t>
      </w:r>
      <w:proofErr w:type="spellEnd"/>
    </w:p>
    <w:p w:rsidR="00C20F60" w:rsidRPr="00C44EC1" w:rsidRDefault="00C20F60" w:rsidP="00C20F60">
      <w:pPr>
        <w:spacing w:after="0" w:line="276" w:lineRule="auto"/>
        <w:ind w:left="2880" w:firstLine="720"/>
        <w:jc w:val="both"/>
        <w:rPr>
          <w:lang w:val="nl-BE"/>
        </w:rPr>
      </w:pPr>
      <w:r w:rsidRPr="00C44EC1">
        <w:rPr>
          <w:lang w:val="nl-BE"/>
        </w:rPr>
        <w:t>Kerkweg 3</w:t>
      </w:r>
    </w:p>
    <w:p w:rsidR="00C20F60" w:rsidRPr="00C44EC1" w:rsidRDefault="00C20F60" w:rsidP="00C20F60">
      <w:pPr>
        <w:spacing w:after="0" w:line="276" w:lineRule="auto"/>
        <w:ind w:left="2880" w:firstLine="720"/>
        <w:jc w:val="both"/>
        <w:rPr>
          <w:lang w:val="nl-BE"/>
        </w:rPr>
      </w:pPr>
      <w:r w:rsidRPr="00C44EC1">
        <w:rPr>
          <w:lang w:val="nl-BE"/>
        </w:rPr>
        <w:t xml:space="preserve">7921 RK </w:t>
      </w:r>
      <w:proofErr w:type="spellStart"/>
      <w:r w:rsidRPr="00C44EC1">
        <w:rPr>
          <w:lang w:val="nl-BE"/>
        </w:rPr>
        <w:t>Zuidwolde</w:t>
      </w:r>
      <w:proofErr w:type="spellEnd"/>
    </w:p>
    <w:p w:rsidR="00C20F60" w:rsidRPr="00C44EC1" w:rsidRDefault="00C20F60" w:rsidP="00C20F60">
      <w:pPr>
        <w:spacing w:after="0" w:line="276" w:lineRule="auto"/>
        <w:ind w:left="2880" w:firstLine="720"/>
        <w:jc w:val="both"/>
        <w:rPr>
          <w:lang w:val="nl-BE"/>
        </w:rPr>
      </w:pPr>
      <w:r w:rsidRPr="00C44EC1">
        <w:rPr>
          <w:lang w:val="nl-BE"/>
        </w:rPr>
        <w:lastRenderedPageBreak/>
        <w:t xml:space="preserve">The </w:t>
      </w:r>
      <w:proofErr w:type="spellStart"/>
      <w:r w:rsidRPr="00C44EC1">
        <w:rPr>
          <w:lang w:val="nl-BE"/>
        </w:rPr>
        <w:t>Netherlands</w:t>
      </w:r>
      <w:proofErr w:type="spellEnd"/>
    </w:p>
    <w:p w:rsidR="00CD5902" w:rsidRPr="00C44EC1" w:rsidRDefault="00DD4E44" w:rsidP="00C20F60">
      <w:pPr>
        <w:spacing w:after="0" w:line="276" w:lineRule="auto"/>
        <w:ind w:left="2880" w:firstLine="720"/>
        <w:jc w:val="both"/>
        <w:rPr>
          <w:lang w:val="nl-BE"/>
        </w:rPr>
      </w:pPr>
      <w:r w:rsidRPr="00C44EC1">
        <w:rPr>
          <w:lang w:val="nl-BE"/>
        </w:rPr>
        <w:t>Tel:</w:t>
      </w:r>
      <w:r w:rsidR="0074369F" w:rsidRPr="00C44EC1">
        <w:rPr>
          <w:lang w:val="nl-BE"/>
        </w:rPr>
        <w:t xml:space="preserve"> +31633920337</w:t>
      </w:r>
    </w:p>
    <w:p w:rsidR="00C20F60" w:rsidRPr="0007066F" w:rsidRDefault="00965391" w:rsidP="00C20F60">
      <w:pPr>
        <w:spacing w:after="0" w:line="276" w:lineRule="auto"/>
        <w:ind w:left="2880" w:firstLine="720"/>
        <w:jc w:val="both"/>
        <w:rPr>
          <w:lang w:val="nl-BE"/>
        </w:rPr>
      </w:pPr>
      <w:proofErr w:type="gramStart"/>
      <w:r w:rsidRPr="0007066F">
        <w:rPr>
          <w:lang w:val="nl-BE"/>
        </w:rPr>
        <w:t>e-mail</w:t>
      </w:r>
      <w:proofErr w:type="gramEnd"/>
      <w:r w:rsidRPr="0007066F">
        <w:rPr>
          <w:lang w:val="nl-BE"/>
        </w:rPr>
        <w:t xml:space="preserve">: </w:t>
      </w:r>
      <w:r w:rsidR="00253C3B">
        <w:fldChar w:fldCharType="begin"/>
      </w:r>
      <w:r w:rsidR="00253C3B" w:rsidRPr="00F061DF">
        <w:rPr>
          <w:lang w:val="nl-BE"/>
          <w:rPrChange w:id="61" w:author="Sarah Mertens" w:date="2014-08-27T11:24:00Z">
            <w:rPr/>
          </w:rPrChange>
        </w:rPr>
        <w:instrText>HYPERLINK "mailto:medassist@home.nl"</w:instrText>
      </w:r>
      <w:r w:rsidR="00253C3B">
        <w:fldChar w:fldCharType="separate"/>
      </w:r>
      <w:r w:rsidRPr="0007066F">
        <w:rPr>
          <w:rStyle w:val="Hyperlink"/>
          <w:lang w:val="nl-BE"/>
        </w:rPr>
        <w:t>medassist@home.nl</w:t>
      </w:r>
      <w:r w:rsidR="00253C3B">
        <w:fldChar w:fldCharType="end"/>
      </w:r>
      <w:r w:rsidR="00253C3B" w:rsidRPr="00253C3B">
        <w:rPr>
          <w:lang w:val="nl-BE"/>
          <w:rPrChange w:id="62" w:author="Ina Jochmans" w:date="2014-08-26T15:40:00Z">
            <w:rPr>
              <w:color w:val="0000FF" w:themeColor="hyperlink"/>
              <w:u w:val="single"/>
              <w:lang w:val="nl-BE"/>
            </w:rPr>
          </w:rPrChange>
        </w:rPr>
        <w:t xml:space="preserve"> </w:t>
      </w:r>
    </w:p>
    <w:p w:rsidR="00B56FD6" w:rsidRPr="0007066F" w:rsidRDefault="00B56FD6" w:rsidP="00C20F60">
      <w:pPr>
        <w:spacing w:after="0" w:line="276" w:lineRule="auto"/>
        <w:ind w:firstLine="720"/>
        <w:jc w:val="both"/>
        <w:rPr>
          <w:lang w:val="nl-BE"/>
        </w:rPr>
      </w:pPr>
    </w:p>
    <w:p w:rsidR="00A15846" w:rsidRPr="0007066F" w:rsidRDefault="00A15846" w:rsidP="00D7578A">
      <w:pPr>
        <w:spacing w:after="0" w:line="276" w:lineRule="auto"/>
        <w:ind w:firstLine="720"/>
        <w:jc w:val="both"/>
        <w:rPr>
          <w:b/>
          <w:i/>
          <w:lang w:val="nl-BE"/>
        </w:rPr>
      </w:pPr>
      <w:r w:rsidRPr="0007066F">
        <w:rPr>
          <w:b/>
          <w:lang w:val="nl-BE"/>
        </w:rPr>
        <w:t xml:space="preserve">National </w:t>
      </w:r>
      <w:proofErr w:type="spellStart"/>
      <w:r w:rsidRPr="0007066F">
        <w:rPr>
          <w:b/>
          <w:lang w:val="nl-BE"/>
        </w:rPr>
        <w:t>logistics</w:t>
      </w:r>
      <w:proofErr w:type="spellEnd"/>
      <w:r w:rsidRPr="0007066F">
        <w:rPr>
          <w:b/>
          <w:lang w:val="nl-BE"/>
        </w:rPr>
        <w:t xml:space="preserve"> </w:t>
      </w:r>
      <w:proofErr w:type="spellStart"/>
      <w:r w:rsidRPr="0007066F">
        <w:rPr>
          <w:b/>
          <w:lang w:val="nl-BE"/>
        </w:rPr>
        <w:t>coordinator</w:t>
      </w:r>
      <w:r w:rsidR="00414D70" w:rsidRPr="0007066F">
        <w:rPr>
          <w:b/>
          <w:lang w:val="nl-BE"/>
        </w:rPr>
        <w:t>s</w:t>
      </w:r>
      <w:proofErr w:type="spellEnd"/>
      <w:r w:rsidRPr="0007066F">
        <w:rPr>
          <w:b/>
          <w:lang w:val="nl-BE"/>
        </w:rPr>
        <w:tab/>
      </w:r>
      <w:proofErr w:type="spellStart"/>
      <w:r w:rsidRPr="0007066F">
        <w:rPr>
          <w:b/>
          <w:i/>
          <w:lang w:val="nl-BE"/>
        </w:rPr>
        <w:t>Belgium</w:t>
      </w:r>
      <w:proofErr w:type="spellEnd"/>
    </w:p>
    <w:p w:rsidR="00A15846" w:rsidRPr="00893FE0" w:rsidRDefault="005137F8" w:rsidP="00D7578A">
      <w:pPr>
        <w:spacing w:after="0" w:line="276" w:lineRule="auto"/>
        <w:ind w:left="2880" w:firstLine="720"/>
        <w:jc w:val="both"/>
        <w:rPr>
          <w:lang w:val="nl-BE"/>
        </w:rPr>
      </w:pPr>
      <w:r w:rsidRPr="00893FE0">
        <w:rPr>
          <w:lang w:val="nl-BE"/>
        </w:rPr>
        <w:t xml:space="preserve">Dr. </w:t>
      </w:r>
      <w:r w:rsidR="00DD4E44" w:rsidRPr="00893FE0">
        <w:rPr>
          <w:lang w:val="nl-BE"/>
        </w:rPr>
        <w:t>Julie De Deken</w:t>
      </w:r>
    </w:p>
    <w:p w:rsidR="00A15846" w:rsidRPr="00893FE0" w:rsidRDefault="00DD4E44" w:rsidP="00D7578A">
      <w:pPr>
        <w:spacing w:after="0" w:line="276" w:lineRule="auto"/>
        <w:ind w:left="2880" w:firstLine="720"/>
        <w:jc w:val="both"/>
        <w:rPr>
          <w:lang w:val="nl-BE"/>
        </w:rPr>
      </w:pPr>
      <w:proofErr w:type="spellStart"/>
      <w:r w:rsidRPr="00893FE0">
        <w:rPr>
          <w:lang w:val="nl-BE"/>
        </w:rPr>
        <w:t>Abdominal</w:t>
      </w:r>
      <w:proofErr w:type="spellEnd"/>
      <w:r w:rsidRPr="00893FE0">
        <w:rPr>
          <w:lang w:val="nl-BE"/>
        </w:rPr>
        <w:t xml:space="preserve"> Transplant </w:t>
      </w:r>
      <w:proofErr w:type="spellStart"/>
      <w:r w:rsidRPr="00893FE0">
        <w:rPr>
          <w:lang w:val="nl-BE"/>
        </w:rPr>
        <w:t>Surgery</w:t>
      </w:r>
      <w:proofErr w:type="spellEnd"/>
    </w:p>
    <w:p w:rsidR="00A15846" w:rsidRPr="00FC4EB4" w:rsidRDefault="00A15846" w:rsidP="00D7578A">
      <w:pPr>
        <w:spacing w:after="0" w:line="276" w:lineRule="auto"/>
        <w:ind w:left="2880" w:firstLine="720"/>
        <w:jc w:val="both"/>
        <w:rPr>
          <w:lang w:val="nl-BE"/>
        </w:rPr>
      </w:pPr>
      <w:proofErr w:type="spellStart"/>
      <w:r w:rsidRPr="00FC4EB4">
        <w:rPr>
          <w:lang w:val="nl-BE"/>
        </w:rPr>
        <w:t>University</w:t>
      </w:r>
      <w:proofErr w:type="spellEnd"/>
      <w:r w:rsidRPr="00FC4EB4">
        <w:rPr>
          <w:lang w:val="nl-BE"/>
        </w:rPr>
        <w:t xml:space="preserve"> </w:t>
      </w:r>
      <w:proofErr w:type="spellStart"/>
      <w:r w:rsidRPr="00FC4EB4">
        <w:rPr>
          <w:lang w:val="nl-BE"/>
        </w:rPr>
        <w:t>Hospitals</w:t>
      </w:r>
      <w:proofErr w:type="spellEnd"/>
      <w:r w:rsidRPr="00FC4EB4">
        <w:rPr>
          <w:lang w:val="nl-BE"/>
        </w:rPr>
        <w:t xml:space="preserve"> Leuven</w:t>
      </w:r>
    </w:p>
    <w:p w:rsidR="00A15846" w:rsidRPr="00FC4EB4" w:rsidRDefault="00A15846" w:rsidP="00D7578A">
      <w:pPr>
        <w:spacing w:after="0" w:line="276" w:lineRule="auto"/>
        <w:ind w:left="2880" w:firstLine="720"/>
        <w:jc w:val="both"/>
        <w:rPr>
          <w:lang w:val="nl-BE"/>
        </w:rPr>
      </w:pPr>
      <w:proofErr w:type="spellStart"/>
      <w:r w:rsidRPr="00FC4EB4">
        <w:rPr>
          <w:lang w:val="nl-BE"/>
        </w:rPr>
        <w:t>Herestraat</w:t>
      </w:r>
      <w:proofErr w:type="spellEnd"/>
      <w:r w:rsidRPr="00FC4EB4">
        <w:rPr>
          <w:lang w:val="nl-BE"/>
        </w:rPr>
        <w:t xml:space="preserve"> 49</w:t>
      </w:r>
    </w:p>
    <w:p w:rsidR="00A15846" w:rsidRPr="005B7E8E" w:rsidRDefault="00A15846" w:rsidP="00D7578A">
      <w:pPr>
        <w:spacing w:after="0" w:line="276" w:lineRule="auto"/>
        <w:ind w:left="2880" w:firstLine="720"/>
        <w:jc w:val="both"/>
        <w:rPr>
          <w:lang w:val="de-DE"/>
        </w:rPr>
      </w:pPr>
      <w:r w:rsidRPr="005B7E8E">
        <w:rPr>
          <w:lang w:val="de-DE"/>
        </w:rPr>
        <w:t>3000 Leuven</w:t>
      </w:r>
    </w:p>
    <w:p w:rsidR="00A15846" w:rsidRPr="005B7E8E" w:rsidRDefault="00A15846" w:rsidP="00D7578A">
      <w:pPr>
        <w:spacing w:after="0" w:line="276" w:lineRule="auto"/>
        <w:ind w:left="2880" w:firstLine="720"/>
        <w:jc w:val="both"/>
        <w:rPr>
          <w:lang w:val="de-DE"/>
        </w:rPr>
      </w:pPr>
      <w:proofErr w:type="spellStart"/>
      <w:r w:rsidRPr="005B7E8E">
        <w:rPr>
          <w:lang w:val="de-DE"/>
        </w:rPr>
        <w:t>Belgium</w:t>
      </w:r>
      <w:proofErr w:type="spellEnd"/>
    </w:p>
    <w:p w:rsidR="003852D3" w:rsidRPr="006163A5" w:rsidRDefault="00DD4E44" w:rsidP="00D7578A">
      <w:pPr>
        <w:spacing w:after="0" w:line="276" w:lineRule="auto"/>
        <w:ind w:left="2880" w:firstLine="720"/>
        <w:jc w:val="both"/>
        <w:rPr>
          <w:lang w:val="de-DE"/>
        </w:rPr>
      </w:pPr>
      <w:r w:rsidRPr="00B23831">
        <w:rPr>
          <w:szCs w:val="16"/>
          <w:lang w:val="de-DE"/>
        </w:rPr>
        <w:t>e</w:t>
      </w:r>
      <w:r w:rsidRPr="006163A5">
        <w:rPr>
          <w:lang w:val="de-DE"/>
        </w:rPr>
        <w:t>-</w:t>
      </w:r>
      <w:proofErr w:type="spellStart"/>
      <w:r w:rsidRPr="006163A5">
        <w:rPr>
          <w:lang w:val="de-DE"/>
        </w:rPr>
        <w:t>mail</w:t>
      </w:r>
      <w:proofErr w:type="spellEnd"/>
      <w:r w:rsidRPr="006163A5">
        <w:rPr>
          <w:lang w:val="de-DE"/>
        </w:rPr>
        <w:t xml:space="preserve">: </w:t>
      </w:r>
      <w:r w:rsidR="00253C3B">
        <w:fldChar w:fldCharType="begin"/>
      </w:r>
      <w:r w:rsidR="00253C3B" w:rsidRPr="00F061DF">
        <w:rPr>
          <w:lang w:val="fr-BE"/>
          <w:rPrChange w:id="63" w:author="Sarah Mertens" w:date="2014-08-27T11:24:00Z">
            <w:rPr/>
          </w:rPrChange>
        </w:rPr>
        <w:instrText>HYPERLINK "mailto:julie.dedeken@kuleuven.be"</w:instrText>
      </w:r>
      <w:r w:rsidR="00253C3B">
        <w:fldChar w:fldCharType="separate"/>
      </w:r>
      <w:r w:rsidR="00B23831" w:rsidRPr="00DA1B3E">
        <w:rPr>
          <w:rStyle w:val="Hyperlink"/>
          <w:lang w:val="de-DE"/>
        </w:rPr>
        <w:t>julie.dedeken@kuleuven.be</w:t>
      </w:r>
      <w:r w:rsidR="00253C3B">
        <w:fldChar w:fldCharType="end"/>
      </w:r>
      <w:r w:rsidRPr="006163A5">
        <w:rPr>
          <w:lang w:val="de-DE"/>
        </w:rPr>
        <w:t xml:space="preserve"> </w:t>
      </w:r>
    </w:p>
    <w:p w:rsidR="00C6218D" w:rsidRPr="006163A5" w:rsidRDefault="00C6218D" w:rsidP="00D7578A">
      <w:pPr>
        <w:spacing w:after="0" w:line="276" w:lineRule="auto"/>
        <w:ind w:left="2880" w:firstLine="720"/>
        <w:jc w:val="both"/>
        <w:rPr>
          <w:lang w:val="de-DE"/>
        </w:rPr>
      </w:pPr>
    </w:p>
    <w:p w:rsidR="00A15846" w:rsidRPr="00FC4EB4" w:rsidRDefault="00DD4E44" w:rsidP="00D7578A">
      <w:pPr>
        <w:spacing w:after="0" w:line="276" w:lineRule="auto"/>
        <w:ind w:left="2880" w:firstLine="720"/>
        <w:jc w:val="both"/>
        <w:rPr>
          <w:b/>
          <w:i/>
          <w:lang w:val="nl-BE"/>
        </w:rPr>
      </w:pPr>
      <w:r w:rsidRPr="00FC4EB4">
        <w:rPr>
          <w:b/>
          <w:i/>
          <w:lang w:val="nl-BE"/>
        </w:rPr>
        <w:t xml:space="preserve">The </w:t>
      </w:r>
      <w:proofErr w:type="spellStart"/>
      <w:r w:rsidRPr="00FC4EB4">
        <w:rPr>
          <w:b/>
          <w:i/>
          <w:lang w:val="nl-BE"/>
        </w:rPr>
        <w:t>Netherlands</w:t>
      </w:r>
      <w:proofErr w:type="spellEnd"/>
    </w:p>
    <w:p w:rsidR="005C3A8E" w:rsidRPr="006163A5" w:rsidRDefault="005137F8" w:rsidP="00826C28">
      <w:pPr>
        <w:spacing w:after="0" w:line="276" w:lineRule="auto"/>
        <w:ind w:left="2880" w:firstLine="720"/>
        <w:jc w:val="both"/>
        <w:rPr>
          <w:lang w:val="nl-BE"/>
        </w:rPr>
      </w:pPr>
      <w:r>
        <w:rPr>
          <w:lang w:val="nl-BE"/>
        </w:rPr>
        <w:t xml:space="preserve">Ms. </w:t>
      </w:r>
      <w:proofErr w:type="spellStart"/>
      <w:r w:rsidR="00DD4E44" w:rsidRPr="006163A5">
        <w:rPr>
          <w:lang w:val="nl-BE"/>
        </w:rPr>
        <w:t>Marian</w:t>
      </w:r>
      <w:proofErr w:type="spellEnd"/>
      <w:r w:rsidR="00DD4E44" w:rsidRPr="006163A5">
        <w:rPr>
          <w:lang w:val="nl-BE"/>
        </w:rPr>
        <w:t xml:space="preserve"> Thijssen</w:t>
      </w:r>
    </w:p>
    <w:p w:rsidR="0074369F" w:rsidRPr="00826C28" w:rsidRDefault="00DD4E44" w:rsidP="0074369F">
      <w:pPr>
        <w:spacing w:after="0" w:line="276" w:lineRule="auto"/>
        <w:ind w:left="2880" w:firstLine="720"/>
        <w:jc w:val="both"/>
        <w:rPr>
          <w:lang w:val="nl-BE"/>
        </w:rPr>
      </w:pPr>
      <w:r w:rsidRPr="00826C28">
        <w:rPr>
          <w:lang w:val="nl-BE"/>
        </w:rPr>
        <w:t>Kerkweg 3</w:t>
      </w:r>
    </w:p>
    <w:p w:rsidR="0074369F" w:rsidRPr="00826C28" w:rsidRDefault="00DD4E44" w:rsidP="0074369F">
      <w:pPr>
        <w:spacing w:after="0" w:line="276" w:lineRule="auto"/>
        <w:ind w:left="2880" w:firstLine="720"/>
        <w:jc w:val="both"/>
        <w:rPr>
          <w:lang w:val="nl-BE"/>
        </w:rPr>
      </w:pPr>
      <w:r w:rsidRPr="00826C28">
        <w:rPr>
          <w:lang w:val="nl-BE"/>
        </w:rPr>
        <w:t xml:space="preserve">7921 RK </w:t>
      </w:r>
      <w:proofErr w:type="spellStart"/>
      <w:r w:rsidRPr="00826C28">
        <w:rPr>
          <w:lang w:val="nl-BE"/>
        </w:rPr>
        <w:t>Zuidwolde</w:t>
      </w:r>
      <w:proofErr w:type="spellEnd"/>
    </w:p>
    <w:p w:rsidR="0074369F" w:rsidRPr="00C44EC1" w:rsidRDefault="00DD4E44" w:rsidP="0074369F">
      <w:pPr>
        <w:spacing w:after="0" w:line="276" w:lineRule="auto"/>
        <w:ind w:left="2880" w:firstLine="720"/>
        <w:jc w:val="both"/>
        <w:rPr>
          <w:lang w:val="en-US"/>
        </w:rPr>
      </w:pPr>
      <w:r w:rsidRPr="00C44EC1">
        <w:rPr>
          <w:lang w:val="en-US"/>
        </w:rPr>
        <w:t>The Netherlands</w:t>
      </w:r>
    </w:p>
    <w:p w:rsidR="0074369F" w:rsidRPr="006163A5" w:rsidRDefault="00DD4E44" w:rsidP="0074369F">
      <w:pPr>
        <w:spacing w:after="0" w:line="276" w:lineRule="auto"/>
        <w:ind w:left="2880" w:firstLine="720"/>
        <w:jc w:val="both"/>
        <w:rPr>
          <w:lang w:val="en-US"/>
        </w:rPr>
      </w:pPr>
      <w:r w:rsidRPr="006163A5">
        <w:rPr>
          <w:lang w:val="en-US"/>
        </w:rPr>
        <w:t>Tel: +31633920337</w:t>
      </w:r>
    </w:p>
    <w:p w:rsidR="0074369F" w:rsidRPr="005B7E8E" w:rsidRDefault="00DD4E44" w:rsidP="0074369F">
      <w:pPr>
        <w:spacing w:after="0" w:line="276" w:lineRule="auto"/>
        <w:ind w:left="2880" w:firstLine="720"/>
        <w:jc w:val="both"/>
        <w:rPr>
          <w:lang w:val="de-DE"/>
        </w:rPr>
      </w:pPr>
      <w:r w:rsidRPr="005B7E8E">
        <w:rPr>
          <w:lang w:val="de-DE"/>
        </w:rPr>
        <w:t>e-</w:t>
      </w:r>
      <w:proofErr w:type="spellStart"/>
      <w:r w:rsidRPr="005B7E8E">
        <w:rPr>
          <w:lang w:val="de-DE"/>
        </w:rPr>
        <w:t>mail</w:t>
      </w:r>
      <w:proofErr w:type="spellEnd"/>
      <w:r w:rsidRPr="005B7E8E">
        <w:rPr>
          <w:lang w:val="de-DE"/>
        </w:rPr>
        <w:t>: m.r.thijssen-grooten@umcg.nl</w:t>
      </w:r>
    </w:p>
    <w:p w:rsidR="005C3A8E" w:rsidRPr="005B7E8E" w:rsidRDefault="005C3A8E" w:rsidP="00826C28">
      <w:pPr>
        <w:spacing w:after="0" w:line="276" w:lineRule="auto"/>
        <w:jc w:val="both"/>
        <w:rPr>
          <w:lang w:val="de-DE"/>
        </w:rPr>
      </w:pPr>
    </w:p>
    <w:p w:rsidR="00A15846" w:rsidRPr="0021766A" w:rsidRDefault="00A15846" w:rsidP="00D7578A">
      <w:pPr>
        <w:spacing w:after="0" w:line="276" w:lineRule="auto"/>
        <w:ind w:left="2880" w:firstLine="720"/>
        <w:jc w:val="both"/>
        <w:rPr>
          <w:b/>
          <w:i/>
        </w:rPr>
      </w:pPr>
      <w:r w:rsidRPr="0021766A">
        <w:rPr>
          <w:b/>
          <w:i/>
        </w:rPr>
        <w:t>United Kingdom</w:t>
      </w:r>
    </w:p>
    <w:p w:rsidR="000B70FC" w:rsidRDefault="000B70FC" w:rsidP="000B70FC">
      <w:pPr>
        <w:spacing w:after="0" w:line="276" w:lineRule="auto"/>
        <w:ind w:left="2880" w:firstLine="720"/>
        <w:jc w:val="both"/>
      </w:pPr>
      <w:r>
        <w:t xml:space="preserve">Dr. Isabel </w:t>
      </w:r>
      <w:proofErr w:type="spellStart"/>
      <w:r>
        <w:t>Quiroga</w:t>
      </w:r>
      <w:proofErr w:type="spellEnd"/>
    </w:p>
    <w:p w:rsidR="000B70FC" w:rsidRDefault="000B70FC" w:rsidP="000B70FC">
      <w:pPr>
        <w:spacing w:after="0" w:line="276" w:lineRule="auto"/>
        <w:ind w:left="2880" w:firstLine="720"/>
      </w:pPr>
      <w:r>
        <w:t>Oxford Transplant Centre</w:t>
      </w:r>
    </w:p>
    <w:p w:rsidR="000B70FC" w:rsidRPr="00030D4F" w:rsidRDefault="000B70FC" w:rsidP="000B70FC">
      <w:pPr>
        <w:spacing w:after="0" w:line="276" w:lineRule="auto"/>
        <w:ind w:left="2880" w:firstLine="720"/>
      </w:pPr>
      <w:r w:rsidRPr="00030D4F">
        <w:t>Churchill Hospital</w:t>
      </w:r>
    </w:p>
    <w:p w:rsidR="000B70FC" w:rsidRPr="00030D4F" w:rsidRDefault="000B70FC" w:rsidP="000B70FC">
      <w:pPr>
        <w:spacing w:after="0" w:line="276" w:lineRule="auto"/>
        <w:ind w:left="2880" w:firstLine="720"/>
      </w:pPr>
      <w:r w:rsidRPr="00030D4F">
        <w:t>Old Road</w:t>
      </w:r>
    </w:p>
    <w:p w:rsidR="000B70FC" w:rsidRPr="00030D4F" w:rsidRDefault="000B70FC" w:rsidP="000B70FC">
      <w:pPr>
        <w:spacing w:after="0" w:line="276" w:lineRule="auto"/>
        <w:ind w:left="2880" w:firstLine="720"/>
      </w:pPr>
      <w:proofErr w:type="spellStart"/>
      <w:r w:rsidRPr="00030D4F">
        <w:t>Headington</w:t>
      </w:r>
      <w:proofErr w:type="spellEnd"/>
    </w:p>
    <w:p w:rsidR="000B70FC" w:rsidRDefault="000B70FC" w:rsidP="000B70FC">
      <w:pPr>
        <w:spacing w:after="0" w:line="276" w:lineRule="auto"/>
        <w:ind w:left="2880" w:firstLine="720"/>
        <w:jc w:val="both"/>
      </w:pPr>
      <w:r w:rsidRPr="00030D4F">
        <w:t>Oxford OX</w:t>
      </w:r>
      <w:r>
        <w:t>3 7LJ</w:t>
      </w:r>
    </w:p>
    <w:p w:rsidR="000B70FC" w:rsidRDefault="000B70FC" w:rsidP="000B70FC">
      <w:pPr>
        <w:spacing w:after="0" w:line="276" w:lineRule="auto"/>
        <w:ind w:left="2880" w:firstLine="720"/>
        <w:jc w:val="both"/>
      </w:pPr>
      <w:r>
        <w:t>UK</w:t>
      </w:r>
    </w:p>
    <w:p w:rsidR="000B70FC" w:rsidRPr="00F061DF" w:rsidRDefault="000B70FC" w:rsidP="000B70FC">
      <w:pPr>
        <w:spacing w:after="0" w:line="276" w:lineRule="auto"/>
        <w:ind w:left="2880" w:firstLine="720"/>
        <w:jc w:val="both"/>
        <w:rPr>
          <w:lang w:val="fr-BE"/>
          <w:rPrChange w:id="64" w:author="Sarah Mertens" w:date="2014-08-27T11:23:00Z">
            <w:rPr/>
          </w:rPrChange>
        </w:rPr>
      </w:pPr>
      <w:proofErr w:type="gramStart"/>
      <w:r w:rsidRPr="00F061DF">
        <w:rPr>
          <w:rFonts w:ascii="Arial" w:hAnsi="Arial" w:cs="Arial"/>
          <w:sz w:val="20"/>
          <w:szCs w:val="20"/>
          <w:lang w:val="fr-BE"/>
          <w:rPrChange w:id="65" w:author="Sarah Mertens" w:date="2014-08-27T11:23:00Z">
            <w:rPr>
              <w:rFonts w:ascii="Arial" w:hAnsi="Arial" w:cs="Arial"/>
              <w:sz w:val="20"/>
              <w:szCs w:val="20"/>
            </w:rPr>
          </w:rPrChange>
        </w:rPr>
        <w:t>e-mail</w:t>
      </w:r>
      <w:proofErr w:type="gramEnd"/>
      <w:r w:rsidRPr="00F061DF">
        <w:rPr>
          <w:rFonts w:ascii="Arial" w:hAnsi="Arial" w:cs="Arial"/>
          <w:sz w:val="20"/>
          <w:szCs w:val="20"/>
          <w:lang w:val="fr-BE"/>
          <w:rPrChange w:id="66" w:author="Sarah Mertens" w:date="2014-08-27T11:23:00Z">
            <w:rPr>
              <w:rFonts w:ascii="Arial" w:hAnsi="Arial" w:cs="Arial"/>
              <w:sz w:val="20"/>
              <w:szCs w:val="20"/>
            </w:rPr>
          </w:rPrChange>
        </w:rPr>
        <w:t xml:space="preserve">: </w:t>
      </w:r>
      <w:r w:rsidR="00253C3B">
        <w:fldChar w:fldCharType="begin"/>
      </w:r>
      <w:r w:rsidR="00253C3B" w:rsidRPr="00F061DF">
        <w:rPr>
          <w:lang w:val="fr-BE"/>
          <w:rPrChange w:id="67" w:author="Sarah Mertens" w:date="2014-08-27T11:23:00Z">
            <w:rPr>
              <w:color w:val="0000FF" w:themeColor="hyperlink"/>
              <w:u w:val="single"/>
            </w:rPr>
          </w:rPrChange>
        </w:rPr>
        <w:instrText>HYPERLINK "mailto:isabel.quiroga@ouh.nhs.uk"</w:instrText>
      </w:r>
      <w:r w:rsidR="00253C3B">
        <w:fldChar w:fldCharType="separate"/>
      </w:r>
      <w:r w:rsidRPr="00F061DF">
        <w:rPr>
          <w:rStyle w:val="Hyperlink"/>
          <w:rFonts w:ascii="Arial" w:hAnsi="Arial" w:cs="Arial"/>
          <w:sz w:val="20"/>
          <w:szCs w:val="20"/>
          <w:lang w:val="fr-BE"/>
          <w:rPrChange w:id="68" w:author="Sarah Mertens" w:date="2014-08-27T11:23:00Z">
            <w:rPr>
              <w:rStyle w:val="Hyperlink"/>
              <w:rFonts w:ascii="Arial" w:hAnsi="Arial" w:cs="Arial"/>
              <w:sz w:val="20"/>
              <w:szCs w:val="20"/>
            </w:rPr>
          </w:rPrChange>
        </w:rPr>
        <w:t>isabel.quiroga@ouh.nhs.uk</w:t>
      </w:r>
      <w:r w:rsidR="00253C3B">
        <w:fldChar w:fldCharType="end"/>
      </w:r>
    </w:p>
    <w:p w:rsidR="00AD756A" w:rsidRPr="00F061DF" w:rsidRDefault="00AD756A" w:rsidP="00FA22C5">
      <w:pPr>
        <w:spacing w:after="0" w:line="276" w:lineRule="auto"/>
        <w:ind w:left="2880" w:firstLine="720"/>
        <w:jc w:val="both"/>
        <w:rPr>
          <w:lang w:val="fr-BE"/>
          <w:rPrChange w:id="69" w:author="Sarah Mertens" w:date="2014-08-27T11:23:00Z">
            <w:rPr/>
          </w:rPrChange>
        </w:rPr>
      </w:pPr>
    </w:p>
    <w:p w:rsidR="00AC4BC8" w:rsidRPr="0007066F" w:rsidRDefault="00AC4BC8" w:rsidP="00AC4BC8">
      <w:pPr>
        <w:spacing w:after="0" w:line="276" w:lineRule="auto"/>
        <w:ind w:firstLine="720"/>
        <w:jc w:val="both"/>
        <w:rPr>
          <w:b/>
          <w:i/>
        </w:rPr>
      </w:pPr>
      <w:r w:rsidRPr="0007066F">
        <w:rPr>
          <w:b/>
        </w:rPr>
        <w:t>Regional logistics coordinators</w:t>
      </w:r>
      <w:r w:rsidRPr="0007066F">
        <w:rPr>
          <w:b/>
        </w:rPr>
        <w:tab/>
      </w:r>
      <w:r w:rsidRPr="0007066F">
        <w:rPr>
          <w:b/>
          <w:i/>
        </w:rPr>
        <w:t>Belgium</w:t>
      </w:r>
    </w:p>
    <w:p w:rsidR="00AC4BC8" w:rsidRPr="0007066F" w:rsidRDefault="005137F8" w:rsidP="00AC4BC8">
      <w:pPr>
        <w:spacing w:after="0" w:line="276" w:lineRule="auto"/>
        <w:ind w:left="2880" w:firstLine="720"/>
        <w:jc w:val="both"/>
      </w:pPr>
      <w:r w:rsidRPr="0007066F">
        <w:t xml:space="preserve">Dr. </w:t>
      </w:r>
      <w:r w:rsidR="00DD4E44" w:rsidRPr="0007066F">
        <w:t>Julie De Deken</w:t>
      </w:r>
    </w:p>
    <w:p w:rsidR="00AC4BC8" w:rsidRPr="0007066F" w:rsidRDefault="00DD4E44" w:rsidP="00AC4BC8">
      <w:pPr>
        <w:spacing w:after="0" w:line="276" w:lineRule="auto"/>
        <w:ind w:left="2880" w:firstLine="720"/>
        <w:jc w:val="both"/>
      </w:pPr>
      <w:r w:rsidRPr="0007066F">
        <w:t>Abdominal Transplant Surgery</w:t>
      </w:r>
    </w:p>
    <w:p w:rsidR="00AC4BC8" w:rsidRPr="0007066F" w:rsidRDefault="00DD4E44" w:rsidP="00AC4BC8">
      <w:pPr>
        <w:spacing w:after="0" w:line="276" w:lineRule="auto"/>
        <w:ind w:left="2880" w:firstLine="720"/>
        <w:jc w:val="both"/>
      </w:pPr>
      <w:r w:rsidRPr="0007066F">
        <w:t>University Hospitals Leuven</w:t>
      </w:r>
    </w:p>
    <w:p w:rsidR="00AC4BC8" w:rsidRPr="00EB49D0" w:rsidRDefault="00DD4E44" w:rsidP="00AC4BC8">
      <w:pPr>
        <w:spacing w:after="0" w:line="276" w:lineRule="auto"/>
        <w:ind w:left="2880" w:firstLine="720"/>
        <w:jc w:val="both"/>
        <w:rPr>
          <w:lang w:val="de-DE"/>
        </w:rPr>
      </w:pPr>
      <w:proofErr w:type="spellStart"/>
      <w:r w:rsidRPr="00EB49D0">
        <w:rPr>
          <w:lang w:val="de-DE"/>
        </w:rPr>
        <w:t>Herestraat</w:t>
      </w:r>
      <w:proofErr w:type="spellEnd"/>
      <w:r w:rsidRPr="00EB49D0">
        <w:rPr>
          <w:lang w:val="de-DE"/>
        </w:rPr>
        <w:t xml:space="preserve"> 49</w:t>
      </w:r>
    </w:p>
    <w:p w:rsidR="00AC4BC8" w:rsidRPr="00EB49D0" w:rsidRDefault="00DD4E44" w:rsidP="00AC4BC8">
      <w:pPr>
        <w:spacing w:after="0" w:line="276" w:lineRule="auto"/>
        <w:ind w:left="2880" w:firstLine="720"/>
        <w:jc w:val="both"/>
        <w:rPr>
          <w:lang w:val="de-DE"/>
        </w:rPr>
      </w:pPr>
      <w:r w:rsidRPr="00EB49D0">
        <w:rPr>
          <w:lang w:val="de-DE"/>
        </w:rPr>
        <w:t>3000 Leuven</w:t>
      </w:r>
    </w:p>
    <w:p w:rsidR="00AC4BC8" w:rsidRPr="00EB49D0" w:rsidRDefault="00DD4E44" w:rsidP="00AC4BC8">
      <w:pPr>
        <w:spacing w:after="0" w:line="276" w:lineRule="auto"/>
        <w:ind w:left="2880" w:firstLine="720"/>
        <w:jc w:val="both"/>
        <w:rPr>
          <w:lang w:val="de-DE"/>
        </w:rPr>
      </w:pPr>
      <w:proofErr w:type="spellStart"/>
      <w:r w:rsidRPr="00EB49D0">
        <w:rPr>
          <w:lang w:val="de-DE"/>
        </w:rPr>
        <w:t>Belgium</w:t>
      </w:r>
      <w:proofErr w:type="spellEnd"/>
    </w:p>
    <w:p w:rsidR="00AC4BC8" w:rsidRPr="00826C28" w:rsidRDefault="00DD4E44" w:rsidP="00AC4BC8">
      <w:pPr>
        <w:spacing w:after="0" w:line="276" w:lineRule="auto"/>
        <w:ind w:left="2880" w:firstLine="720"/>
        <w:jc w:val="both"/>
        <w:rPr>
          <w:lang w:val="de-DE"/>
        </w:rPr>
      </w:pPr>
      <w:r w:rsidRPr="00826C28">
        <w:rPr>
          <w:lang w:val="de-DE"/>
        </w:rPr>
        <w:t>e-</w:t>
      </w:r>
      <w:proofErr w:type="spellStart"/>
      <w:r w:rsidRPr="00826C28">
        <w:rPr>
          <w:lang w:val="de-DE"/>
        </w:rPr>
        <w:t>mail</w:t>
      </w:r>
      <w:proofErr w:type="spellEnd"/>
      <w:r w:rsidRPr="00826C28">
        <w:rPr>
          <w:lang w:val="de-DE"/>
        </w:rPr>
        <w:t xml:space="preserve">: </w:t>
      </w:r>
      <w:r w:rsidR="00253C3B">
        <w:fldChar w:fldCharType="begin"/>
      </w:r>
      <w:r w:rsidR="00253C3B" w:rsidRPr="00F061DF">
        <w:rPr>
          <w:lang w:val="fr-BE"/>
          <w:rPrChange w:id="70" w:author="Sarah Mertens" w:date="2014-08-27T11:23:00Z">
            <w:rPr>
              <w:color w:val="0000FF" w:themeColor="hyperlink"/>
              <w:u w:val="single"/>
            </w:rPr>
          </w:rPrChange>
        </w:rPr>
        <w:instrText>HYPERLINK "mailto:julie.dedeken@kuleuven.be"</w:instrText>
      </w:r>
      <w:r w:rsidR="00253C3B">
        <w:fldChar w:fldCharType="separate"/>
      </w:r>
      <w:r w:rsidRPr="00826C28">
        <w:rPr>
          <w:rStyle w:val="Hyperlink"/>
          <w:lang w:val="de-DE"/>
        </w:rPr>
        <w:t>julie.dedeken@kuleuven.be</w:t>
      </w:r>
      <w:r w:rsidR="00253C3B">
        <w:fldChar w:fldCharType="end"/>
      </w:r>
      <w:r w:rsidRPr="00826C28">
        <w:rPr>
          <w:lang w:val="de-DE"/>
        </w:rPr>
        <w:t xml:space="preserve"> </w:t>
      </w:r>
    </w:p>
    <w:p w:rsidR="00AC4BC8" w:rsidRPr="00826C28" w:rsidRDefault="00AC4BC8" w:rsidP="00AC4BC8">
      <w:pPr>
        <w:spacing w:after="0" w:line="276" w:lineRule="auto"/>
        <w:ind w:left="2880" w:firstLine="720"/>
        <w:jc w:val="both"/>
        <w:rPr>
          <w:lang w:val="de-DE"/>
        </w:rPr>
      </w:pPr>
    </w:p>
    <w:p w:rsidR="00AC4BC8" w:rsidRPr="00D00BB0" w:rsidRDefault="005A31F3" w:rsidP="00AC4BC8">
      <w:pPr>
        <w:spacing w:after="0" w:line="276" w:lineRule="auto"/>
        <w:ind w:left="2880" w:firstLine="720"/>
        <w:jc w:val="both"/>
        <w:rPr>
          <w:b/>
          <w:i/>
          <w:lang w:val="nl-BE"/>
        </w:rPr>
      </w:pPr>
      <w:r w:rsidRPr="005A31F3">
        <w:rPr>
          <w:b/>
          <w:i/>
          <w:lang w:val="nl-BE"/>
        </w:rPr>
        <w:t xml:space="preserve">The </w:t>
      </w:r>
      <w:proofErr w:type="spellStart"/>
      <w:r w:rsidRPr="005A31F3">
        <w:rPr>
          <w:b/>
          <w:i/>
          <w:lang w:val="nl-BE"/>
        </w:rPr>
        <w:t>Netherlands</w:t>
      </w:r>
      <w:proofErr w:type="spellEnd"/>
      <w:r w:rsidRPr="005A31F3">
        <w:rPr>
          <w:b/>
          <w:i/>
          <w:lang w:val="nl-BE"/>
        </w:rPr>
        <w:t xml:space="preserve"> - Groningen</w:t>
      </w:r>
    </w:p>
    <w:p w:rsidR="0074369F" w:rsidRPr="00893FE0" w:rsidRDefault="005137F8" w:rsidP="0074369F">
      <w:pPr>
        <w:spacing w:after="0" w:line="276" w:lineRule="auto"/>
        <w:ind w:left="2880" w:firstLine="720"/>
        <w:jc w:val="both"/>
        <w:rPr>
          <w:lang w:val="nl-BE"/>
        </w:rPr>
      </w:pPr>
      <w:r w:rsidRPr="00893FE0">
        <w:rPr>
          <w:lang w:val="nl-BE"/>
        </w:rPr>
        <w:t xml:space="preserve">Ms. </w:t>
      </w:r>
      <w:r w:rsidR="00DD4E44" w:rsidRPr="00893FE0">
        <w:rPr>
          <w:lang w:val="nl-BE"/>
        </w:rPr>
        <w:t>Merel Haase</w:t>
      </w:r>
    </w:p>
    <w:p w:rsidR="0074369F" w:rsidRPr="00893FE0" w:rsidRDefault="00DD4E44" w:rsidP="0074369F">
      <w:pPr>
        <w:spacing w:after="0" w:line="276" w:lineRule="auto"/>
        <w:ind w:left="2880" w:firstLine="720"/>
        <w:jc w:val="both"/>
        <w:rPr>
          <w:lang w:val="nl-BE"/>
        </w:rPr>
      </w:pPr>
      <w:r w:rsidRPr="00893FE0">
        <w:rPr>
          <w:lang w:val="nl-BE"/>
        </w:rPr>
        <w:t>Kerkweg 3</w:t>
      </w:r>
    </w:p>
    <w:p w:rsidR="0074369F" w:rsidRPr="00DB1845" w:rsidRDefault="00DD4E44" w:rsidP="0074369F">
      <w:pPr>
        <w:spacing w:after="0" w:line="276" w:lineRule="auto"/>
        <w:ind w:left="2880" w:firstLine="720"/>
        <w:jc w:val="both"/>
        <w:rPr>
          <w:lang w:val="nl-BE"/>
        </w:rPr>
      </w:pPr>
      <w:r w:rsidRPr="00DB1845">
        <w:rPr>
          <w:lang w:val="nl-BE"/>
        </w:rPr>
        <w:t xml:space="preserve">7921 RK </w:t>
      </w:r>
      <w:proofErr w:type="spellStart"/>
      <w:r w:rsidRPr="00DB1845">
        <w:rPr>
          <w:lang w:val="nl-BE"/>
        </w:rPr>
        <w:t>Zuidwolde</w:t>
      </w:r>
      <w:proofErr w:type="spellEnd"/>
    </w:p>
    <w:p w:rsidR="0074369F" w:rsidRPr="00FC4EB4" w:rsidRDefault="005A31F3" w:rsidP="0074369F">
      <w:pPr>
        <w:spacing w:after="0" w:line="276" w:lineRule="auto"/>
        <w:ind w:left="2880" w:firstLine="720"/>
        <w:jc w:val="both"/>
        <w:rPr>
          <w:lang w:val="nl-BE"/>
        </w:rPr>
      </w:pPr>
      <w:r w:rsidRPr="00FC4EB4">
        <w:rPr>
          <w:lang w:val="nl-BE"/>
        </w:rPr>
        <w:t xml:space="preserve">The </w:t>
      </w:r>
      <w:proofErr w:type="spellStart"/>
      <w:r w:rsidRPr="00FC4EB4">
        <w:rPr>
          <w:lang w:val="nl-BE"/>
        </w:rPr>
        <w:t>Netherlands</w:t>
      </w:r>
      <w:proofErr w:type="spellEnd"/>
    </w:p>
    <w:p w:rsidR="0074369F" w:rsidRPr="00FC4EB4" w:rsidRDefault="005A31F3" w:rsidP="0074369F">
      <w:pPr>
        <w:spacing w:after="0" w:line="276" w:lineRule="auto"/>
        <w:ind w:left="2880" w:firstLine="720"/>
        <w:jc w:val="both"/>
        <w:rPr>
          <w:lang w:val="nl-BE"/>
        </w:rPr>
      </w:pPr>
      <w:r w:rsidRPr="00FC4EB4">
        <w:rPr>
          <w:lang w:val="nl-BE"/>
        </w:rPr>
        <w:lastRenderedPageBreak/>
        <w:t>Tel: +31641609316</w:t>
      </w:r>
    </w:p>
    <w:p w:rsidR="00AC4BC8" w:rsidRPr="00FC4EB4" w:rsidRDefault="005A31F3" w:rsidP="00AC4BC8">
      <w:pPr>
        <w:spacing w:after="0" w:line="276" w:lineRule="auto"/>
        <w:ind w:left="2880" w:firstLine="720"/>
        <w:jc w:val="both"/>
        <w:rPr>
          <w:lang w:val="nl-BE"/>
        </w:rPr>
      </w:pPr>
      <w:proofErr w:type="gramStart"/>
      <w:r w:rsidRPr="00FC4EB4">
        <w:rPr>
          <w:lang w:val="nl-BE"/>
        </w:rPr>
        <w:t>e-mail</w:t>
      </w:r>
      <w:proofErr w:type="gramEnd"/>
      <w:r w:rsidRPr="00FC4EB4">
        <w:rPr>
          <w:lang w:val="nl-BE"/>
        </w:rPr>
        <w:t>: meehaase@hotmail.com</w:t>
      </w:r>
    </w:p>
    <w:p w:rsidR="0074369F" w:rsidRPr="00FC4EB4" w:rsidRDefault="0074369F" w:rsidP="00AC4BC8">
      <w:pPr>
        <w:spacing w:after="0" w:line="276" w:lineRule="auto"/>
        <w:ind w:left="2880" w:firstLine="720"/>
        <w:jc w:val="both"/>
        <w:rPr>
          <w:b/>
          <w:i/>
          <w:lang w:val="nl-BE"/>
        </w:rPr>
      </w:pPr>
    </w:p>
    <w:p w:rsidR="00AC4BC8" w:rsidRPr="00826C28" w:rsidRDefault="00DD4E44" w:rsidP="00AC4BC8">
      <w:pPr>
        <w:spacing w:after="0" w:line="276" w:lineRule="auto"/>
        <w:ind w:left="2880" w:firstLine="720"/>
        <w:jc w:val="both"/>
        <w:rPr>
          <w:b/>
          <w:i/>
          <w:lang w:val="nl-BE"/>
        </w:rPr>
      </w:pPr>
      <w:r w:rsidRPr="00826C28">
        <w:rPr>
          <w:b/>
          <w:i/>
          <w:lang w:val="nl-BE"/>
        </w:rPr>
        <w:t xml:space="preserve">The </w:t>
      </w:r>
      <w:proofErr w:type="spellStart"/>
      <w:r w:rsidRPr="00826C28">
        <w:rPr>
          <w:b/>
          <w:i/>
          <w:lang w:val="nl-BE"/>
        </w:rPr>
        <w:t>Netherlands</w:t>
      </w:r>
      <w:proofErr w:type="spellEnd"/>
      <w:r w:rsidRPr="00826C28">
        <w:rPr>
          <w:b/>
          <w:i/>
          <w:lang w:val="nl-BE"/>
        </w:rPr>
        <w:t xml:space="preserve"> – Maastricht</w:t>
      </w:r>
    </w:p>
    <w:p w:rsidR="00837667" w:rsidRDefault="005137F8" w:rsidP="00AC4BC8">
      <w:pPr>
        <w:spacing w:after="0" w:line="276" w:lineRule="auto"/>
        <w:ind w:left="2880" w:firstLine="720"/>
        <w:jc w:val="both"/>
        <w:rPr>
          <w:lang w:val="nl-BE"/>
        </w:rPr>
      </w:pPr>
      <w:r>
        <w:rPr>
          <w:lang w:val="nl-BE"/>
        </w:rPr>
        <w:t xml:space="preserve">Mr. </w:t>
      </w:r>
      <w:r w:rsidR="00DD4E44" w:rsidRPr="00826C28">
        <w:rPr>
          <w:lang w:val="nl-BE"/>
        </w:rPr>
        <w:t>Wim De Jongh</w:t>
      </w:r>
    </w:p>
    <w:p w:rsidR="000A039B" w:rsidRDefault="000A039B" w:rsidP="00AC4BC8">
      <w:pPr>
        <w:spacing w:after="0" w:line="276" w:lineRule="auto"/>
        <w:ind w:left="2880" w:firstLine="720"/>
        <w:jc w:val="both"/>
        <w:rPr>
          <w:lang w:val="nl-BE"/>
        </w:rPr>
      </w:pPr>
      <w:r>
        <w:rPr>
          <w:lang w:val="nl-BE"/>
        </w:rPr>
        <w:t xml:space="preserve">P. </w:t>
      </w:r>
      <w:proofErr w:type="spellStart"/>
      <w:r>
        <w:rPr>
          <w:lang w:val="nl-BE"/>
        </w:rPr>
        <w:t>Debyelaan</w:t>
      </w:r>
      <w:proofErr w:type="spellEnd"/>
      <w:r>
        <w:rPr>
          <w:lang w:val="nl-BE"/>
        </w:rPr>
        <w:t xml:space="preserve"> 25 bus 5800</w:t>
      </w:r>
    </w:p>
    <w:p w:rsidR="000A039B" w:rsidRDefault="000A039B" w:rsidP="00AC4BC8">
      <w:pPr>
        <w:spacing w:after="0" w:line="276" w:lineRule="auto"/>
        <w:ind w:left="2880" w:firstLine="720"/>
        <w:jc w:val="both"/>
        <w:rPr>
          <w:lang w:val="nl-BE"/>
        </w:rPr>
      </w:pPr>
      <w:r>
        <w:rPr>
          <w:lang w:val="nl-BE"/>
        </w:rPr>
        <w:t>6202 Maastricht</w:t>
      </w:r>
    </w:p>
    <w:p w:rsidR="000A039B" w:rsidRPr="00EE2383" w:rsidRDefault="000A039B" w:rsidP="00AC4BC8">
      <w:pPr>
        <w:spacing w:after="0" w:line="276" w:lineRule="auto"/>
        <w:ind w:left="2880" w:firstLine="720"/>
        <w:jc w:val="both"/>
        <w:rPr>
          <w:lang w:val="nl-BE"/>
        </w:rPr>
      </w:pPr>
      <w:r w:rsidRPr="00EE2383">
        <w:rPr>
          <w:lang w:val="nl-BE"/>
        </w:rPr>
        <w:t>Tel: +31 433875761</w:t>
      </w:r>
    </w:p>
    <w:p w:rsidR="000A039B" w:rsidRPr="000A039B" w:rsidRDefault="000A039B" w:rsidP="00AC4BC8">
      <w:pPr>
        <w:spacing w:after="0" w:line="276" w:lineRule="auto"/>
        <w:ind w:left="2880" w:firstLine="720"/>
        <w:jc w:val="both"/>
        <w:rPr>
          <w:lang w:val="de-DE"/>
        </w:rPr>
      </w:pPr>
      <w:r w:rsidRPr="000A039B">
        <w:rPr>
          <w:lang w:val="de-DE"/>
        </w:rPr>
        <w:t>GSM: +31 652511679</w:t>
      </w:r>
    </w:p>
    <w:p w:rsidR="00AC4BC8" w:rsidRPr="000A039B" w:rsidRDefault="00DD4E44" w:rsidP="000A039B">
      <w:pPr>
        <w:spacing w:after="0" w:line="276" w:lineRule="auto"/>
        <w:ind w:left="2880" w:firstLine="720"/>
        <w:jc w:val="both"/>
        <w:rPr>
          <w:lang w:val="de-DE"/>
        </w:rPr>
      </w:pPr>
      <w:r w:rsidRPr="000A039B">
        <w:rPr>
          <w:lang w:val="de-DE"/>
        </w:rPr>
        <w:t>e-</w:t>
      </w:r>
      <w:proofErr w:type="spellStart"/>
      <w:r w:rsidRPr="000A039B">
        <w:rPr>
          <w:lang w:val="de-DE"/>
        </w:rPr>
        <w:t>mail</w:t>
      </w:r>
      <w:proofErr w:type="spellEnd"/>
      <w:r w:rsidRPr="000A039B">
        <w:rPr>
          <w:lang w:val="de-DE"/>
        </w:rPr>
        <w:t xml:space="preserve">: </w:t>
      </w:r>
      <w:r w:rsidR="00253C3B">
        <w:fldChar w:fldCharType="begin"/>
      </w:r>
      <w:r w:rsidR="00253C3B" w:rsidRPr="00F061DF">
        <w:rPr>
          <w:lang w:val="fr-BE"/>
          <w:rPrChange w:id="71" w:author="Sarah Mertens" w:date="2014-08-27T11:23:00Z">
            <w:rPr>
              <w:color w:val="0000FF" w:themeColor="hyperlink"/>
              <w:u w:val="single"/>
            </w:rPr>
          </w:rPrChange>
        </w:rPr>
        <w:instrText>HYPERLINK "mailto:w.de.jongh@mumc.nl"</w:instrText>
      </w:r>
      <w:r w:rsidR="00253C3B">
        <w:fldChar w:fldCharType="separate"/>
      </w:r>
      <w:r w:rsidRPr="000A039B">
        <w:rPr>
          <w:lang w:val="de-DE"/>
        </w:rPr>
        <w:t>w.de.jongh@mumc.nl</w:t>
      </w:r>
      <w:r w:rsidR="00253C3B">
        <w:fldChar w:fldCharType="end"/>
      </w:r>
      <w:r w:rsidR="00B84327">
        <w:rPr>
          <w:lang w:val="de-DE"/>
        </w:rPr>
        <w:t xml:space="preserve"> </w:t>
      </w:r>
    </w:p>
    <w:p w:rsidR="00AC4BC8" w:rsidRPr="000A039B" w:rsidRDefault="00AC4BC8" w:rsidP="00AC4BC8">
      <w:pPr>
        <w:spacing w:after="0" w:line="276" w:lineRule="auto"/>
        <w:ind w:left="2880" w:firstLine="720"/>
        <w:jc w:val="both"/>
        <w:rPr>
          <w:lang w:val="de-DE"/>
        </w:rPr>
      </w:pPr>
    </w:p>
    <w:p w:rsidR="00AC4BC8" w:rsidRPr="0021766A" w:rsidRDefault="00AC4BC8" w:rsidP="00AC4BC8">
      <w:pPr>
        <w:spacing w:after="0" w:line="276" w:lineRule="auto"/>
        <w:ind w:left="2880" w:firstLine="720"/>
        <w:jc w:val="both"/>
        <w:rPr>
          <w:b/>
          <w:i/>
        </w:rPr>
      </w:pPr>
      <w:r w:rsidRPr="0021766A">
        <w:rPr>
          <w:b/>
          <w:i/>
        </w:rPr>
        <w:t>United Kingdom</w:t>
      </w:r>
    </w:p>
    <w:p w:rsidR="000B70FC" w:rsidRDefault="000B70FC" w:rsidP="000B70FC">
      <w:pPr>
        <w:spacing w:after="0" w:line="276" w:lineRule="auto"/>
        <w:ind w:left="2880" w:firstLine="720"/>
        <w:jc w:val="both"/>
      </w:pPr>
      <w:r>
        <w:t xml:space="preserve">Dr. Isabel </w:t>
      </w:r>
      <w:proofErr w:type="spellStart"/>
      <w:r>
        <w:t>Quiroga</w:t>
      </w:r>
      <w:proofErr w:type="spellEnd"/>
    </w:p>
    <w:p w:rsidR="000B70FC" w:rsidRDefault="000B70FC" w:rsidP="000B70FC">
      <w:pPr>
        <w:spacing w:after="0" w:line="276" w:lineRule="auto"/>
        <w:ind w:left="2880" w:firstLine="720"/>
      </w:pPr>
      <w:r>
        <w:t>Oxford Transplant Centre</w:t>
      </w:r>
    </w:p>
    <w:p w:rsidR="000B70FC" w:rsidRPr="00030D4F" w:rsidRDefault="000B70FC" w:rsidP="000B70FC">
      <w:pPr>
        <w:spacing w:after="0" w:line="276" w:lineRule="auto"/>
        <w:ind w:left="2880" w:firstLine="720"/>
      </w:pPr>
      <w:r w:rsidRPr="00030D4F">
        <w:t>Churchill Hospital</w:t>
      </w:r>
    </w:p>
    <w:p w:rsidR="000B70FC" w:rsidRPr="00030D4F" w:rsidRDefault="000B70FC" w:rsidP="000B70FC">
      <w:pPr>
        <w:spacing w:after="0" w:line="276" w:lineRule="auto"/>
        <w:ind w:left="2880" w:firstLine="720"/>
      </w:pPr>
      <w:r w:rsidRPr="00030D4F">
        <w:t>Old Road</w:t>
      </w:r>
    </w:p>
    <w:p w:rsidR="000B70FC" w:rsidRPr="00030D4F" w:rsidRDefault="000B70FC" w:rsidP="000B70FC">
      <w:pPr>
        <w:spacing w:after="0" w:line="276" w:lineRule="auto"/>
        <w:ind w:left="2880" w:firstLine="720"/>
      </w:pPr>
      <w:proofErr w:type="spellStart"/>
      <w:r w:rsidRPr="00030D4F">
        <w:t>Headington</w:t>
      </w:r>
      <w:proofErr w:type="spellEnd"/>
    </w:p>
    <w:p w:rsidR="000B70FC" w:rsidRDefault="000B70FC" w:rsidP="000B70FC">
      <w:pPr>
        <w:spacing w:after="0" w:line="276" w:lineRule="auto"/>
        <w:ind w:left="2880" w:firstLine="720"/>
        <w:jc w:val="both"/>
      </w:pPr>
      <w:r w:rsidRPr="00030D4F">
        <w:t>Oxford OX</w:t>
      </w:r>
      <w:r>
        <w:t>3 7LJ</w:t>
      </w:r>
    </w:p>
    <w:p w:rsidR="000B70FC" w:rsidRDefault="000B70FC" w:rsidP="000B70FC">
      <w:pPr>
        <w:spacing w:after="0" w:line="276" w:lineRule="auto"/>
        <w:ind w:left="2880" w:firstLine="720"/>
        <w:jc w:val="both"/>
      </w:pPr>
      <w:r>
        <w:t>UK</w:t>
      </w:r>
    </w:p>
    <w:p w:rsidR="000B70FC" w:rsidRPr="00FC4EB4" w:rsidRDefault="000B70FC" w:rsidP="000B70FC">
      <w:pPr>
        <w:spacing w:after="0" w:line="276" w:lineRule="auto"/>
        <w:ind w:left="2880" w:firstLine="720"/>
        <w:jc w:val="both"/>
        <w:rPr>
          <w:lang w:val="fr-BE"/>
        </w:rPr>
      </w:pPr>
      <w:proofErr w:type="gramStart"/>
      <w:r w:rsidRPr="00FC4EB4">
        <w:rPr>
          <w:rFonts w:ascii="Arial" w:hAnsi="Arial" w:cs="Arial"/>
          <w:sz w:val="20"/>
          <w:szCs w:val="20"/>
          <w:lang w:val="fr-BE"/>
        </w:rPr>
        <w:t>e-mail</w:t>
      </w:r>
      <w:proofErr w:type="gramEnd"/>
      <w:r w:rsidRPr="00FC4EB4">
        <w:rPr>
          <w:rFonts w:ascii="Arial" w:hAnsi="Arial" w:cs="Arial"/>
          <w:sz w:val="20"/>
          <w:szCs w:val="20"/>
          <w:lang w:val="fr-BE"/>
        </w:rPr>
        <w:t xml:space="preserve">: </w:t>
      </w:r>
      <w:r w:rsidR="00253C3B">
        <w:fldChar w:fldCharType="begin"/>
      </w:r>
      <w:r w:rsidR="00253C3B" w:rsidRPr="00253C3B">
        <w:rPr>
          <w:lang w:val="fr-BE"/>
          <w:rPrChange w:id="72" w:author="Sarah Mertens" w:date="2014-08-22T15:30:00Z">
            <w:rPr>
              <w:color w:val="0000FF" w:themeColor="hyperlink"/>
              <w:u w:val="single"/>
            </w:rPr>
          </w:rPrChange>
        </w:rPr>
        <w:instrText>HYPERLINK "mailto:isabel.quiroga@ouh.nhs.uk"</w:instrText>
      </w:r>
      <w:r w:rsidR="00253C3B">
        <w:fldChar w:fldCharType="separate"/>
      </w:r>
      <w:r w:rsidRPr="00FC4EB4">
        <w:rPr>
          <w:rStyle w:val="Hyperlink"/>
          <w:rFonts w:ascii="Arial" w:hAnsi="Arial" w:cs="Arial"/>
          <w:sz w:val="20"/>
          <w:szCs w:val="20"/>
          <w:lang w:val="fr-BE"/>
        </w:rPr>
        <w:t>isabel.quiroga@ouh.nhs.uk</w:t>
      </w:r>
      <w:r w:rsidR="00253C3B">
        <w:fldChar w:fldCharType="end"/>
      </w:r>
    </w:p>
    <w:p w:rsidR="00287067" w:rsidRPr="00FC4EB4" w:rsidRDefault="00287067" w:rsidP="006752A8">
      <w:pPr>
        <w:spacing w:after="0" w:line="276" w:lineRule="auto"/>
        <w:jc w:val="both"/>
        <w:rPr>
          <w:lang w:val="fr-BE"/>
        </w:rPr>
      </w:pPr>
    </w:p>
    <w:p w:rsidR="003852D3" w:rsidRPr="0021766A" w:rsidRDefault="003852D3" w:rsidP="00D7578A">
      <w:pPr>
        <w:pStyle w:val="Heading3"/>
        <w:numPr>
          <w:ilvl w:val="2"/>
          <w:numId w:val="1"/>
        </w:numPr>
        <w:spacing w:line="276" w:lineRule="auto"/>
      </w:pPr>
      <w:bookmarkStart w:id="73" w:name="_Toc362008518"/>
      <w:r w:rsidRPr="0021766A">
        <w:t>SME Partner</w:t>
      </w:r>
      <w:bookmarkEnd w:id="73"/>
      <w:r w:rsidR="00D90716" w:rsidRPr="0021766A">
        <w:t>s</w:t>
      </w:r>
    </w:p>
    <w:p w:rsidR="00CD5902" w:rsidRDefault="003852D3" w:rsidP="000B2CAB">
      <w:pPr>
        <w:spacing w:after="0" w:line="276" w:lineRule="auto"/>
        <w:ind w:firstLine="720"/>
        <w:jc w:val="both"/>
        <w:rPr>
          <w:b/>
        </w:rPr>
      </w:pPr>
      <w:r w:rsidRPr="0021766A">
        <w:rPr>
          <w:b/>
        </w:rPr>
        <w:t>SME partner</w:t>
      </w:r>
      <w:r w:rsidR="00D90716" w:rsidRPr="0021766A">
        <w:rPr>
          <w:b/>
        </w:rPr>
        <w:t>s</w:t>
      </w:r>
      <w:r w:rsidRPr="0021766A">
        <w:rPr>
          <w:b/>
        </w:rPr>
        <w:tab/>
      </w:r>
      <w:r w:rsidRPr="0021766A">
        <w:rPr>
          <w:b/>
        </w:rPr>
        <w:tab/>
      </w:r>
      <w:r w:rsidR="00CD5902">
        <w:rPr>
          <w:b/>
        </w:rPr>
        <w:tab/>
      </w:r>
      <w:r w:rsidR="00CD5902" w:rsidRPr="00CD5902">
        <w:rPr>
          <w:b/>
        </w:rPr>
        <w:t xml:space="preserve">Organ Assist </w:t>
      </w:r>
      <w:proofErr w:type="spellStart"/>
      <w:r w:rsidR="00CD5902" w:rsidRPr="00CD5902">
        <w:rPr>
          <w:b/>
        </w:rPr>
        <w:t>b.v</w:t>
      </w:r>
      <w:proofErr w:type="spellEnd"/>
      <w:r w:rsidR="00CD5902" w:rsidRPr="00CD5902">
        <w:rPr>
          <w:b/>
        </w:rPr>
        <w:t>.</w:t>
      </w:r>
    </w:p>
    <w:p w:rsidR="003852D3" w:rsidRPr="00BE0A5C" w:rsidRDefault="005137F8" w:rsidP="00CD5902">
      <w:pPr>
        <w:spacing w:after="0" w:line="276" w:lineRule="auto"/>
        <w:ind w:left="3600"/>
        <w:jc w:val="both"/>
        <w:rPr>
          <w:lang w:val="nl-BE"/>
        </w:rPr>
      </w:pPr>
      <w:r>
        <w:rPr>
          <w:lang w:val="nl-BE"/>
        </w:rPr>
        <w:t xml:space="preserve">Mr. </w:t>
      </w:r>
      <w:r w:rsidR="003852D3" w:rsidRPr="00BE0A5C">
        <w:rPr>
          <w:lang w:val="nl-BE"/>
        </w:rPr>
        <w:t>Martin Kuizenga</w:t>
      </w:r>
    </w:p>
    <w:p w:rsidR="003852D3" w:rsidRPr="00A9561E" w:rsidRDefault="00ED359E" w:rsidP="00D7578A">
      <w:pPr>
        <w:spacing w:after="0" w:line="276" w:lineRule="auto"/>
        <w:ind w:left="3600"/>
        <w:jc w:val="both"/>
        <w:rPr>
          <w:lang w:val="nl-BE"/>
        </w:rPr>
      </w:pPr>
      <w:proofErr w:type="spellStart"/>
      <w:r w:rsidRPr="006752A8">
        <w:rPr>
          <w:lang w:val="nl-BE"/>
        </w:rPr>
        <w:t>Aarhusweg</w:t>
      </w:r>
      <w:proofErr w:type="spellEnd"/>
      <w:r w:rsidRPr="006752A8">
        <w:rPr>
          <w:lang w:val="nl-BE"/>
        </w:rPr>
        <w:t xml:space="preserve"> 4 - 7</w:t>
      </w:r>
    </w:p>
    <w:p w:rsidR="003852D3" w:rsidRPr="00A9561E" w:rsidRDefault="00ED359E" w:rsidP="00D7578A">
      <w:pPr>
        <w:spacing w:after="0" w:line="276" w:lineRule="auto"/>
        <w:ind w:left="3600"/>
        <w:jc w:val="both"/>
        <w:rPr>
          <w:lang w:val="nl-BE"/>
        </w:rPr>
      </w:pPr>
      <w:r w:rsidRPr="006752A8">
        <w:rPr>
          <w:lang w:val="nl-BE"/>
        </w:rPr>
        <w:t>9723 JJ Groningen</w:t>
      </w:r>
    </w:p>
    <w:p w:rsidR="003852D3" w:rsidRPr="00C44EC1" w:rsidRDefault="00ED359E" w:rsidP="00D7578A">
      <w:pPr>
        <w:spacing w:after="0" w:line="276" w:lineRule="auto"/>
        <w:ind w:left="3600"/>
        <w:jc w:val="both"/>
        <w:rPr>
          <w:lang w:val="en-US"/>
        </w:rPr>
      </w:pPr>
      <w:r w:rsidRPr="00C44EC1">
        <w:rPr>
          <w:lang w:val="en-US"/>
        </w:rPr>
        <w:t>The Netherlands</w:t>
      </w:r>
    </w:p>
    <w:p w:rsidR="003852D3" w:rsidRPr="00826C28" w:rsidRDefault="00DD4E44" w:rsidP="00D7578A">
      <w:pPr>
        <w:spacing w:after="0" w:line="276" w:lineRule="auto"/>
        <w:ind w:left="3600"/>
        <w:jc w:val="both"/>
        <w:rPr>
          <w:lang w:val="de-DE"/>
        </w:rPr>
      </w:pPr>
      <w:r w:rsidRPr="00826C28">
        <w:rPr>
          <w:lang w:val="de-DE"/>
        </w:rPr>
        <w:t>Tel: +31 50 313 1905</w:t>
      </w:r>
    </w:p>
    <w:p w:rsidR="003852D3" w:rsidRPr="00826C28" w:rsidRDefault="00DD4E44" w:rsidP="00D7578A">
      <w:pPr>
        <w:spacing w:after="0" w:line="276" w:lineRule="auto"/>
        <w:ind w:left="3600"/>
        <w:jc w:val="both"/>
        <w:rPr>
          <w:lang w:val="de-DE"/>
        </w:rPr>
      </w:pPr>
      <w:r w:rsidRPr="005B7E8E">
        <w:rPr>
          <w:lang w:val="de-DE"/>
        </w:rPr>
        <w:t>e</w:t>
      </w:r>
      <w:r w:rsidRPr="00826C28">
        <w:rPr>
          <w:lang w:val="de-DE"/>
        </w:rPr>
        <w:t>-</w:t>
      </w:r>
      <w:proofErr w:type="spellStart"/>
      <w:r w:rsidRPr="00826C28">
        <w:rPr>
          <w:lang w:val="de-DE"/>
        </w:rPr>
        <w:t>mail</w:t>
      </w:r>
      <w:proofErr w:type="spellEnd"/>
      <w:r w:rsidRPr="00826C28">
        <w:rPr>
          <w:lang w:val="de-DE"/>
        </w:rPr>
        <w:t xml:space="preserve">: </w:t>
      </w:r>
      <w:hyperlink r:id="rId42" w:history="1">
        <w:r w:rsidRPr="00826C28">
          <w:rPr>
            <w:rStyle w:val="Hyperlink"/>
            <w:lang w:val="de-DE"/>
          </w:rPr>
          <w:t>m.kuizenga@organ-assist.nl</w:t>
        </w:r>
      </w:hyperlink>
    </w:p>
    <w:p w:rsidR="003852D3" w:rsidRPr="00826C28" w:rsidRDefault="003852D3" w:rsidP="00D7578A">
      <w:pPr>
        <w:spacing w:after="0" w:line="276" w:lineRule="auto"/>
        <w:ind w:left="3600"/>
        <w:jc w:val="both"/>
        <w:rPr>
          <w:lang w:val="de-DE"/>
        </w:rPr>
      </w:pPr>
    </w:p>
    <w:p w:rsidR="00C6218D" w:rsidRPr="006752A8" w:rsidRDefault="00ED359E" w:rsidP="00C6218D">
      <w:pPr>
        <w:spacing w:after="0" w:line="276" w:lineRule="auto"/>
        <w:ind w:left="3600"/>
        <w:jc w:val="both"/>
        <w:rPr>
          <w:b/>
        </w:rPr>
      </w:pPr>
      <w:r w:rsidRPr="006752A8">
        <w:rPr>
          <w:b/>
        </w:rPr>
        <w:t>Med</w:t>
      </w:r>
      <w:r w:rsidR="0074369F">
        <w:rPr>
          <w:b/>
        </w:rPr>
        <w:t>ical Logistics</w:t>
      </w:r>
    </w:p>
    <w:p w:rsidR="00CD5902" w:rsidRPr="00BE0A5C" w:rsidRDefault="005137F8" w:rsidP="00CD5902">
      <w:pPr>
        <w:spacing w:after="0" w:line="276" w:lineRule="auto"/>
        <w:ind w:left="2880" w:firstLine="720"/>
        <w:jc w:val="both"/>
        <w:rPr>
          <w:lang w:val="en-US"/>
        </w:rPr>
      </w:pPr>
      <w:r>
        <w:rPr>
          <w:lang w:val="en-US"/>
        </w:rPr>
        <w:t xml:space="preserve">Mr. </w:t>
      </w:r>
      <w:r w:rsidR="00CD5902" w:rsidRPr="00BE0A5C">
        <w:rPr>
          <w:lang w:val="en-US"/>
        </w:rPr>
        <w:t>Stephan Leuvenink</w:t>
      </w:r>
    </w:p>
    <w:p w:rsidR="00CD5902" w:rsidRPr="00BE0A5C" w:rsidRDefault="00CD5902" w:rsidP="00CD5902">
      <w:pPr>
        <w:spacing w:after="0" w:line="276" w:lineRule="auto"/>
        <w:ind w:left="2880" w:firstLine="720"/>
        <w:jc w:val="both"/>
        <w:rPr>
          <w:lang w:val="en-US"/>
        </w:rPr>
      </w:pPr>
      <w:proofErr w:type="spellStart"/>
      <w:r w:rsidRPr="00BE0A5C">
        <w:rPr>
          <w:lang w:val="en-US"/>
        </w:rPr>
        <w:t>Kerkweg</w:t>
      </w:r>
      <w:proofErr w:type="spellEnd"/>
      <w:r w:rsidRPr="00BE0A5C">
        <w:rPr>
          <w:lang w:val="en-US"/>
        </w:rPr>
        <w:t xml:space="preserve"> 3</w:t>
      </w:r>
    </w:p>
    <w:p w:rsidR="00CD5902" w:rsidRPr="00BE0A5C" w:rsidRDefault="00CD5902" w:rsidP="00CD5902">
      <w:pPr>
        <w:spacing w:after="0" w:line="276" w:lineRule="auto"/>
        <w:ind w:left="2880" w:firstLine="720"/>
        <w:jc w:val="both"/>
        <w:rPr>
          <w:lang w:val="en-US"/>
        </w:rPr>
      </w:pPr>
      <w:r w:rsidRPr="00BE0A5C">
        <w:rPr>
          <w:lang w:val="en-US"/>
        </w:rPr>
        <w:t xml:space="preserve">7921 RK </w:t>
      </w:r>
      <w:proofErr w:type="spellStart"/>
      <w:r w:rsidRPr="00BE0A5C">
        <w:rPr>
          <w:lang w:val="en-US"/>
        </w:rPr>
        <w:t>Zuidwolde</w:t>
      </w:r>
      <w:proofErr w:type="spellEnd"/>
    </w:p>
    <w:p w:rsidR="00CD5902" w:rsidRPr="00BE0A5C" w:rsidRDefault="00CD5902" w:rsidP="00CD5902">
      <w:pPr>
        <w:spacing w:after="0" w:line="276" w:lineRule="auto"/>
        <w:ind w:left="2880" w:firstLine="720"/>
        <w:jc w:val="both"/>
        <w:rPr>
          <w:lang w:val="en-US"/>
        </w:rPr>
      </w:pPr>
      <w:r w:rsidRPr="00BE0A5C">
        <w:rPr>
          <w:lang w:val="en-US"/>
        </w:rPr>
        <w:t>The Netherlands</w:t>
      </w:r>
    </w:p>
    <w:p w:rsidR="00CD5902" w:rsidRPr="00826C28" w:rsidRDefault="00DD4E44" w:rsidP="00CD5902">
      <w:pPr>
        <w:spacing w:after="0" w:line="276" w:lineRule="auto"/>
        <w:ind w:left="2880" w:firstLine="720"/>
        <w:jc w:val="both"/>
        <w:rPr>
          <w:lang w:val="en-US"/>
        </w:rPr>
      </w:pPr>
      <w:r w:rsidRPr="00826C28">
        <w:rPr>
          <w:lang w:val="en-US"/>
        </w:rPr>
        <w:t>Tel: +31528371111</w:t>
      </w:r>
    </w:p>
    <w:p w:rsidR="00CD5902" w:rsidRDefault="00DD4E44" w:rsidP="00CD5902">
      <w:pPr>
        <w:spacing w:after="0" w:line="276" w:lineRule="auto"/>
        <w:ind w:left="2880" w:firstLine="720"/>
        <w:jc w:val="both"/>
      </w:pPr>
      <w:proofErr w:type="gramStart"/>
      <w:r w:rsidRPr="00826C28">
        <w:rPr>
          <w:lang w:val="en-US"/>
        </w:rPr>
        <w:t>e-mail</w:t>
      </w:r>
      <w:proofErr w:type="gramEnd"/>
      <w:r w:rsidRPr="00826C28">
        <w:rPr>
          <w:lang w:val="en-US"/>
        </w:rPr>
        <w:t xml:space="preserve">: </w:t>
      </w:r>
      <w:hyperlink r:id="rId43" w:history="1">
        <w:r w:rsidRPr="00826C28">
          <w:rPr>
            <w:rStyle w:val="Hyperlink"/>
            <w:lang w:val="en-US"/>
          </w:rPr>
          <w:t>medassist@home.nl</w:t>
        </w:r>
      </w:hyperlink>
    </w:p>
    <w:p w:rsidR="00D90716" w:rsidRPr="006752A8" w:rsidRDefault="00D90716" w:rsidP="00D7578A">
      <w:pPr>
        <w:spacing w:after="0" w:line="276" w:lineRule="auto"/>
        <w:ind w:left="3600"/>
        <w:jc w:val="both"/>
      </w:pPr>
    </w:p>
    <w:p w:rsidR="003852D3" w:rsidRPr="0021766A" w:rsidRDefault="003852D3" w:rsidP="00D7578A">
      <w:pPr>
        <w:pStyle w:val="Heading3"/>
        <w:numPr>
          <w:ilvl w:val="2"/>
          <w:numId w:val="1"/>
        </w:numPr>
        <w:spacing w:line="276" w:lineRule="auto"/>
      </w:pPr>
      <w:bookmarkStart w:id="74" w:name="_Toc362008519"/>
      <w:r w:rsidRPr="0021766A">
        <w:t xml:space="preserve">Database </w:t>
      </w:r>
      <w:r w:rsidR="00F8338A">
        <w:t>Programmer</w:t>
      </w:r>
      <w:bookmarkEnd w:id="74"/>
    </w:p>
    <w:p w:rsidR="003852D3" w:rsidRPr="0021766A" w:rsidRDefault="003852D3" w:rsidP="00D7578A">
      <w:pPr>
        <w:spacing w:after="0" w:line="276" w:lineRule="auto"/>
        <w:ind w:left="720"/>
        <w:jc w:val="both"/>
      </w:pPr>
      <w:r w:rsidRPr="0021766A">
        <w:rPr>
          <w:b/>
        </w:rPr>
        <w:t>Database</w:t>
      </w:r>
      <w:r w:rsidR="00D86351">
        <w:rPr>
          <w:b/>
        </w:rPr>
        <w:t xml:space="preserve"> </w:t>
      </w:r>
      <w:r w:rsidR="00F8338A">
        <w:rPr>
          <w:b/>
        </w:rPr>
        <w:t>Programmer</w:t>
      </w:r>
      <w:r w:rsidRPr="0021766A">
        <w:tab/>
      </w:r>
      <w:r w:rsidRPr="0021766A">
        <w:tab/>
      </w:r>
      <w:r w:rsidR="005137F8">
        <w:t xml:space="preserve">Dr. </w:t>
      </w:r>
      <w:r w:rsidRPr="0021766A">
        <w:t>Rajeev Kumar</w:t>
      </w:r>
    </w:p>
    <w:p w:rsidR="000A071F" w:rsidRPr="000A071F" w:rsidRDefault="000A071F" w:rsidP="000A071F">
      <w:pPr>
        <w:spacing w:after="0" w:line="276" w:lineRule="auto"/>
        <w:ind w:left="3600"/>
        <w:jc w:val="both"/>
      </w:pPr>
      <w:r w:rsidRPr="000A071F">
        <w:t>SITU</w:t>
      </w:r>
    </w:p>
    <w:p w:rsidR="000A071F" w:rsidRPr="000A071F" w:rsidRDefault="000A071F" w:rsidP="000A071F">
      <w:pPr>
        <w:spacing w:after="0" w:line="276" w:lineRule="auto"/>
        <w:ind w:left="3600"/>
        <w:jc w:val="both"/>
      </w:pPr>
      <w:proofErr w:type="spellStart"/>
      <w:r w:rsidRPr="000A071F">
        <w:t>Botnar</w:t>
      </w:r>
      <w:proofErr w:type="spellEnd"/>
      <w:r w:rsidRPr="000A071F">
        <w:t xml:space="preserve"> Research Centre</w:t>
      </w:r>
    </w:p>
    <w:p w:rsidR="000A071F" w:rsidRPr="000A071F" w:rsidRDefault="000A071F" w:rsidP="000A071F">
      <w:pPr>
        <w:spacing w:after="0" w:line="276" w:lineRule="auto"/>
        <w:ind w:left="3600"/>
        <w:jc w:val="both"/>
      </w:pPr>
      <w:r w:rsidRPr="000A071F">
        <w:t xml:space="preserve">Old Road, </w:t>
      </w:r>
      <w:proofErr w:type="spellStart"/>
      <w:r w:rsidRPr="000A071F">
        <w:t>Headington</w:t>
      </w:r>
      <w:proofErr w:type="spellEnd"/>
    </w:p>
    <w:p w:rsidR="000A071F" w:rsidRPr="000A071F" w:rsidRDefault="000A071F" w:rsidP="000A071F">
      <w:pPr>
        <w:spacing w:after="0" w:line="276" w:lineRule="auto"/>
        <w:ind w:left="3600"/>
        <w:jc w:val="both"/>
      </w:pPr>
      <w:r w:rsidRPr="000A071F">
        <w:t>Oxford, OX3 7LD</w:t>
      </w:r>
    </w:p>
    <w:p w:rsidR="003852D3" w:rsidRPr="0021766A" w:rsidRDefault="003852D3" w:rsidP="00D7578A">
      <w:pPr>
        <w:spacing w:after="0" w:line="276" w:lineRule="auto"/>
        <w:ind w:left="3600"/>
        <w:jc w:val="both"/>
      </w:pPr>
      <w:r w:rsidRPr="0021766A">
        <w:lastRenderedPageBreak/>
        <w:t>Tel: +44 1865 223475</w:t>
      </w:r>
    </w:p>
    <w:p w:rsidR="003852D3" w:rsidRPr="00826C28" w:rsidRDefault="00DD4E44" w:rsidP="00D7578A">
      <w:pPr>
        <w:spacing w:after="0" w:line="276" w:lineRule="auto"/>
        <w:ind w:left="3600"/>
        <w:jc w:val="both"/>
        <w:rPr>
          <w:lang w:val="de-DE"/>
        </w:rPr>
      </w:pPr>
      <w:r w:rsidRPr="00826C28">
        <w:rPr>
          <w:lang w:val="de-DE"/>
        </w:rPr>
        <w:t>e-</w:t>
      </w:r>
      <w:proofErr w:type="spellStart"/>
      <w:r w:rsidRPr="00826C28">
        <w:rPr>
          <w:lang w:val="de-DE"/>
        </w:rPr>
        <w:t>mail</w:t>
      </w:r>
      <w:proofErr w:type="spellEnd"/>
      <w:r w:rsidRPr="00826C28">
        <w:rPr>
          <w:lang w:val="de-DE"/>
        </w:rPr>
        <w:t xml:space="preserve">: </w:t>
      </w:r>
      <w:r w:rsidR="00253C3B">
        <w:fldChar w:fldCharType="begin"/>
      </w:r>
      <w:r w:rsidR="00253C3B" w:rsidRPr="00253C3B">
        <w:rPr>
          <w:lang w:val="fr-BE"/>
          <w:rPrChange w:id="75" w:author="Sarah Mertens" w:date="2014-08-22T15:30:00Z">
            <w:rPr>
              <w:color w:val="0000FF" w:themeColor="hyperlink"/>
              <w:u w:val="single"/>
            </w:rPr>
          </w:rPrChange>
        </w:rPr>
        <w:instrText>HYPERLINK "mailto:rajeev.kumar@nds.ox.ac.uk"</w:instrText>
      </w:r>
      <w:r w:rsidR="00253C3B">
        <w:fldChar w:fldCharType="separate"/>
      </w:r>
      <w:r w:rsidRPr="00826C28">
        <w:rPr>
          <w:rStyle w:val="Hyperlink"/>
          <w:lang w:val="de-DE"/>
        </w:rPr>
        <w:t>rajeev.kumar@nds.ox.ac.uk</w:t>
      </w:r>
      <w:r w:rsidR="00253C3B">
        <w:fldChar w:fldCharType="end"/>
      </w:r>
    </w:p>
    <w:p w:rsidR="003852D3" w:rsidRPr="0021766A" w:rsidRDefault="003852D3" w:rsidP="00D7578A">
      <w:pPr>
        <w:pStyle w:val="Heading3"/>
        <w:numPr>
          <w:ilvl w:val="2"/>
          <w:numId w:val="1"/>
        </w:numPr>
        <w:spacing w:line="276" w:lineRule="auto"/>
      </w:pPr>
      <w:bookmarkStart w:id="76" w:name="_Toc362008520"/>
      <w:r w:rsidRPr="0021766A">
        <w:t>Trial Statistician</w:t>
      </w:r>
      <w:bookmarkEnd w:id="76"/>
    </w:p>
    <w:p w:rsidR="00A43935" w:rsidRPr="0021766A" w:rsidRDefault="00F8338A" w:rsidP="00D7578A">
      <w:pPr>
        <w:spacing w:line="276" w:lineRule="auto"/>
        <w:ind w:left="720"/>
      </w:pPr>
      <w:r w:rsidRPr="0021766A">
        <w:t>Statistical design and analysis will be managed by the Surgical Intervention</w:t>
      </w:r>
      <w:r w:rsidR="00A873D9">
        <w:t>s</w:t>
      </w:r>
      <w:r w:rsidRPr="0021766A">
        <w:t xml:space="preserve"> Trials Unit (SITU)</w:t>
      </w:r>
      <w:r>
        <w:t xml:space="preserve"> statistician</w:t>
      </w:r>
      <w:r w:rsidRPr="0021766A">
        <w:t>,</w:t>
      </w:r>
      <w:r>
        <w:t xml:space="preserve"> Virginia Chiocchia, and</w:t>
      </w:r>
      <w:r w:rsidRPr="0021766A">
        <w:t xml:space="preserve"> supervised by </w:t>
      </w:r>
      <w:r w:rsidR="00EB116D">
        <w:t>Dr.</w:t>
      </w:r>
      <w:r>
        <w:t xml:space="preserve"> Susan Dutton</w:t>
      </w:r>
      <w:r w:rsidRPr="0021766A">
        <w:t>.</w:t>
      </w:r>
    </w:p>
    <w:p w:rsidR="00B316A8" w:rsidRDefault="00B316A8" w:rsidP="00B316A8">
      <w:pPr>
        <w:autoSpaceDE w:val="0"/>
        <w:autoSpaceDN w:val="0"/>
        <w:adjustRightInd w:val="0"/>
        <w:spacing w:after="0" w:line="276" w:lineRule="auto"/>
        <w:ind w:left="709"/>
        <w:rPr>
          <w:color w:val="000000"/>
        </w:rPr>
      </w:pPr>
      <w:r>
        <w:rPr>
          <w:b/>
        </w:rPr>
        <w:t xml:space="preserve">Trial </w:t>
      </w:r>
      <w:r w:rsidR="003852D3" w:rsidRPr="0021766A">
        <w:rPr>
          <w:b/>
        </w:rPr>
        <w:t>Statistician</w:t>
      </w:r>
      <w:r>
        <w:rPr>
          <w:b/>
        </w:rPr>
        <w:tab/>
      </w:r>
      <w:r>
        <w:rPr>
          <w:b/>
        </w:rPr>
        <w:tab/>
      </w:r>
      <w:r w:rsidR="00BC78F4">
        <w:rPr>
          <w:b/>
        </w:rPr>
        <w:t>Centre for Statistics in Medicine</w:t>
      </w:r>
    </w:p>
    <w:p w:rsidR="00BC78F4" w:rsidRDefault="00BC78F4" w:rsidP="00BC78F4">
      <w:pPr>
        <w:autoSpaceDE w:val="0"/>
        <w:autoSpaceDN w:val="0"/>
        <w:adjustRightInd w:val="0"/>
        <w:spacing w:after="0" w:line="276" w:lineRule="auto"/>
        <w:ind w:left="3556" w:firstLine="11"/>
        <w:rPr>
          <w:color w:val="000000"/>
        </w:rPr>
      </w:pPr>
      <w:proofErr w:type="spellStart"/>
      <w:r w:rsidRPr="00DC3E20">
        <w:rPr>
          <w:color w:val="000000"/>
        </w:rPr>
        <w:t>Botnar</w:t>
      </w:r>
      <w:proofErr w:type="spellEnd"/>
      <w:r w:rsidRPr="00DC3E20">
        <w:rPr>
          <w:color w:val="000000"/>
        </w:rPr>
        <w:t xml:space="preserve"> Research Centre</w:t>
      </w:r>
    </w:p>
    <w:p w:rsidR="00BC78F4" w:rsidRDefault="00BC78F4" w:rsidP="00BC78F4">
      <w:pPr>
        <w:autoSpaceDE w:val="0"/>
        <w:autoSpaceDN w:val="0"/>
        <w:adjustRightInd w:val="0"/>
        <w:spacing w:after="0" w:line="276" w:lineRule="auto"/>
        <w:ind w:left="3600"/>
        <w:rPr>
          <w:color w:val="000000"/>
        </w:rPr>
      </w:pPr>
      <w:r>
        <w:rPr>
          <w:color w:val="000000"/>
        </w:rPr>
        <w:t>Windmill Road</w:t>
      </w:r>
    </w:p>
    <w:p w:rsidR="00B316A8" w:rsidRPr="00FC4EB4" w:rsidRDefault="00EB116D" w:rsidP="00B316A8">
      <w:pPr>
        <w:autoSpaceDE w:val="0"/>
        <w:autoSpaceDN w:val="0"/>
        <w:adjustRightInd w:val="0"/>
        <w:spacing w:after="0" w:line="276" w:lineRule="auto"/>
        <w:ind w:left="3600"/>
        <w:rPr>
          <w:color w:val="000000"/>
          <w:lang w:val="en-US"/>
        </w:rPr>
      </w:pPr>
      <w:r w:rsidRPr="00FC4EB4">
        <w:rPr>
          <w:color w:val="000000"/>
          <w:lang w:val="en-US"/>
        </w:rPr>
        <w:t>Oxford</w:t>
      </w:r>
    </w:p>
    <w:p w:rsidR="00B316A8" w:rsidRPr="00FC4EB4" w:rsidRDefault="00DD4E44" w:rsidP="00B316A8">
      <w:pPr>
        <w:autoSpaceDE w:val="0"/>
        <w:autoSpaceDN w:val="0"/>
        <w:adjustRightInd w:val="0"/>
        <w:spacing w:after="0" w:line="276" w:lineRule="auto"/>
        <w:ind w:left="3600"/>
        <w:rPr>
          <w:color w:val="000000"/>
          <w:lang w:val="en-US"/>
        </w:rPr>
      </w:pPr>
      <w:r w:rsidRPr="00FC4EB4">
        <w:rPr>
          <w:color w:val="000000"/>
          <w:lang w:val="en-US"/>
        </w:rPr>
        <w:t xml:space="preserve">OX3 </w:t>
      </w:r>
      <w:r w:rsidR="00BC78F4" w:rsidRPr="00FC4EB4">
        <w:rPr>
          <w:color w:val="000000"/>
          <w:lang w:val="en-US"/>
        </w:rPr>
        <w:t>7LD</w:t>
      </w:r>
    </w:p>
    <w:p w:rsidR="00EB116D" w:rsidRPr="00FC4EB4" w:rsidRDefault="00EB116D" w:rsidP="00B316A8">
      <w:pPr>
        <w:autoSpaceDE w:val="0"/>
        <w:autoSpaceDN w:val="0"/>
        <w:adjustRightInd w:val="0"/>
        <w:spacing w:after="0" w:line="276" w:lineRule="auto"/>
        <w:ind w:left="3600"/>
        <w:rPr>
          <w:color w:val="000000"/>
          <w:lang w:val="en-US"/>
        </w:rPr>
      </w:pPr>
      <w:r w:rsidRPr="00FC4EB4">
        <w:rPr>
          <w:color w:val="000000"/>
          <w:lang w:val="en-US"/>
        </w:rPr>
        <w:t>United Kingdom</w:t>
      </w:r>
    </w:p>
    <w:p w:rsidR="00B316A8" w:rsidRPr="00FC4EB4" w:rsidRDefault="00DD4E44" w:rsidP="00B316A8">
      <w:pPr>
        <w:autoSpaceDE w:val="0"/>
        <w:autoSpaceDN w:val="0"/>
        <w:adjustRightInd w:val="0"/>
        <w:spacing w:after="0" w:line="276" w:lineRule="auto"/>
        <w:ind w:left="3600"/>
        <w:rPr>
          <w:color w:val="000000"/>
          <w:lang w:val="en-US"/>
        </w:rPr>
      </w:pPr>
      <w:r w:rsidRPr="00FC4EB4">
        <w:rPr>
          <w:color w:val="000000"/>
          <w:lang w:val="en-US"/>
        </w:rPr>
        <w:t xml:space="preserve">Tel: +44 1865 </w:t>
      </w:r>
      <w:r w:rsidR="00BC78F4" w:rsidRPr="00FC4EB4">
        <w:rPr>
          <w:color w:val="000000"/>
          <w:lang w:val="en-US"/>
        </w:rPr>
        <w:t>737905</w:t>
      </w:r>
    </w:p>
    <w:p w:rsidR="00B316A8" w:rsidRPr="00893FE0" w:rsidRDefault="00B316A8" w:rsidP="00B316A8">
      <w:pPr>
        <w:autoSpaceDE w:val="0"/>
        <w:autoSpaceDN w:val="0"/>
        <w:adjustRightInd w:val="0"/>
        <w:spacing w:after="0" w:line="276" w:lineRule="auto"/>
        <w:ind w:left="3600"/>
        <w:rPr>
          <w:color w:val="000000"/>
          <w:lang w:val="fr-BE"/>
        </w:rPr>
      </w:pPr>
      <w:proofErr w:type="gramStart"/>
      <w:r w:rsidRPr="00893FE0">
        <w:rPr>
          <w:color w:val="000000"/>
          <w:lang w:val="fr-BE"/>
        </w:rPr>
        <w:t>e</w:t>
      </w:r>
      <w:r w:rsidR="002155FC" w:rsidRPr="00893FE0">
        <w:rPr>
          <w:color w:val="000000"/>
          <w:lang w:val="fr-BE"/>
        </w:rPr>
        <w:t>-</w:t>
      </w:r>
      <w:r w:rsidR="00DD4E44" w:rsidRPr="00893FE0">
        <w:rPr>
          <w:color w:val="000000"/>
          <w:lang w:val="fr-BE"/>
        </w:rPr>
        <w:t>mail</w:t>
      </w:r>
      <w:proofErr w:type="gramEnd"/>
      <w:r w:rsidR="00DD4E44" w:rsidRPr="00893FE0">
        <w:rPr>
          <w:color w:val="000000"/>
          <w:lang w:val="fr-BE"/>
        </w:rPr>
        <w:t xml:space="preserve">: </w:t>
      </w:r>
      <w:r w:rsidR="00253C3B">
        <w:fldChar w:fldCharType="begin"/>
      </w:r>
      <w:r w:rsidR="00253C3B" w:rsidRPr="00253C3B">
        <w:rPr>
          <w:lang w:val="fr-BE"/>
          <w:rPrChange w:id="77" w:author="Sarah Mertens" w:date="2014-08-22T15:30:00Z">
            <w:rPr>
              <w:color w:val="0000FF" w:themeColor="hyperlink"/>
              <w:u w:val="single"/>
            </w:rPr>
          </w:rPrChange>
        </w:rPr>
        <w:instrText>HYPERLINK "mailto:virginia.chiocchia@nds.ox.ac.uk"</w:instrText>
      </w:r>
      <w:r w:rsidR="00253C3B">
        <w:fldChar w:fldCharType="separate"/>
      </w:r>
      <w:r w:rsidRPr="005B7E8E">
        <w:rPr>
          <w:rStyle w:val="Hyperlink"/>
          <w:lang w:val="fr-FR"/>
        </w:rPr>
        <w:t>virginia.chiocchia@nds.ox.ac.uk</w:t>
      </w:r>
      <w:r w:rsidR="00253C3B">
        <w:fldChar w:fldCharType="end"/>
      </w:r>
      <w:r w:rsidRPr="00893FE0">
        <w:rPr>
          <w:color w:val="000000"/>
          <w:lang w:val="fr-BE"/>
        </w:rPr>
        <w:t xml:space="preserve"> </w:t>
      </w:r>
    </w:p>
    <w:p w:rsidR="005C3A8E" w:rsidRPr="00B316A8" w:rsidRDefault="00B316A8" w:rsidP="00B316A8">
      <w:pPr>
        <w:autoSpaceDE w:val="0"/>
        <w:autoSpaceDN w:val="0"/>
        <w:adjustRightInd w:val="0"/>
        <w:spacing w:after="0" w:line="276" w:lineRule="auto"/>
        <w:ind w:left="3600"/>
        <w:rPr>
          <w:color w:val="000000"/>
          <w:lang w:val="fr-FR"/>
        </w:rPr>
      </w:pPr>
      <w:proofErr w:type="gramStart"/>
      <w:r>
        <w:rPr>
          <w:color w:val="000000"/>
          <w:lang w:val="fr-FR"/>
        </w:rPr>
        <w:t>e</w:t>
      </w:r>
      <w:r w:rsidR="002155FC">
        <w:rPr>
          <w:color w:val="000000"/>
          <w:lang w:val="fr-FR"/>
        </w:rPr>
        <w:t>-</w:t>
      </w:r>
      <w:r w:rsidR="00F8338A" w:rsidRPr="005B7E8E">
        <w:rPr>
          <w:color w:val="000000"/>
          <w:lang w:val="fr-BE"/>
        </w:rPr>
        <w:t>mail</w:t>
      </w:r>
      <w:proofErr w:type="gramEnd"/>
      <w:r w:rsidR="00F8338A" w:rsidRPr="005B7E8E">
        <w:rPr>
          <w:color w:val="000000"/>
          <w:lang w:val="fr-BE"/>
        </w:rPr>
        <w:t xml:space="preserve">: </w:t>
      </w:r>
      <w:r w:rsidR="00253C3B">
        <w:fldChar w:fldCharType="begin"/>
      </w:r>
      <w:r w:rsidR="00253C3B" w:rsidRPr="00253C3B">
        <w:rPr>
          <w:lang w:val="fr-BE"/>
          <w:rPrChange w:id="78" w:author="Sarah Mertens" w:date="2014-08-22T15:30:00Z">
            <w:rPr>
              <w:color w:val="0000FF" w:themeColor="hyperlink"/>
              <w:u w:val="single"/>
            </w:rPr>
          </w:rPrChange>
        </w:rPr>
        <w:instrText>HYPERLINK "mailto:susan.dutton@csm.ox.ac.uk"</w:instrText>
      </w:r>
      <w:r w:rsidR="00253C3B">
        <w:fldChar w:fldCharType="separate"/>
      </w:r>
      <w:r w:rsidRPr="00893FE0">
        <w:rPr>
          <w:rStyle w:val="Hyperlink"/>
          <w:lang w:val="fr-BE"/>
        </w:rPr>
        <w:t>susan.dutton@csm.ox.ac.uk</w:t>
      </w:r>
      <w:r w:rsidR="00253C3B">
        <w:fldChar w:fldCharType="end"/>
      </w:r>
      <w:r w:rsidRPr="005B7E8E">
        <w:rPr>
          <w:color w:val="000000"/>
          <w:lang w:val="fr-BE"/>
        </w:rPr>
        <w:t xml:space="preserve"> </w:t>
      </w:r>
    </w:p>
    <w:p w:rsidR="005C3A8E" w:rsidRPr="005B7E8E" w:rsidRDefault="005C3A8E" w:rsidP="00826C28">
      <w:pPr>
        <w:spacing w:after="0" w:line="276" w:lineRule="auto"/>
        <w:ind w:left="720"/>
        <w:jc w:val="both"/>
        <w:rPr>
          <w:lang w:val="fr-BE"/>
        </w:rPr>
      </w:pPr>
    </w:p>
    <w:p w:rsidR="00B316A8" w:rsidRDefault="00B316A8" w:rsidP="00B316A8">
      <w:pPr>
        <w:pStyle w:val="Heading3"/>
        <w:numPr>
          <w:ilvl w:val="2"/>
          <w:numId w:val="1"/>
        </w:numPr>
        <w:spacing w:line="276" w:lineRule="auto"/>
      </w:pPr>
      <w:bookmarkStart w:id="79" w:name="_Toc362008521"/>
      <w:r>
        <w:t>Trial Health Economist</w:t>
      </w:r>
    </w:p>
    <w:p w:rsidR="00B316A8" w:rsidRPr="00B316A8" w:rsidRDefault="00B316A8" w:rsidP="00B316A8">
      <w:pPr>
        <w:autoSpaceDE w:val="0"/>
        <w:autoSpaceDN w:val="0"/>
        <w:adjustRightInd w:val="0"/>
        <w:spacing w:after="0" w:line="276" w:lineRule="auto"/>
        <w:ind w:firstLine="709"/>
        <w:rPr>
          <w:color w:val="000000"/>
        </w:rPr>
      </w:pPr>
      <w:r>
        <w:rPr>
          <w:b/>
        </w:rPr>
        <w:t>Trial Health Economist</w:t>
      </w:r>
      <w:r>
        <w:rPr>
          <w:b/>
        </w:rPr>
        <w:tab/>
      </w:r>
      <w:r>
        <w:rPr>
          <w:b/>
        </w:rPr>
        <w:tab/>
      </w:r>
      <w:r w:rsidRPr="00B316A8">
        <w:rPr>
          <w:color w:val="000000"/>
        </w:rPr>
        <w:t xml:space="preserve">Ms. </w:t>
      </w:r>
      <w:proofErr w:type="spellStart"/>
      <w:r w:rsidR="00EF62F5">
        <w:rPr>
          <w:color w:val="000000"/>
        </w:rPr>
        <w:t>Richéal</w:t>
      </w:r>
      <w:proofErr w:type="spellEnd"/>
      <w:r w:rsidRPr="00B316A8">
        <w:rPr>
          <w:color w:val="000000"/>
        </w:rPr>
        <w:t xml:space="preserve"> Burns</w:t>
      </w:r>
      <w:r w:rsidR="00BC78F4">
        <w:rPr>
          <w:color w:val="000000"/>
        </w:rPr>
        <w:br/>
      </w:r>
      <w:r w:rsidR="00BC78F4">
        <w:rPr>
          <w:color w:val="000000"/>
        </w:rPr>
        <w:tab/>
      </w:r>
      <w:r w:rsidR="00BC78F4">
        <w:rPr>
          <w:color w:val="000000"/>
        </w:rPr>
        <w:tab/>
      </w:r>
      <w:r w:rsidR="00BC78F4">
        <w:rPr>
          <w:color w:val="000000"/>
        </w:rPr>
        <w:tab/>
      </w:r>
      <w:r w:rsidR="00BC78F4">
        <w:rPr>
          <w:color w:val="000000"/>
        </w:rPr>
        <w:tab/>
      </w:r>
      <w:r w:rsidR="00BC78F4">
        <w:rPr>
          <w:color w:val="000000"/>
        </w:rPr>
        <w:tab/>
        <w:t>SITU</w:t>
      </w:r>
    </w:p>
    <w:p w:rsidR="00B316A8" w:rsidRDefault="00B316A8" w:rsidP="00B316A8">
      <w:pPr>
        <w:autoSpaceDE w:val="0"/>
        <w:autoSpaceDN w:val="0"/>
        <w:adjustRightInd w:val="0"/>
        <w:spacing w:after="0" w:line="276" w:lineRule="auto"/>
        <w:ind w:left="709"/>
        <w:rPr>
          <w:color w:val="000000"/>
        </w:rPr>
      </w:pPr>
      <w:r w:rsidRPr="00B316A8">
        <w:rPr>
          <w:color w:val="000000"/>
        </w:rPr>
        <w:tab/>
      </w:r>
      <w:r w:rsidRPr="00B316A8">
        <w:rPr>
          <w:color w:val="000000"/>
        </w:rPr>
        <w:tab/>
      </w:r>
      <w:r w:rsidRPr="00B316A8">
        <w:rPr>
          <w:color w:val="000000"/>
        </w:rPr>
        <w:tab/>
      </w:r>
      <w:r w:rsidRPr="00B316A8">
        <w:rPr>
          <w:color w:val="000000"/>
        </w:rPr>
        <w:tab/>
      </w:r>
      <w:r>
        <w:rPr>
          <w:color w:val="000000"/>
        </w:rPr>
        <w:tab/>
      </w:r>
      <w:proofErr w:type="spellStart"/>
      <w:r w:rsidRPr="00DC3E20">
        <w:rPr>
          <w:color w:val="000000"/>
        </w:rPr>
        <w:t>Botnar</w:t>
      </w:r>
      <w:proofErr w:type="spellEnd"/>
      <w:r w:rsidRPr="00DC3E20">
        <w:rPr>
          <w:color w:val="000000"/>
        </w:rPr>
        <w:t xml:space="preserve"> Research Centre</w:t>
      </w:r>
    </w:p>
    <w:p w:rsidR="00B316A8" w:rsidRDefault="00BC78F4" w:rsidP="00B316A8">
      <w:pPr>
        <w:autoSpaceDE w:val="0"/>
        <w:autoSpaceDN w:val="0"/>
        <w:adjustRightInd w:val="0"/>
        <w:spacing w:after="0" w:line="276" w:lineRule="auto"/>
        <w:ind w:left="3600"/>
        <w:rPr>
          <w:color w:val="000000"/>
        </w:rPr>
      </w:pPr>
      <w:r>
        <w:rPr>
          <w:color w:val="000000"/>
        </w:rPr>
        <w:t>Windmill Road</w:t>
      </w:r>
    </w:p>
    <w:p w:rsidR="00B316A8" w:rsidRPr="005B7E8E" w:rsidRDefault="00B316A8" w:rsidP="00B316A8">
      <w:pPr>
        <w:autoSpaceDE w:val="0"/>
        <w:autoSpaceDN w:val="0"/>
        <w:adjustRightInd w:val="0"/>
        <w:spacing w:after="0" w:line="276" w:lineRule="auto"/>
        <w:ind w:left="3600"/>
        <w:rPr>
          <w:color w:val="000000"/>
        </w:rPr>
      </w:pPr>
      <w:r w:rsidRPr="005B7E8E">
        <w:rPr>
          <w:color w:val="000000"/>
        </w:rPr>
        <w:t>Oxford</w:t>
      </w:r>
    </w:p>
    <w:p w:rsidR="00B316A8" w:rsidRDefault="00B316A8" w:rsidP="00B316A8">
      <w:pPr>
        <w:autoSpaceDE w:val="0"/>
        <w:autoSpaceDN w:val="0"/>
        <w:adjustRightInd w:val="0"/>
        <w:spacing w:after="0" w:line="276" w:lineRule="auto"/>
        <w:ind w:left="3600"/>
        <w:rPr>
          <w:color w:val="000000"/>
        </w:rPr>
      </w:pPr>
      <w:r w:rsidRPr="005B7E8E">
        <w:rPr>
          <w:color w:val="000000"/>
        </w:rPr>
        <w:t xml:space="preserve">OX3 </w:t>
      </w:r>
      <w:r w:rsidR="00BC78F4">
        <w:rPr>
          <w:color w:val="000000"/>
        </w:rPr>
        <w:t>7LD</w:t>
      </w:r>
    </w:p>
    <w:p w:rsidR="00EB116D" w:rsidRPr="005B7E8E" w:rsidRDefault="00EB116D" w:rsidP="00B316A8">
      <w:pPr>
        <w:autoSpaceDE w:val="0"/>
        <w:autoSpaceDN w:val="0"/>
        <w:adjustRightInd w:val="0"/>
        <w:spacing w:after="0" w:line="276" w:lineRule="auto"/>
        <w:ind w:left="3600"/>
        <w:rPr>
          <w:color w:val="000000"/>
        </w:rPr>
      </w:pPr>
      <w:r>
        <w:rPr>
          <w:color w:val="000000"/>
        </w:rPr>
        <w:t>United Kingdom</w:t>
      </w:r>
    </w:p>
    <w:p w:rsidR="00B316A8" w:rsidRPr="005B7E8E" w:rsidRDefault="00B316A8" w:rsidP="00B316A8">
      <w:pPr>
        <w:autoSpaceDE w:val="0"/>
        <w:autoSpaceDN w:val="0"/>
        <w:adjustRightInd w:val="0"/>
        <w:spacing w:after="0" w:line="276" w:lineRule="auto"/>
        <w:ind w:left="3600"/>
        <w:rPr>
          <w:color w:val="000000"/>
          <w:lang w:val="de-DE"/>
        </w:rPr>
      </w:pPr>
      <w:r w:rsidRPr="005B7E8E">
        <w:rPr>
          <w:lang w:val="de-DE"/>
        </w:rPr>
        <w:t>e-</w:t>
      </w:r>
      <w:proofErr w:type="spellStart"/>
      <w:r w:rsidRPr="005B7E8E">
        <w:rPr>
          <w:lang w:val="de-DE"/>
        </w:rPr>
        <w:t>mail</w:t>
      </w:r>
      <w:proofErr w:type="spellEnd"/>
      <w:r w:rsidRPr="005B7E8E">
        <w:rPr>
          <w:lang w:val="de-DE"/>
        </w:rPr>
        <w:t xml:space="preserve">: </w:t>
      </w:r>
      <w:r w:rsidR="00253C3B">
        <w:fldChar w:fldCharType="begin"/>
      </w:r>
      <w:r w:rsidR="00253C3B" w:rsidRPr="00F061DF">
        <w:rPr>
          <w:lang w:val="fr-BE"/>
          <w:rPrChange w:id="80" w:author="Sarah Mertens" w:date="2014-08-27T11:23:00Z">
            <w:rPr>
              <w:color w:val="0000FF" w:themeColor="hyperlink"/>
              <w:u w:val="single"/>
            </w:rPr>
          </w:rPrChange>
        </w:rPr>
        <w:instrText>HYPERLINK "mailto:richeal.burns@nds.ox.ac.uk"</w:instrText>
      </w:r>
      <w:r w:rsidR="00253C3B">
        <w:fldChar w:fldCharType="separate"/>
      </w:r>
      <w:r w:rsidR="003F52EB" w:rsidRPr="00F061DF">
        <w:rPr>
          <w:rStyle w:val="Hyperlink"/>
          <w:lang w:val="fr-BE"/>
          <w:rPrChange w:id="81" w:author="Sarah Mertens" w:date="2014-08-27T11:23:00Z">
            <w:rPr>
              <w:rStyle w:val="Hyperlink"/>
              <w:lang w:val="en-US"/>
            </w:rPr>
          </w:rPrChange>
        </w:rPr>
        <w:t>richeal.burns@nds.ox.ac.uk</w:t>
      </w:r>
      <w:r w:rsidR="00253C3B">
        <w:fldChar w:fldCharType="end"/>
      </w:r>
      <w:r w:rsidRPr="005B7E8E">
        <w:rPr>
          <w:lang w:val="de-DE"/>
        </w:rPr>
        <w:t xml:space="preserve"> </w:t>
      </w:r>
    </w:p>
    <w:p w:rsidR="003852D3" w:rsidRPr="0021766A" w:rsidRDefault="00EE6105" w:rsidP="00D7578A">
      <w:pPr>
        <w:pStyle w:val="Heading3"/>
        <w:numPr>
          <w:ilvl w:val="2"/>
          <w:numId w:val="1"/>
        </w:numPr>
        <w:spacing w:line="276" w:lineRule="auto"/>
      </w:pPr>
      <w:r w:rsidRPr="0021766A">
        <w:t xml:space="preserve">COPE </w:t>
      </w:r>
      <w:r w:rsidR="003852D3" w:rsidRPr="0021766A">
        <w:t>WP7 representative</w:t>
      </w:r>
      <w:bookmarkEnd w:id="79"/>
      <w:r w:rsidR="00B316A8">
        <w:t xml:space="preserve"> </w:t>
      </w:r>
    </w:p>
    <w:p w:rsidR="003852D3" w:rsidRPr="0021766A" w:rsidRDefault="003852D3" w:rsidP="00D7578A">
      <w:pPr>
        <w:spacing w:after="0" w:line="276" w:lineRule="auto"/>
        <w:ind w:left="720"/>
        <w:jc w:val="both"/>
      </w:pPr>
      <w:r w:rsidRPr="0021766A">
        <w:rPr>
          <w:b/>
        </w:rPr>
        <w:t>Bio</w:t>
      </w:r>
      <w:r w:rsidR="00194ED6" w:rsidRPr="0021766A">
        <w:rPr>
          <w:b/>
        </w:rPr>
        <w:t xml:space="preserve"> </w:t>
      </w:r>
      <w:r w:rsidRPr="0021766A">
        <w:rPr>
          <w:b/>
        </w:rPr>
        <w:t>bank representative</w:t>
      </w:r>
      <w:r w:rsidRPr="0021766A">
        <w:rPr>
          <w:b/>
        </w:rPr>
        <w:tab/>
      </w:r>
      <w:r w:rsidR="005137F8">
        <w:t xml:space="preserve">Ms. </w:t>
      </w:r>
      <w:r w:rsidRPr="0021766A">
        <w:t>Maria Kaisar</w:t>
      </w:r>
    </w:p>
    <w:p w:rsidR="003852D3" w:rsidRPr="0021766A" w:rsidRDefault="003852D3" w:rsidP="00D7578A">
      <w:pPr>
        <w:spacing w:after="0" w:line="276" w:lineRule="auto"/>
        <w:ind w:left="3600"/>
        <w:jc w:val="both"/>
      </w:pPr>
      <w:r w:rsidRPr="0021766A">
        <w:t>Nuffield Department of Surgical Sciences</w:t>
      </w:r>
    </w:p>
    <w:p w:rsidR="003852D3" w:rsidRPr="0021766A" w:rsidRDefault="003852D3" w:rsidP="00D7578A">
      <w:pPr>
        <w:spacing w:after="0" w:line="276" w:lineRule="auto"/>
        <w:ind w:left="3600"/>
        <w:jc w:val="both"/>
      </w:pPr>
      <w:r w:rsidRPr="0021766A">
        <w:t>University of Oxford</w:t>
      </w:r>
    </w:p>
    <w:p w:rsidR="006769CF" w:rsidRPr="0021766A" w:rsidRDefault="006769CF" w:rsidP="00D7578A">
      <w:pPr>
        <w:spacing w:after="0" w:line="276" w:lineRule="auto"/>
        <w:ind w:left="3600"/>
        <w:jc w:val="both"/>
      </w:pPr>
      <w:r w:rsidRPr="0021766A">
        <w:t>Oxford Transplant Centre</w:t>
      </w:r>
    </w:p>
    <w:p w:rsidR="006769CF" w:rsidRPr="0021766A" w:rsidRDefault="006769CF" w:rsidP="00D7578A">
      <w:pPr>
        <w:spacing w:after="0" w:line="276" w:lineRule="auto"/>
        <w:ind w:left="3600"/>
        <w:jc w:val="both"/>
      </w:pPr>
      <w:r w:rsidRPr="0021766A">
        <w:t>Churchill Hospital</w:t>
      </w:r>
    </w:p>
    <w:p w:rsidR="006769CF" w:rsidRPr="0021766A" w:rsidRDefault="006769CF" w:rsidP="00D7578A">
      <w:pPr>
        <w:spacing w:after="0" w:line="276" w:lineRule="auto"/>
        <w:ind w:left="3600"/>
        <w:jc w:val="both"/>
      </w:pPr>
      <w:proofErr w:type="spellStart"/>
      <w:r w:rsidRPr="0021766A">
        <w:t>Headington</w:t>
      </w:r>
      <w:proofErr w:type="spellEnd"/>
    </w:p>
    <w:p w:rsidR="006769CF" w:rsidRPr="0021766A" w:rsidRDefault="006769CF" w:rsidP="00D7578A">
      <w:pPr>
        <w:spacing w:after="0" w:line="276" w:lineRule="auto"/>
        <w:ind w:left="3600"/>
        <w:jc w:val="both"/>
      </w:pPr>
      <w:r w:rsidRPr="0021766A">
        <w:t>Oxford</w:t>
      </w:r>
    </w:p>
    <w:p w:rsidR="006769CF" w:rsidRPr="0021766A" w:rsidRDefault="006769CF" w:rsidP="00D7578A">
      <w:pPr>
        <w:spacing w:after="0" w:line="276" w:lineRule="auto"/>
        <w:ind w:left="3600"/>
        <w:jc w:val="both"/>
      </w:pPr>
      <w:r w:rsidRPr="0021766A">
        <w:t xml:space="preserve">OX3 </w:t>
      </w:r>
      <w:r w:rsidR="00EB116D">
        <w:t>7LE</w:t>
      </w:r>
    </w:p>
    <w:p w:rsidR="00392698" w:rsidRPr="0021766A" w:rsidRDefault="00392698" w:rsidP="00D7578A">
      <w:pPr>
        <w:spacing w:after="0" w:line="276" w:lineRule="auto"/>
        <w:ind w:left="3600"/>
        <w:jc w:val="both"/>
      </w:pPr>
      <w:r w:rsidRPr="0021766A">
        <w:t>United Kingdom</w:t>
      </w:r>
    </w:p>
    <w:p w:rsidR="003852D3" w:rsidRPr="00F061DF" w:rsidRDefault="005A31F3" w:rsidP="00D7578A">
      <w:pPr>
        <w:spacing w:after="0" w:line="276" w:lineRule="auto"/>
        <w:ind w:left="3600"/>
        <w:jc w:val="both"/>
        <w:rPr>
          <w:lang w:val="fr-BE"/>
          <w:rPrChange w:id="82" w:author="Sarah Mertens" w:date="2014-08-27T11:23:00Z">
            <w:rPr>
              <w:lang w:val="en-US"/>
            </w:rPr>
          </w:rPrChange>
        </w:rPr>
      </w:pPr>
      <w:proofErr w:type="gramStart"/>
      <w:r w:rsidRPr="00F061DF">
        <w:rPr>
          <w:lang w:val="fr-BE"/>
          <w:rPrChange w:id="83" w:author="Sarah Mertens" w:date="2014-08-27T11:23:00Z">
            <w:rPr>
              <w:lang w:val="en-US"/>
            </w:rPr>
          </w:rPrChange>
        </w:rPr>
        <w:t>e-mail</w:t>
      </w:r>
      <w:proofErr w:type="gramEnd"/>
      <w:r w:rsidRPr="00F061DF">
        <w:rPr>
          <w:lang w:val="fr-BE"/>
          <w:rPrChange w:id="84" w:author="Sarah Mertens" w:date="2014-08-27T11:23:00Z">
            <w:rPr>
              <w:lang w:val="en-US"/>
            </w:rPr>
          </w:rPrChange>
        </w:rPr>
        <w:t xml:space="preserve">: </w:t>
      </w:r>
      <w:r w:rsidR="00253C3B">
        <w:fldChar w:fldCharType="begin"/>
      </w:r>
      <w:r w:rsidR="00253C3B" w:rsidRPr="00F061DF">
        <w:rPr>
          <w:lang w:val="fr-BE"/>
          <w:rPrChange w:id="85" w:author="Sarah Mertens" w:date="2014-08-27T11:23:00Z">
            <w:rPr>
              <w:color w:val="0000FF" w:themeColor="hyperlink"/>
              <w:u w:val="single"/>
            </w:rPr>
          </w:rPrChange>
        </w:rPr>
        <w:instrText>HYPERLINK "mailto:maria.kaisar@nds.ox.ac.uk"</w:instrText>
      </w:r>
      <w:r w:rsidR="00253C3B">
        <w:fldChar w:fldCharType="separate"/>
      </w:r>
      <w:r w:rsidRPr="00F061DF">
        <w:rPr>
          <w:rStyle w:val="Hyperlink"/>
          <w:lang w:val="fr-BE"/>
          <w:rPrChange w:id="86" w:author="Sarah Mertens" w:date="2014-08-27T11:23:00Z">
            <w:rPr>
              <w:rStyle w:val="Hyperlink"/>
              <w:lang w:val="en-US"/>
            </w:rPr>
          </w:rPrChange>
        </w:rPr>
        <w:t>maria.kaisar@nds.ox.ac.uk</w:t>
      </w:r>
      <w:r w:rsidR="00253C3B">
        <w:fldChar w:fldCharType="end"/>
      </w:r>
    </w:p>
    <w:p w:rsidR="00D90716" w:rsidRPr="00F061DF" w:rsidRDefault="00D90716" w:rsidP="00D7578A">
      <w:pPr>
        <w:spacing w:after="0" w:line="276" w:lineRule="auto"/>
        <w:ind w:left="3600"/>
        <w:jc w:val="both"/>
        <w:rPr>
          <w:lang w:val="fr-BE"/>
          <w:rPrChange w:id="87" w:author="Sarah Mertens" w:date="2014-08-27T11:23:00Z">
            <w:rPr>
              <w:lang w:val="en-US"/>
            </w:rPr>
          </w:rPrChange>
        </w:rPr>
      </w:pPr>
    </w:p>
    <w:p w:rsidR="00813B62" w:rsidRPr="0021766A" w:rsidRDefault="003852D3" w:rsidP="00D7578A">
      <w:pPr>
        <w:pStyle w:val="Heading2"/>
        <w:numPr>
          <w:ilvl w:val="1"/>
          <w:numId w:val="1"/>
        </w:numPr>
        <w:spacing w:line="276" w:lineRule="auto"/>
      </w:pPr>
      <w:bookmarkStart w:id="88" w:name="_Toc362008522"/>
      <w:bookmarkStart w:id="89" w:name="_Toc384289426"/>
      <w:bookmarkStart w:id="90" w:name="_Toc384315286"/>
      <w:r w:rsidRPr="0021766A">
        <w:t xml:space="preserve">Roles and </w:t>
      </w:r>
      <w:r w:rsidR="00B51F9A" w:rsidRPr="0021766A">
        <w:t>Responsibilities</w:t>
      </w:r>
      <w:bookmarkEnd w:id="88"/>
      <w:bookmarkEnd w:id="89"/>
      <w:bookmarkEnd w:id="90"/>
    </w:p>
    <w:p w:rsidR="00813B62" w:rsidRPr="0021766A" w:rsidRDefault="00D57492" w:rsidP="00D7578A">
      <w:pPr>
        <w:pStyle w:val="ListParagraph"/>
        <w:spacing w:line="276" w:lineRule="auto"/>
        <w:jc w:val="both"/>
        <w:rPr>
          <w:i/>
          <w:u w:val="single"/>
        </w:rPr>
      </w:pPr>
      <w:r>
        <w:rPr>
          <w:i/>
          <w:u w:val="single"/>
        </w:rPr>
        <w:t xml:space="preserve">Chief Investigator, </w:t>
      </w:r>
      <w:r w:rsidR="000B0AAD" w:rsidRPr="0021766A">
        <w:rPr>
          <w:i/>
          <w:u w:val="single"/>
        </w:rPr>
        <w:t>Principle investigator (PI)</w:t>
      </w:r>
      <w:r w:rsidR="004D2B28" w:rsidRPr="0021766A">
        <w:rPr>
          <w:i/>
          <w:u w:val="single"/>
        </w:rPr>
        <w:t xml:space="preserve"> and </w:t>
      </w:r>
      <w:r w:rsidR="00392698" w:rsidRPr="0021766A">
        <w:rPr>
          <w:i/>
          <w:u w:val="single"/>
        </w:rPr>
        <w:t>C</w:t>
      </w:r>
      <w:r w:rsidR="004D2B28" w:rsidRPr="0021766A">
        <w:rPr>
          <w:i/>
          <w:u w:val="single"/>
        </w:rPr>
        <w:t xml:space="preserve">entral </w:t>
      </w:r>
      <w:r w:rsidR="00392698" w:rsidRPr="0021766A">
        <w:rPr>
          <w:i/>
          <w:u w:val="single"/>
        </w:rPr>
        <w:t>I</w:t>
      </w:r>
      <w:r w:rsidR="004D2B28" w:rsidRPr="0021766A">
        <w:rPr>
          <w:i/>
          <w:u w:val="single"/>
        </w:rPr>
        <w:t>nvestigator</w:t>
      </w:r>
    </w:p>
    <w:p w:rsidR="009A5203" w:rsidRPr="0021766A" w:rsidRDefault="00392698" w:rsidP="00D7578A">
      <w:pPr>
        <w:pStyle w:val="ListParagraph"/>
        <w:spacing w:line="276" w:lineRule="auto"/>
        <w:jc w:val="both"/>
      </w:pPr>
      <w:r w:rsidRPr="0021766A">
        <w:t xml:space="preserve">The </w:t>
      </w:r>
      <w:r w:rsidR="0049068B">
        <w:t xml:space="preserve">CI, </w:t>
      </w:r>
      <w:r w:rsidRPr="0021766A">
        <w:t>PI and C</w:t>
      </w:r>
      <w:r w:rsidR="009A5203" w:rsidRPr="0021766A">
        <w:t xml:space="preserve">entral </w:t>
      </w:r>
      <w:r w:rsidRPr="0021766A">
        <w:t>I</w:t>
      </w:r>
      <w:r w:rsidR="009A5203" w:rsidRPr="0021766A">
        <w:t xml:space="preserve">nvestigator </w:t>
      </w:r>
      <w:r w:rsidR="0049068B">
        <w:t>will have oversight of</w:t>
      </w:r>
      <w:r w:rsidR="009A5203" w:rsidRPr="0021766A">
        <w:t>:</w:t>
      </w:r>
    </w:p>
    <w:p w:rsidR="00813B62" w:rsidRPr="0021766A" w:rsidRDefault="00813B62" w:rsidP="00D7578A">
      <w:pPr>
        <w:pStyle w:val="ListParagraph"/>
        <w:numPr>
          <w:ilvl w:val="0"/>
          <w:numId w:val="3"/>
        </w:numPr>
        <w:spacing w:line="276" w:lineRule="auto"/>
        <w:jc w:val="both"/>
      </w:pPr>
      <w:r w:rsidRPr="0021766A">
        <w:t xml:space="preserve">Design and conduct of </w:t>
      </w:r>
      <w:r w:rsidR="00375B4C">
        <w:t>COMPARE</w:t>
      </w:r>
    </w:p>
    <w:p w:rsidR="00813B62" w:rsidRPr="0021766A" w:rsidRDefault="00813B62" w:rsidP="00D7578A">
      <w:pPr>
        <w:pStyle w:val="ListParagraph"/>
        <w:numPr>
          <w:ilvl w:val="0"/>
          <w:numId w:val="3"/>
        </w:numPr>
        <w:spacing w:line="276" w:lineRule="auto"/>
        <w:jc w:val="both"/>
      </w:pPr>
      <w:r w:rsidRPr="0021766A">
        <w:t>Preparation of protocols and revisions</w:t>
      </w:r>
    </w:p>
    <w:p w:rsidR="004D2B28" w:rsidRPr="0021766A" w:rsidRDefault="004D2B28" w:rsidP="00D7578A">
      <w:pPr>
        <w:pStyle w:val="ListParagraph"/>
        <w:numPr>
          <w:ilvl w:val="0"/>
          <w:numId w:val="3"/>
        </w:numPr>
        <w:spacing w:line="276" w:lineRule="auto"/>
        <w:jc w:val="both"/>
      </w:pPr>
      <w:r w:rsidRPr="0021766A">
        <w:t>Preparation of standard operating procedures</w:t>
      </w:r>
      <w:r w:rsidR="00CD5902">
        <w:t xml:space="preserve"> (SOP)</w:t>
      </w:r>
    </w:p>
    <w:p w:rsidR="00813B62" w:rsidRPr="0021766A" w:rsidRDefault="00813B62" w:rsidP="00D7578A">
      <w:pPr>
        <w:pStyle w:val="ListParagraph"/>
        <w:numPr>
          <w:ilvl w:val="0"/>
          <w:numId w:val="3"/>
        </w:numPr>
        <w:spacing w:line="276" w:lineRule="auto"/>
        <w:jc w:val="both"/>
      </w:pPr>
      <w:r w:rsidRPr="0021766A">
        <w:lastRenderedPageBreak/>
        <w:t>Preparation of case report forms</w:t>
      </w:r>
      <w:r w:rsidR="00D651B2" w:rsidRPr="0021766A">
        <w:t xml:space="preserve"> (CRF)</w:t>
      </w:r>
    </w:p>
    <w:p w:rsidR="00813B62" w:rsidRPr="0021766A" w:rsidRDefault="00813B62" w:rsidP="00D7578A">
      <w:pPr>
        <w:pStyle w:val="ListParagraph"/>
        <w:numPr>
          <w:ilvl w:val="0"/>
          <w:numId w:val="3"/>
        </w:numPr>
        <w:spacing w:line="276" w:lineRule="auto"/>
        <w:jc w:val="both"/>
      </w:pPr>
      <w:r w:rsidRPr="0021766A">
        <w:t xml:space="preserve">Organising </w:t>
      </w:r>
      <w:r w:rsidR="00B02D42">
        <w:t>Trial Management</w:t>
      </w:r>
      <w:r w:rsidRPr="0021766A">
        <w:t xml:space="preserve"> committee meetings</w:t>
      </w:r>
    </w:p>
    <w:p w:rsidR="00813B62" w:rsidRPr="0021766A" w:rsidRDefault="00813B62" w:rsidP="00D7578A">
      <w:pPr>
        <w:pStyle w:val="ListParagraph"/>
        <w:numPr>
          <w:ilvl w:val="0"/>
          <w:numId w:val="3"/>
        </w:numPr>
        <w:spacing w:line="276" w:lineRule="auto"/>
        <w:jc w:val="both"/>
      </w:pPr>
      <w:r w:rsidRPr="0021766A">
        <w:t>Publication of study reports</w:t>
      </w:r>
    </w:p>
    <w:p w:rsidR="00813B62" w:rsidRPr="0021766A" w:rsidRDefault="00813B62" w:rsidP="00D7578A">
      <w:pPr>
        <w:pStyle w:val="ListParagraph"/>
        <w:numPr>
          <w:ilvl w:val="0"/>
          <w:numId w:val="3"/>
        </w:numPr>
        <w:spacing w:line="276" w:lineRule="auto"/>
        <w:jc w:val="both"/>
      </w:pPr>
      <w:r w:rsidRPr="0021766A">
        <w:t>Appoint members of the Trial Management Committee</w:t>
      </w:r>
    </w:p>
    <w:p w:rsidR="00B751D3" w:rsidRPr="0021766A" w:rsidRDefault="00B751D3" w:rsidP="00D7578A">
      <w:pPr>
        <w:spacing w:line="276" w:lineRule="auto"/>
        <w:ind w:left="720"/>
        <w:jc w:val="both"/>
        <w:rPr>
          <w:i/>
          <w:u w:val="single"/>
        </w:rPr>
      </w:pPr>
      <w:r w:rsidRPr="0021766A">
        <w:rPr>
          <w:i/>
          <w:u w:val="single"/>
        </w:rPr>
        <w:t xml:space="preserve">National </w:t>
      </w:r>
      <w:r w:rsidR="00CD5902">
        <w:rPr>
          <w:i/>
          <w:u w:val="single"/>
        </w:rPr>
        <w:t>I</w:t>
      </w:r>
      <w:r w:rsidR="00AC4BC8" w:rsidRPr="0021766A">
        <w:rPr>
          <w:i/>
          <w:u w:val="single"/>
        </w:rPr>
        <w:t>nvestigators</w:t>
      </w:r>
    </w:p>
    <w:p w:rsidR="00B751D3" w:rsidRPr="0021766A" w:rsidRDefault="00B751D3" w:rsidP="00D7578A">
      <w:pPr>
        <w:spacing w:line="276" w:lineRule="auto"/>
        <w:ind w:left="720"/>
        <w:jc w:val="both"/>
      </w:pPr>
      <w:r w:rsidRPr="0021766A">
        <w:t xml:space="preserve">In each country a National </w:t>
      </w:r>
      <w:r w:rsidR="00CD5902">
        <w:t>I</w:t>
      </w:r>
      <w:r w:rsidR="00AC4BC8" w:rsidRPr="0021766A">
        <w:t xml:space="preserve">nvestigator </w:t>
      </w:r>
      <w:r w:rsidRPr="0021766A">
        <w:t>(also a</w:t>
      </w:r>
      <w:r w:rsidR="007F69EB" w:rsidRPr="0021766A">
        <w:t xml:space="preserve"> </w:t>
      </w:r>
      <w:r w:rsidR="00B02D42">
        <w:t>Trial Management C</w:t>
      </w:r>
      <w:r w:rsidR="00392698" w:rsidRPr="0021766A">
        <w:t xml:space="preserve">ommittee </w:t>
      </w:r>
      <w:r w:rsidRPr="0021766A">
        <w:t>member</w:t>
      </w:r>
      <w:r w:rsidR="00B02D42">
        <w:t>)</w:t>
      </w:r>
      <w:r w:rsidRPr="0021766A">
        <w:t xml:space="preserve"> will be identified, to be responsible for </w:t>
      </w:r>
      <w:r w:rsidR="000C7ED7" w:rsidRPr="0021766A">
        <w:t>follow-up</w:t>
      </w:r>
      <w:r w:rsidRPr="0021766A">
        <w:t xml:space="preserve"> of recruitment, data collection and completeness of </w:t>
      </w:r>
      <w:proofErr w:type="spellStart"/>
      <w:r w:rsidR="00CD5902">
        <w:t>e</w:t>
      </w:r>
      <w:r w:rsidRPr="0021766A">
        <w:t>CRFs</w:t>
      </w:r>
      <w:proofErr w:type="spellEnd"/>
      <w:r w:rsidRPr="0021766A">
        <w:t xml:space="preserve"> in his/her country. The National </w:t>
      </w:r>
      <w:r w:rsidR="00CD5902">
        <w:t>Investigator</w:t>
      </w:r>
      <w:r w:rsidR="00B02D42">
        <w:t xml:space="preserve"> is the liaison between the Local</w:t>
      </w:r>
      <w:r w:rsidRPr="0021766A">
        <w:t xml:space="preserve"> Investigators </w:t>
      </w:r>
      <w:r w:rsidR="00B02D42">
        <w:t>(see below</w:t>
      </w:r>
      <w:r w:rsidR="00392698" w:rsidRPr="0021766A">
        <w:t xml:space="preserve">) and the </w:t>
      </w:r>
      <w:r w:rsidR="00B02D42">
        <w:t>Trial Management Committee (see 1.5)</w:t>
      </w:r>
      <w:r w:rsidR="00392698" w:rsidRPr="0021766A">
        <w:t>.</w:t>
      </w:r>
    </w:p>
    <w:p w:rsidR="009A5203" w:rsidRPr="0021766A" w:rsidRDefault="009A5203" w:rsidP="00D7578A">
      <w:pPr>
        <w:spacing w:line="276" w:lineRule="auto"/>
        <w:ind w:left="720"/>
        <w:jc w:val="both"/>
      </w:pPr>
      <w:r w:rsidRPr="0021766A">
        <w:t>Responsibilities will include:</w:t>
      </w:r>
    </w:p>
    <w:p w:rsidR="009A5203" w:rsidRPr="0021766A" w:rsidRDefault="00392698" w:rsidP="00D7578A">
      <w:pPr>
        <w:pStyle w:val="ListParagraph"/>
        <w:numPr>
          <w:ilvl w:val="0"/>
          <w:numId w:val="3"/>
        </w:numPr>
        <w:spacing w:line="276" w:lineRule="auto"/>
        <w:jc w:val="both"/>
      </w:pPr>
      <w:r w:rsidRPr="0021766A">
        <w:t>Obtaining local Ethics C</w:t>
      </w:r>
      <w:r w:rsidR="009A5203" w:rsidRPr="0021766A">
        <w:t xml:space="preserve">ommittee and </w:t>
      </w:r>
      <w:r w:rsidRPr="0021766A">
        <w:t>Research G</w:t>
      </w:r>
      <w:r w:rsidR="009A5203" w:rsidRPr="0021766A">
        <w:t xml:space="preserve">overnance </w:t>
      </w:r>
      <w:r w:rsidRPr="0021766A">
        <w:t>approval (aided by the C</w:t>
      </w:r>
      <w:r w:rsidR="009A5203" w:rsidRPr="0021766A">
        <w:t xml:space="preserve">entral </w:t>
      </w:r>
      <w:r w:rsidRPr="0021766A">
        <w:t>I</w:t>
      </w:r>
      <w:r w:rsidR="009A5203" w:rsidRPr="0021766A">
        <w:t>nvestigator)</w:t>
      </w:r>
    </w:p>
    <w:p w:rsidR="009A5203" w:rsidRPr="0021766A" w:rsidRDefault="009A5203" w:rsidP="00D7578A">
      <w:pPr>
        <w:pStyle w:val="ListParagraph"/>
        <w:numPr>
          <w:ilvl w:val="0"/>
          <w:numId w:val="3"/>
        </w:numPr>
        <w:spacing w:line="276" w:lineRule="auto"/>
        <w:jc w:val="both"/>
      </w:pPr>
      <w:r w:rsidRPr="0021766A">
        <w:t>Identification and recruitment of patients to the study</w:t>
      </w:r>
    </w:p>
    <w:p w:rsidR="009A5203" w:rsidRPr="0021766A" w:rsidRDefault="009A5203" w:rsidP="00D7578A">
      <w:pPr>
        <w:pStyle w:val="ListParagraph"/>
        <w:numPr>
          <w:ilvl w:val="0"/>
          <w:numId w:val="3"/>
        </w:numPr>
        <w:spacing w:line="276" w:lineRule="auto"/>
        <w:jc w:val="both"/>
      </w:pPr>
      <w:r w:rsidRPr="0021766A">
        <w:t>Conducting clinical procedures in accordance with the protocol and standard operating procedures</w:t>
      </w:r>
    </w:p>
    <w:p w:rsidR="009A5203" w:rsidRPr="0021766A" w:rsidRDefault="009A5203" w:rsidP="00D7578A">
      <w:pPr>
        <w:pStyle w:val="ListParagraph"/>
        <w:numPr>
          <w:ilvl w:val="0"/>
          <w:numId w:val="3"/>
        </w:numPr>
        <w:spacing w:line="276" w:lineRule="auto"/>
        <w:jc w:val="both"/>
      </w:pPr>
      <w:r w:rsidRPr="0021766A">
        <w:t>Data collection</w:t>
      </w:r>
    </w:p>
    <w:p w:rsidR="009A5203" w:rsidRPr="0021766A" w:rsidRDefault="000C7ED7" w:rsidP="00D7578A">
      <w:pPr>
        <w:pStyle w:val="ListParagraph"/>
        <w:numPr>
          <w:ilvl w:val="0"/>
          <w:numId w:val="3"/>
        </w:numPr>
        <w:spacing w:line="276" w:lineRule="auto"/>
        <w:jc w:val="both"/>
      </w:pPr>
      <w:r w:rsidRPr="0021766A">
        <w:t>Follow-up</w:t>
      </w:r>
      <w:r w:rsidR="009A5203" w:rsidRPr="0021766A">
        <w:t xml:space="preserve"> of study participants</w:t>
      </w:r>
    </w:p>
    <w:p w:rsidR="009A5203" w:rsidRPr="0021766A" w:rsidRDefault="00392698" w:rsidP="00D7578A">
      <w:pPr>
        <w:spacing w:line="276" w:lineRule="auto"/>
        <w:ind w:left="720"/>
        <w:jc w:val="both"/>
      </w:pPr>
      <w:r w:rsidRPr="0021766A">
        <w:t>The N</w:t>
      </w:r>
      <w:r w:rsidR="009A5203" w:rsidRPr="0021766A">
        <w:t xml:space="preserve">ational </w:t>
      </w:r>
      <w:r w:rsidR="00CD5902">
        <w:t>I</w:t>
      </w:r>
      <w:r w:rsidR="00AC4BC8" w:rsidRPr="0021766A">
        <w:t xml:space="preserve">nvestigators </w:t>
      </w:r>
      <w:r w:rsidR="009A5203" w:rsidRPr="0021766A">
        <w:t>are</w:t>
      </w:r>
      <w:r w:rsidR="00A15846" w:rsidRPr="0021766A">
        <w:t xml:space="preserve"> </w:t>
      </w:r>
      <w:r w:rsidRPr="0021766A">
        <w:t xml:space="preserve">listed </w:t>
      </w:r>
      <w:r w:rsidR="00A15846" w:rsidRPr="0021766A">
        <w:t>under 1</w:t>
      </w:r>
      <w:r w:rsidR="00B02D42">
        <w:t>.3.1</w:t>
      </w:r>
      <w:r w:rsidR="00A15846" w:rsidRPr="0021766A">
        <w:t>.</w:t>
      </w:r>
    </w:p>
    <w:p w:rsidR="002D02C5" w:rsidRPr="0021766A" w:rsidRDefault="002D02C5" w:rsidP="00D7578A">
      <w:pPr>
        <w:spacing w:line="276" w:lineRule="auto"/>
        <w:ind w:left="720"/>
        <w:jc w:val="both"/>
      </w:pPr>
      <w:r w:rsidRPr="0021766A">
        <w:t>All National</w:t>
      </w:r>
      <w:r w:rsidR="00AC4BC8" w:rsidRPr="0021766A">
        <w:t xml:space="preserve"> </w:t>
      </w:r>
      <w:r w:rsidR="00CD5902">
        <w:t>I</w:t>
      </w:r>
      <w:r w:rsidR="00AC4BC8" w:rsidRPr="0021766A">
        <w:t>nvestigators</w:t>
      </w:r>
      <w:r w:rsidRPr="0021766A">
        <w:t xml:space="preserve"> are members of the </w:t>
      </w:r>
      <w:r w:rsidR="00B02D42">
        <w:t>Trial Management Committee.</w:t>
      </w:r>
    </w:p>
    <w:p w:rsidR="00207926" w:rsidRPr="0021766A" w:rsidRDefault="00D86351" w:rsidP="00D7578A">
      <w:pPr>
        <w:spacing w:line="276" w:lineRule="auto"/>
        <w:ind w:left="720"/>
        <w:jc w:val="both"/>
        <w:rPr>
          <w:i/>
          <w:u w:val="single"/>
        </w:rPr>
      </w:pPr>
      <w:r>
        <w:rPr>
          <w:i/>
          <w:u w:val="single"/>
        </w:rPr>
        <w:t>Local</w:t>
      </w:r>
      <w:r w:rsidRPr="0021766A">
        <w:rPr>
          <w:i/>
          <w:u w:val="single"/>
        </w:rPr>
        <w:t xml:space="preserve"> </w:t>
      </w:r>
      <w:r w:rsidR="00B751D3" w:rsidRPr="0021766A">
        <w:rPr>
          <w:i/>
          <w:u w:val="single"/>
        </w:rPr>
        <w:t>I</w:t>
      </w:r>
      <w:r w:rsidR="00207926" w:rsidRPr="0021766A">
        <w:rPr>
          <w:i/>
          <w:u w:val="single"/>
        </w:rPr>
        <w:t>nvestigators</w:t>
      </w:r>
    </w:p>
    <w:p w:rsidR="009A5203" w:rsidRPr="0021766A" w:rsidRDefault="00207926" w:rsidP="00D7578A">
      <w:pPr>
        <w:spacing w:line="276" w:lineRule="auto"/>
        <w:ind w:left="720"/>
        <w:jc w:val="both"/>
      </w:pPr>
      <w:r w:rsidRPr="0021766A">
        <w:t xml:space="preserve">In each participating centre a </w:t>
      </w:r>
      <w:r w:rsidR="00B02D42">
        <w:t>Local</w:t>
      </w:r>
      <w:r w:rsidR="00EF6EAD" w:rsidRPr="0021766A">
        <w:t xml:space="preserve"> I</w:t>
      </w:r>
      <w:r w:rsidRPr="0021766A">
        <w:t>nvestigator (transplant surgeon</w:t>
      </w:r>
      <w:r w:rsidR="00392698" w:rsidRPr="0021766A">
        <w:t xml:space="preserve"> or </w:t>
      </w:r>
      <w:proofErr w:type="spellStart"/>
      <w:r w:rsidRPr="0021766A">
        <w:t>nephrologist</w:t>
      </w:r>
      <w:proofErr w:type="spellEnd"/>
      <w:r w:rsidRPr="0021766A">
        <w:t>) will be identified</w:t>
      </w:r>
      <w:r w:rsidR="009A5203" w:rsidRPr="0021766A">
        <w:t>. Responsibilities include</w:t>
      </w:r>
    </w:p>
    <w:p w:rsidR="009A5203" w:rsidRPr="0021766A" w:rsidRDefault="009A5203" w:rsidP="00D7578A">
      <w:pPr>
        <w:pStyle w:val="ListParagraph"/>
        <w:numPr>
          <w:ilvl w:val="0"/>
          <w:numId w:val="3"/>
        </w:numPr>
        <w:spacing w:line="276" w:lineRule="auto"/>
        <w:jc w:val="both"/>
      </w:pPr>
      <w:r w:rsidRPr="0021766A">
        <w:t xml:space="preserve">Obtaining local </w:t>
      </w:r>
      <w:r w:rsidR="00392698" w:rsidRPr="0021766A">
        <w:t>E</w:t>
      </w:r>
      <w:r w:rsidRPr="0021766A">
        <w:t xml:space="preserve">thics </w:t>
      </w:r>
      <w:r w:rsidR="00392698" w:rsidRPr="0021766A">
        <w:t>C</w:t>
      </w:r>
      <w:r w:rsidRPr="0021766A">
        <w:t xml:space="preserve">ommittee and </w:t>
      </w:r>
      <w:r w:rsidR="00392698" w:rsidRPr="0021766A">
        <w:t>Research Go</w:t>
      </w:r>
      <w:r w:rsidRPr="0021766A">
        <w:t>vernance approval (aided by the National Coordinator)</w:t>
      </w:r>
    </w:p>
    <w:p w:rsidR="009A5203" w:rsidRPr="0021766A" w:rsidRDefault="009A5203" w:rsidP="00D7578A">
      <w:pPr>
        <w:pStyle w:val="ListParagraph"/>
        <w:numPr>
          <w:ilvl w:val="0"/>
          <w:numId w:val="3"/>
        </w:numPr>
        <w:spacing w:line="276" w:lineRule="auto"/>
        <w:jc w:val="both"/>
      </w:pPr>
      <w:r w:rsidRPr="0021766A">
        <w:t>Identification and recruitment of patients to the study</w:t>
      </w:r>
    </w:p>
    <w:p w:rsidR="009A5203" w:rsidRPr="0021766A" w:rsidRDefault="009A5203" w:rsidP="00D7578A">
      <w:pPr>
        <w:pStyle w:val="ListParagraph"/>
        <w:numPr>
          <w:ilvl w:val="0"/>
          <w:numId w:val="3"/>
        </w:numPr>
        <w:spacing w:line="276" w:lineRule="auto"/>
        <w:jc w:val="both"/>
      </w:pPr>
      <w:r w:rsidRPr="0021766A">
        <w:t>Conducting clinical procedures in accordance with the protocol and standard operating procedures</w:t>
      </w:r>
    </w:p>
    <w:p w:rsidR="009A5203" w:rsidRPr="0021766A" w:rsidRDefault="009A5203" w:rsidP="00D7578A">
      <w:pPr>
        <w:pStyle w:val="ListParagraph"/>
        <w:numPr>
          <w:ilvl w:val="0"/>
          <w:numId w:val="3"/>
        </w:numPr>
        <w:spacing w:line="276" w:lineRule="auto"/>
        <w:jc w:val="both"/>
      </w:pPr>
      <w:r w:rsidRPr="0021766A">
        <w:t>Data collection</w:t>
      </w:r>
    </w:p>
    <w:p w:rsidR="009A5203" w:rsidRPr="0021766A" w:rsidRDefault="000C7ED7" w:rsidP="00D7578A">
      <w:pPr>
        <w:pStyle w:val="ListParagraph"/>
        <w:numPr>
          <w:ilvl w:val="0"/>
          <w:numId w:val="3"/>
        </w:numPr>
        <w:spacing w:line="276" w:lineRule="auto"/>
        <w:jc w:val="both"/>
      </w:pPr>
      <w:r w:rsidRPr="0021766A">
        <w:t>Follow-up</w:t>
      </w:r>
      <w:r w:rsidR="009A5203" w:rsidRPr="0021766A">
        <w:t xml:space="preserve"> of study participants</w:t>
      </w:r>
      <w:r w:rsidR="00360522" w:rsidRPr="0021766A">
        <w:t xml:space="preserve"> and completion of CR</w:t>
      </w:r>
      <w:r w:rsidR="00B35122" w:rsidRPr="0021766A">
        <w:t>F</w:t>
      </w:r>
      <w:r w:rsidR="00360522" w:rsidRPr="0021766A">
        <w:t xml:space="preserve"> during follow-up</w:t>
      </w:r>
    </w:p>
    <w:p w:rsidR="00DB5F0F" w:rsidRPr="0021766A" w:rsidRDefault="00B02D42" w:rsidP="00D7578A">
      <w:pPr>
        <w:spacing w:line="276" w:lineRule="auto"/>
        <w:ind w:left="720"/>
        <w:jc w:val="both"/>
        <w:rPr>
          <w:rStyle w:val="Hyperlink"/>
        </w:rPr>
      </w:pPr>
      <w:r>
        <w:t>A list of the Local</w:t>
      </w:r>
      <w:r w:rsidR="002C2BCB" w:rsidRPr="0021766A">
        <w:t xml:space="preserve"> Investigators can be found </w:t>
      </w:r>
      <w:r w:rsidR="00414D70" w:rsidRPr="0021766A">
        <w:t xml:space="preserve">in Appendix </w:t>
      </w:r>
      <w:r w:rsidR="00BF6987">
        <w:t>2</w:t>
      </w:r>
      <w:r w:rsidR="00414D70" w:rsidRPr="0021766A">
        <w:t>:</w:t>
      </w:r>
      <w:r w:rsidR="002C2BCB" w:rsidRPr="0021766A">
        <w:t xml:space="preserve"> </w:t>
      </w:r>
      <w:r w:rsidR="00253C3B" w:rsidRPr="0021766A">
        <w:fldChar w:fldCharType="begin"/>
      </w:r>
      <w:r w:rsidR="008E30A4" w:rsidRPr="0021766A">
        <w:instrText xml:space="preserve"> HYPERLINK  \l "_Lead_Investigators" </w:instrText>
      </w:r>
      <w:r w:rsidR="00253C3B" w:rsidRPr="0021766A">
        <w:fldChar w:fldCharType="separate"/>
      </w:r>
      <w:r w:rsidR="00DB5F0F" w:rsidRPr="0021766A">
        <w:rPr>
          <w:rStyle w:val="Hyperlink"/>
        </w:rPr>
        <w:t>L</w:t>
      </w:r>
      <w:r w:rsidR="00572120">
        <w:rPr>
          <w:rStyle w:val="Hyperlink"/>
        </w:rPr>
        <w:t>ocal</w:t>
      </w:r>
      <w:r w:rsidR="00DB5F0F" w:rsidRPr="0021766A">
        <w:rPr>
          <w:rStyle w:val="Hyperlink"/>
        </w:rPr>
        <w:t xml:space="preserve"> Investigators</w:t>
      </w:r>
    </w:p>
    <w:p w:rsidR="00294916" w:rsidRPr="0021766A" w:rsidRDefault="00253C3B" w:rsidP="00D7578A">
      <w:pPr>
        <w:spacing w:line="276" w:lineRule="auto"/>
        <w:ind w:left="720"/>
        <w:jc w:val="both"/>
        <w:rPr>
          <w:i/>
          <w:u w:val="single"/>
        </w:rPr>
      </w:pPr>
      <w:r w:rsidRPr="0021766A">
        <w:fldChar w:fldCharType="end"/>
      </w:r>
      <w:r w:rsidR="00414D70" w:rsidRPr="0021766A">
        <w:rPr>
          <w:i/>
          <w:u w:val="single"/>
        </w:rPr>
        <w:t xml:space="preserve">Central </w:t>
      </w:r>
      <w:r w:rsidR="00207926" w:rsidRPr="0021766A">
        <w:rPr>
          <w:i/>
          <w:u w:val="single"/>
        </w:rPr>
        <w:t xml:space="preserve">Logistics </w:t>
      </w:r>
      <w:r w:rsidR="00294916" w:rsidRPr="0021766A">
        <w:rPr>
          <w:i/>
          <w:u w:val="single"/>
        </w:rPr>
        <w:t>Coordinator</w:t>
      </w:r>
    </w:p>
    <w:p w:rsidR="009A5203" w:rsidRPr="0021766A" w:rsidRDefault="009A5203" w:rsidP="00D7578A">
      <w:pPr>
        <w:spacing w:line="276" w:lineRule="auto"/>
        <w:ind w:left="720"/>
        <w:jc w:val="both"/>
      </w:pPr>
      <w:r w:rsidRPr="0021766A">
        <w:t xml:space="preserve">The </w:t>
      </w:r>
      <w:r w:rsidR="00414D70" w:rsidRPr="0021766A">
        <w:t xml:space="preserve">Central </w:t>
      </w:r>
      <w:r w:rsidRPr="0021766A">
        <w:t xml:space="preserve">Logistics Coordinator is </w:t>
      </w:r>
    </w:p>
    <w:p w:rsidR="00294916" w:rsidRPr="0021766A" w:rsidRDefault="00294916" w:rsidP="004835A6">
      <w:pPr>
        <w:pStyle w:val="ListParagraph"/>
        <w:numPr>
          <w:ilvl w:val="0"/>
          <w:numId w:val="11"/>
        </w:numPr>
        <w:spacing w:line="276" w:lineRule="auto"/>
        <w:jc w:val="both"/>
      </w:pPr>
      <w:r w:rsidRPr="0021766A">
        <w:t>Responsible fo</w:t>
      </w:r>
      <w:r w:rsidR="009A5203" w:rsidRPr="0021766A">
        <w:t>r organisation of the logistics</w:t>
      </w:r>
      <w:r w:rsidR="00642943">
        <w:t xml:space="preserve"> </w:t>
      </w:r>
      <w:r w:rsidR="00D57492">
        <w:t>in Belgium and the Netherlands</w:t>
      </w:r>
    </w:p>
    <w:p w:rsidR="00294916" w:rsidRPr="0021766A" w:rsidRDefault="00207926" w:rsidP="00D7578A">
      <w:pPr>
        <w:pStyle w:val="ListParagraph"/>
        <w:numPr>
          <w:ilvl w:val="0"/>
          <w:numId w:val="2"/>
        </w:numPr>
        <w:spacing w:line="276" w:lineRule="auto"/>
        <w:jc w:val="both"/>
        <w:rPr>
          <w:b/>
          <w:u w:val="single"/>
        </w:rPr>
      </w:pPr>
      <w:r w:rsidRPr="0021766A">
        <w:t>Management and conduc</w:t>
      </w:r>
      <w:r w:rsidR="00D71A6D" w:rsidRPr="0021766A">
        <w:t>t of logistics of the trial</w:t>
      </w:r>
      <w:r w:rsidR="00642943">
        <w:t xml:space="preserve"> in Belgium and the Netherlands</w:t>
      </w:r>
    </w:p>
    <w:p w:rsidR="00294916" w:rsidRPr="0021766A" w:rsidRDefault="00294916" w:rsidP="00D7578A">
      <w:pPr>
        <w:pStyle w:val="ListParagraph"/>
        <w:numPr>
          <w:ilvl w:val="0"/>
          <w:numId w:val="2"/>
        </w:numPr>
        <w:spacing w:line="276" w:lineRule="auto"/>
        <w:jc w:val="both"/>
        <w:rPr>
          <w:b/>
          <w:u w:val="single"/>
        </w:rPr>
      </w:pPr>
      <w:r w:rsidRPr="0021766A">
        <w:t>Liaise and communicate with the donor and transplantation hospitals</w:t>
      </w:r>
      <w:r w:rsidR="00642943">
        <w:t xml:space="preserve"> in Belgium and the Netherlands</w:t>
      </w:r>
    </w:p>
    <w:p w:rsidR="00294916" w:rsidRPr="0021766A" w:rsidRDefault="00294916" w:rsidP="00D7578A">
      <w:pPr>
        <w:pStyle w:val="ListParagraph"/>
        <w:numPr>
          <w:ilvl w:val="0"/>
          <w:numId w:val="2"/>
        </w:numPr>
        <w:spacing w:line="276" w:lineRule="auto"/>
        <w:jc w:val="both"/>
        <w:rPr>
          <w:b/>
          <w:u w:val="single"/>
        </w:rPr>
      </w:pPr>
      <w:r w:rsidRPr="0021766A">
        <w:lastRenderedPageBreak/>
        <w:t>Distribution of the Kidney Assist and disposables to National Logistics Centre and Satellite Centres</w:t>
      </w:r>
    </w:p>
    <w:p w:rsidR="00294916" w:rsidRPr="00957E49" w:rsidRDefault="007F69EB" w:rsidP="00D7578A">
      <w:pPr>
        <w:pStyle w:val="ListParagraph"/>
        <w:numPr>
          <w:ilvl w:val="0"/>
          <w:numId w:val="2"/>
        </w:numPr>
        <w:spacing w:line="276" w:lineRule="auto"/>
        <w:jc w:val="both"/>
        <w:rPr>
          <w:b/>
          <w:u w:val="single"/>
        </w:rPr>
      </w:pPr>
      <w:r w:rsidRPr="0021766A">
        <w:t xml:space="preserve">Report to the </w:t>
      </w:r>
      <w:r w:rsidR="00B02D42">
        <w:t>Trial Management</w:t>
      </w:r>
      <w:r w:rsidRPr="0021766A">
        <w:t xml:space="preserve"> Committee</w:t>
      </w:r>
      <w:r w:rsidR="00294916" w:rsidRPr="0021766A">
        <w:t xml:space="preserve"> on regular basis</w:t>
      </w:r>
    </w:p>
    <w:p w:rsidR="00957E49" w:rsidRPr="00957E49" w:rsidRDefault="00957E49" w:rsidP="00D7578A">
      <w:pPr>
        <w:pStyle w:val="ListParagraph"/>
        <w:numPr>
          <w:ilvl w:val="0"/>
          <w:numId w:val="2"/>
        </w:numPr>
        <w:spacing w:line="276" w:lineRule="auto"/>
        <w:jc w:val="both"/>
        <w:rPr>
          <w:b/>
          <w:u w:val="single"/>
        </w:rPr>
      </w:pPr>
      <w:r w:rsidRPr="0021766A">
        <w:t>Recruitment, training and responsibility for Transplant Technicians</w:t>
      </w:r>
      <w:r w:rsidR="00642943">
        <w:t xml:space="preserve"> in Belgium and the Netherlands</w:t>
      </w:r>
    </w:p>
    <w:p w:rsidR="00207926" w:rsidRPr="0021766A" w:rsidRDefault="00294916" w:rsidP="00D7578A">
      <w:pPr>
        <w:spacing w:line="276" w:lineRule="auto"/>
        <w:ind w:left="720"/>
        <w:jc w:val="both"/>
        <w:rPr>
          <w:i/>
          <w:u w:val="single"/>
        </w:rPr>
      </w:pPr>
      <w:r w:rsidRPr="0021766A">
        <w:rPr>
          <w:i/>
          <w:u w:val="single"/>
        </w:rPr>
        <w:t>National Logistics Coordinator</w:t>
      </w:r>
      <w:r w:rsidR="00414D70" w:rsidRPr="0021766A">
        <w:rPr>
          <w:i/>
          <w:u w:val="single"/>
        </w:rPr>
        <w:t>s</w:t>
      </w:r>
    </w:p>
    <w:p w:rsidR="009A5203" w:rsidRPr="0021766A" w:rsidRDefault="009A5203" w:rsidP="00D7578A">
      <w:pPr>
        <w:spacing w:line="276" w:lineRule="auto"/>
        <w:ind w:left="720"/>
        <w:jc w:val="both"/>
      </w:pPr>
      <w:r w:rsidRPr="0021766A">
        <w:t>The National Logistics Coordinators are</w:t>
      </w:r>
    </w:p>
    <w:p w:rsidR="00207926" w:rsidRPr="0021766A" w:rsidRDefault="00294916" w:rsidP="004835A6">
      <w:pPr>
        <w:pStyle w:val="ListParagraph"/>
        <w:numPr>
          <w:ilvl w:val="0"/>
          <w:numId w:val="12"/>
        </w:numPr>
        <w:spacing w:line="276" w:lineRule="auto"/>
        <w:jc w:val="both"/>
      </w:pPr>
      <w:r w:rsidRPr="0021766A">
        <w:t>Responsible for the</w:t>
      </w:r>
      <w:r w:rsidR="002D02C5" w:rsidRPr="0021766A">
        <w:t xml:space="preserve"> organisation and management of the</w:t>
      </w:r>
      <w:r w:rsidRPr="0021766A">
        <w:t xml:space="preserve"> National L</w:t>
      </w:r>
      <w:r w:rsidR="00207926" w:rsidRPr="0021766A">
        <w:t xml:space="preserve">ogistics </w:t>
      </w:r>
      <w:r w:rsidRPr="0021766A">
        <w:t>C</w:t>
      </w:r>
      <w:r w:rsidR="00207926" w:rsidRPr="0021766A">
        <w:t>entre</w:t>
      </w:r>
      <w:r w:rsidR="00414D70" w:rsidRPr="0021766A">
        <w:t>s</w:t>
      </w:r>
    </w:p>
    <w:p w:rsidR="00207926" w:rsidRPr="0021766A" w:rsidRDefault="00294916" w:rsidP="004835A6">
      <w:pPr>
        <w:pStyle w:val="ListParagraph"/>
        <w:numPr>
          <w:ilvl w:val="0"/>
          <w:numId w:val="12"/>
        </w:numPr>
        <w:spacing w:line="276" w:lineRule="auto"/>
        <w:jc w:val="both"/>
      </w:pPr>
      <w:r w:rsidRPr="0021766A">
        <w:t>Coordinate formation of Satellite C</w:t>
      </w:r>
      <w:r w:rsidR="00207926" w:rsidRPr="0021766A">
        <w:t xml:space="preserve">entres </w:t>
      </w:r>
      <w:r w:rsidR="00414D70" w:rsidRPr="0021766A">
        <w:t>where needed</w:t>
      </w:r>
    </w:p>
    <w:p w:rsidR="00294916" w:rsidRPr="0021766A" w:rsidRDefault="00294916" w:rsidP="004835A6">
      <w:pPr>
        <w:pStyle w:val="ListParagraph"/>
        <w:numPr>
          <w:ilvl w:val="0"/>
          <w:numId w:val="12"/>
        </w:numPr>
        <w:spacing w:line="276" w:lineRule="auto"/>
        <w:jc w:val="both"/>
      </w:pPr>
      <w:r w:rsidRPr="0021766A">
        <w:t xml:space="preserve">Liaise with </w:t>
      </w:r>
      <w:r w:rsidR="00B02D42">
        <w:t xml:space="preserve">Central </w:t>
      </w:r>
      <w:r w:rsidRPr="0021766A">
        <w:t xml:space="preserve">Logistics Coordinator and </w:t>
      </w:r>
      <w:r w:rsidR="00207926" w:rsidRPr="0021766A">
        <w:t>Region</w:t>
      </w:r>
      <w:r w:rsidR="00EF6EAD" w:rsidRPr="0021766A">
        <w:t>al</w:t>
      </w:r>
      <w:r w:rsidR="00B02D42">
        <w:t xml:space="preserve"> Logistics</w:t>
      </w:r>
      <w:r w:rsidRPr="0021766A">
        <w:t xml:space="preserve"> Coordinator</w:t>
      </w:r>
    </w:p>
    <w:p w:rsidR="00294916" w:rsidRPr="0021766A" w:rsidRDefault="00294916" w:rsidP="004835A6">
      <w:pPr>
        <w:pStyle w:val="ListParagraph"/>
        <w:numPr>
          <w:ilvl w:val="0"/>
          <w:numId w:val="12"/>
        </w:numPr>
        <w:spacing w:line="276" w:lineRule="auto"/>
        <w:jc w:val="both"/>
      </w:pPr>
      <w:r w:rsidRPr="0021766A">
        <w:t>Recruit</w:t>
      </w:r>
      <w:r w:rsidR="002D02C5" w:rsidRPr="0021766A">
        <w:t>ment</w:t>
      </w:r>
      <w:r w:rsidRPr="0021766A">
        <w:t>, train</w:t>
      </w:r>
      <w:r w:rsidR="002D02C5" w:rsidRPr="0021766A">
        <w:t>ing</w:t>
      </w:r>
      <w:r w:rsidRPr="0021766A">
        <w:t xml:space="preserve"> and responsibility for Transplant Technicians</w:t>
      </w:r>
    </w:p>
    <w:p w:rsidR="00294916" w:rsidRPr="0021766A" w:rsidRDefault="00294916" w:rsidP="00D7578A">
      <w:pPr>
        <w:pStyle w:val="ListParagraph"/>
        <w:numPr>
          <w:ilvl w:val="0"/>
          <w:numId w:val="2"/>
        </w:numPr>
        <w:spacing w:line="276" w:lineRule="auto"/>
        <w:jc w:val="both"/>
        <w:rPr>
          <w:b/>
          <w:u w:val="single"/>
        </w:rPr>
      </w:pPr>
      <w:r w:rsidRPr="0021766A">
        <w:t>Responsible for day to day logistics work</w:t>
      </w:r>
    </w:p>
    <w:p w:rsidR="00207926" w:rsidRPr="0021766A" w:rsidRDefault="00294916" w:rsidP="00D7578A">
      <w:pPr>
        <w:pStyle w:val="ListParagraph"/>
        <w:numPr>
          <w:ilvl w:val="0"/>
          <w:numId w:val="2"/>
        </w:numPr>
        <w:spacing w:line="276" w:lineRule="auto"/>
        <w:jc w:val="both"/>
        <w:rPr>
          <w:b/>
          <w:u w:val="single"/>
        </w:rPr>
      </w:pPr>
      <w:r w:rsidRPr="0021766A">
        <w:t>Responsible for s</w:t>
      </w:r>
      <w:r w:rsidR="00207926" w:rsidRPr="0021766A">
        <w:t>ample collection and processing</w:t>
      </w:r>
      <w:r w:rsidRPr="0021766A">
        <w:t xml:space="preserve">, </w:t>
      </w:r>
      <w:proofErr w:type="spellStart"/>
      <w:r w:rsidR="00957E49">
        <w:t>e</w:t>
      </w:r>
      <w:r w:rsidRPr="0021766A">
        <w:t>CRF</w:t>
      </w:r>
      <w:proofErr w:type="spellEnd"/>
    </w:p>
    <w:p w:rsidR="00414D70" w:rsidRPr="0021766A" w:rsidRDefault="00414D70" w:rsidP="00D7578A">
      <w:pPr>
        <w:spacing w:line="276" w:lineRule="auto"/>
        <w:ind w:left="720"/>
        <w:jc w:val="both"/>
        <w:rPr>
          <w:i/>
          <w:u w:val="single"/>
        </w:rPr>
      </w:pPr>
      <w:r w:rsidRPr="0021766A">
        <w:rPr>
          <w:i/>
          <w:u w:val="single"/>
        </w:rPr>
        <w:t>Regional Logistics Coordinators</w:t>
      </w:r>
    </w:p>
    <w:p w:rsidR="00414D70" w:rsidRPr="0021766A" w:rsidRDefault="00414D70" w:rsidP="00D7578A">
      <w:pPr>
        <w:spacing w:line="276" w:lineRule="auto"/>
        <w:ind w:left="720"/>
        <w:jc w:val="both"/>
      </w:pPr>
      <w:r w:rsidRPr="0021766A">
        <w:t xml:space="preserve">The Regional Logistics Coordinators are </w:t>
      </w:r>
    </w:p>
    <w:p w:rsidR="00414D70" w:rsidRPr="0021766A" w:rsidRDefault="00414D70" w:rsidP="00D7578A">
      <w:pPr>
        <w:pStyle w:val="ListParagraph"/>
        <w:numPr>
          <w:ilvl w:val="0"/>
          <w:numId w:val="2"/>
        </w:numPr>
        <w:spacing w:line="276" w:lineRule="auto"/>
        <w:jc w:val="both"/>
      </w:pPr>
      <w:r w:rsidRPr="0021766A">
        <w:t>Responsible for the organisation and management of the Satellite Centres</w:t>
      </w:r>
    </w:p>
    <w:p w:rsidR="00414D70" w:rsidRPr="0021766A" w:rsidRDefault="00414D70" w:rsidP="00D7578A">
      <w:pPr>
        <w:pStyle w:val="ListParagraph"/>
        <w:numPr>
          <w:ilvl w:val="0"/>
          <w:numId w:val="2"/>
        </w:numPr>
        <w:spacing w:line="276" w:lineRule="auto"/>
        <w:jc w:val="both"/>
      </w:pPr>
      <w:r w:rsidRPr="0021766A">
        <w:t>Recruitment, training and for Transplant Technicians</w:t>
      </w:r>
    </w:p>
    <w:p w:rsidR="00414D70" w:rsidRPr="0021766A" w:rsidRDefault="00414D70" w:rsidP="00D7578A">
      <w:pPr>
        <w:pStyle w:val="ListParagraph"/>
        <w:numPr>
          <w:ilvl w:val="0"/>
          <w:numId w:val="2"/>
        </w:numPr>
        <w:spacing w:line="276" w:lineRule="auto"/>
        <w:jc w:val="both"/>
      </w:pPr>
      <w:r w:rsidRPr="0021766A">
        <w:t>Responsible for day to day logistics work</w:t>
      </w:r>
    </w:p>
    <w:p w:rsidR="00414D70" w:rsidRPr="0021766A" w:rsidRDefault="00414D70" w:rsidP="00D7578A">
      <w:pPr>
        <w:pStyle w:val="ListParagraph"/>
        <w:numPr>
          <w:ilvl w:val="0"/>
          <w:numId w:val="2"/>
        </w:numPr>
        <w:spacing w:line="276" w:lineRule="auto"/>
        <w:jc w:val="both"/>
      </w:pPr>
      <w:r w:rsidRPr="0021766A">
        <w:t>Responsible for sample collection and processing, CRF</w:t>
      </w:r>
    </w:p>
    <w:p w:rsidR="00D71A6D" w:rsidRPr="0021766A" w:rsidRDefault="00D71A6D" w:rsidP="00D7578A">
      <w:pPr>
        <w:spacing w:line="276" w:lineRule="auto"/>
        <w:ind w:left="720"/>
        <w:jc w:val="both"/>
        <w:rPr>
          <w:i/>
          <w:u w:val="single"/>
        </w:rPr>
      </w:pPr>
      <w:r w:rsidRPr="0021766A">
        <w:rPr>
          <w:i/>
          <w:u w:val="single"/>
        </w:rPr>
        <w:t>Transplant Technicians</w:t>
      </w:r>
    </w:p>
    <w:p w:rsidR="002D02C5" w:rsidRPr="0021766A" w:rsidRDefault="002D02C5" w:rsidP="00D7578A">
      <w:pPr>
        <w:spacing w:line="276" w:lineRule="auto"/>
        <w:ind w:left="720"/>
        <w:jc w:val="both"/>
      </w:pPr>
      <w:r w:rsidRPr="0021766A">
        <w:t xml:space="preserve">The Transplant Technicians are responsible for the logistics of the </w:t>
      </w:r>
      <w:r w:rsidR="00375B4C">
        <w:t>COMPARE</w:t>
      </w:r>
      <w:r w:rsidRPr="0021766A">
        <w:t xml:space="preserve"> trial. They are responsible for randomisation of the donor kidney, delivery of the Kidney Assist to the donor centre in time, assisting the donor surgeon with connection of the kidney to the Kidney Assist, collecting donor data and filling in these data in the </w:t>
      </w:r>
      <w:proofErr w:type="spellStart"/>
      <w:r w:rsidRPr="0021766A">
        <w:t>eCRF</w:t>
      </w:r>
      <w:proofErr w:type="spellEnd"/>
      <w:r w:rsidRPr="0021766A">
        <w:t xml:space="preserve">, donor sample collection and processing, assisting the transplant surgeon with removal of the kidney from the Kidney Assist at time of transplantation, collecting recipient data and filling in these data in the </w:t>
      </w:r>
      <w:proofErr w:type="spellStart"/>
      <w:r w:rsidRPr="0021766A">
        <w:t>eCRF</w:t>
      </w:r>
      <w:proofErr w:type="spellEnd"/>
      <w:r w:rsidRPr="0021766A">
        <w:t>, recipient sample collection and processing, cleaning and storage of the Kidney Assist</w:t>
      </w:r>
      <w:r w:rsidR="00957E49">
        <w:t>, and all administration involved with these tasks</w:t>
      </w:r>
      <w:r w:rsidRPr="0021766A">
        <w:t>. The Transplant Technicians will be properly trained in performing these tasks.</w:t>
      </w:r>
    </w:p>
    <w:p w:rsidR="004D2B28" w:rsidRPr="0021766A" w:rsidRDefault="004D2B28" w:rsidP="00D7578A">
      <w:pPr>
        <w:spacing w:line="276" w:lineRule="auto"/>
        <w:ind w:left="720"/>
        <w:jc w:val="both"/>
        <w:rPr>
          <w:i/>
          <w:u w:val="single"/>
        </w:rPr>
      </w:pPr>
      <w:r w:rsidRPr="0021766A">
        <w:rPr>
          <w:i/>
          <w:u w:val="single"/>
        </w:rPr>
        <w:t>Trial Data</w:t>
      </w:r>
      <w:r w:rsidR="009A5203" w:rsidRPr="0021766A">
        <w:rPr>
          <w:i/>
          <w:u w:val="single"/>
        </w:rPr>
        <w:t>base</w:t>
      </w:r>
      <w:r w:rsidRPr="0021766A">
        <w:rPr>
          <w:i/>
          <w:u w:val="single"/>
        </w:rPr>
        <w:t xml:space="preserve"> </w:t>
      </w:r>
      <w:r w:rsidR="00F8338A">
        <w:rPr>
          <w:i/>
          <w:u w:val="single"/>
        </w:rPr>
        <w:t>Programmer</w:t>
      </w:r>
    </w:p>
    <w:p w:rsidR="009A5203" w:rsidRPr="0021766A" w:rsidRDefault="002D02C5" w:rsidP="00D7578A">
      <w:pPr>
        <w:spacing w:line="276" w:lineRule="auto"/>
        <w:ind w:left="720"/>
        <w:jc w:val="both"/>
      </w:pPr>
      <w:r w:rsidRPr="0021766A">
        <w:t xml:space="preserve">The </w:t>
      </w:r>
      <w:r w:rsidR="00B02D42">
        <w:t xml:space="preserve">Trial </w:t>
      </w:r>
      <w:r w:rsidRPr="0021766A">
        <w:t>D</w:t>
      </w:r>
      <w:r w:rsidR="009A5203" w:rsidRPr="0021766A">
        <w:t xml:space="preserve">atabase </w:t>
      </w:r>
      <w:proofErr w:type="spellStart"/>
      <w:r w:rsidR="00F8338A">
        <w:t>Programmer</w:t>
      </w:r>
      <w:proofErr w:type="spellEnd"/>
      <w:r w:rsidR="000B2CAB">
        <w:t xml:space="preserve"> </w:t>
      </w:r>
      <w:r w:rsidR="00360522" w:rsidRPr="0021766A">
        <w:t>is</w:t>
      </w:r>
      <w:r w:rsidR="00D93464" w:rsidRPr="0021766A">
        <w:t xml:space="preserve"> </w:t>
      </w:r>
      <w:r w:rsidR="009A5203" w:rsidRPr="0021766A">
        <w:t>responsible for the design of the trial database</w:t>
      </w:r>
      <w:r w:rsidR="00B02D42">
        <w:t>, the</w:t>
      </w:r>
      <w:r w:rsidR="009A5203" w:rsidRPr="0021766A">
        <w:t xml:space="preserve"> online </w:t>
      </w:r>
      <w:proofErr w:type="spellStart"/>
      <w:r w:rsidR="00957E49">
        <w:t>e</w:t>
      </w:r>
      <w:r w:rsidR="00360522" w:rsidRPr="0021766A">
        <w:t>CRFs</w:t>
      </w:r>
      <w:proofErr w:type="spellEnd"/>
      <w:r w:rsidR="00B02D42">
        <w:t xml:space="preserve"> and the tutorial for the </w:t>
      </w:r>
      <w:proofErr w:type="spellStart"/>
      <w:r w:rsidR="00B02D42">
        <w:t>eCFR</w:t>
      </w:r>
      <w:proofErr w:type="spellEnd"/>
      <w:r w:rsidR="009A5203" w:rsidRPr="0021766A">
        <w:t xml:space="preserve">. </w:t>
      </w:r>
      <w:r w:rsidR="00360522" w:rsidRPr="0021766A">
        <w:t>He</w:t>
      </w:r>
      <w:r w:rsidR="009A5203" w:rsidRPr="0021766A">
        <w:t xml:space="preserve"> will design the IT system providing the randomisation procedure, data entry and verification.</w:t>
      </w:r>
    </w:p>
    <w:p w:rsidR="009A5203" w:rsidRPr="0021766A" w:rsidRDefault="00360522" w:rsidP="00D7578A">
      <w:pPr>
        <w:spacing w:line="276" w:lineRule="auto"/>
        <w:ind w:left="720"/>
        <w:jc w:val="both"/>
        <w:rPr>
          <w:i/>
          <w:u w:val="single"/>
        </w:rPr>
      </w:pPr>
      <w:r w:rsidRPr="0021766A">
        <w:rPr>
          <w:i/>
          <w:u w:val="single"/>
        </w:rPr>
        <w:t>Trial S</w:t>
      </w:r>
      <w:r w:rsidR="009A5203" w:rsidRPr="0021766A">
        <w:rPr>
          <w:i/>
          <w:u w:val="single"/>
        </w:rPr>
        <w:t>tatistician</w:t>
      </w:r>
    </w:p>
    <w:p w:rsidR="009A5203" w:rsidRDefault="00F8338A" w:rsidP="00D7578A">
      <w:pPr>
        <w:spacing w:line="276" w:lineRule="auto"/>
        <w:ind w:left="720"/>
        <w:jc w:val="both"/>
      </w:pPr>
      <w:r w:rsidRPr="0021766A">
        <w:t xml:space="preserve">The Trial Statistician is responsible for </w:t>
      </w:r>
      <w:r>
        <w:t xml:space="preserve">the development of the statistical analysis plan, providing statistical advice during the set-up, recruitment, follow-up of the trial, analysis and </w:t>
      </w:r>
      <w:r>
        <w:lastRenderedPageBreak/>
        <w:t>reporting of trial data.</w:t>
      </w:r>
      <w:r w:rsidRPr="0021766A">
        <w:t xml:space="preserve"> The Trial Statistician will also prepare documentation for </w:t>
      </w:r>
      <w:r>
        <w:t xml:space="preserve">and attend </w:t>
      </w:r>
      <w:r w:rsidRPr="0021766A">
        <w:t xml:space="preserve">the Data Monitoring Committee </w:t>
      </w:r>
      <w:r>
        <w:t xml:space="preserve">(DMC) </w:t>
      </w:r>
      <w:r w:rsidRPr="0021766A">
        <w:t>meetings</w:t>
      </w:r>
      <w:r>
        <w:t xml:space="preserve"> as per the DMC charter</w:t>
      </w:r>
      <w:r w:rsidRPr="0021766A">
        <w:t>.</w:t>
      </w:r>
    </w:p>
    <w:p w:rsidR="004C3D5B" w:rsidRPr="00826C28" w:rsidRDefault="00DD4E44" w:rsidP="00D7578A">
      <w:pPr>
        <w:spacing w:line="276" w:lineRule="auto"/>
        <w:ind w:left="720"/>
        <w:jc w:val="both"/>
        <w:rPr>
          <w:i/>
          <w:u w:val="single"/>
        </w:rPr>
      </w:pPr>
      <w:r w:rsidRPr="00826C28">
        <w:rPr>
          <w:i/>
          <w:u w:val="single"/>
        </w:rPr>
        <w:t>Organ Assist</w:t>
      </w:r>
    </w:p>
    <w:p w:rsidR="004C3D5B" w:rsidRDefault="004C3D5B" w:rsidP="00D7578A">
      <w:pPr>
        <w:spacing w:line="276" w:lineRule="auto"/>
        <w:ind w:left="720"/>
        <w:jc w:val="both"/>
      </w:pPr>
      <w:r>
        <w:t>Organ Assist is responsible for the production and delivery of the Kidney Assist machine perfusion devices. They are responsible for the training of the Transplant Technicians and all other individuals that need to operate the device. They are responsible for repairs and are obligated to deliver a replacement device within reasonable time (24 hours) after a defect device has been reported to Organ Assist by the Logistics Team.</w:t>
      </w:r>
    </w:p>
    <w:p w:rsidR="004C3D5B" w:rsidRDefault="00DD4E44" w:rsidP="00D7578A">
      <w:pPr>
        <w:spacing w:line="276" w:lineRule="auto"/>
        <w:ind w:left="720"/>
        <w:jc w:val="both"/>
        <w:rPr>
          <w:i/>
          <w:u w:val="single"/>
        </w:rPr>
      </w:pPr>
      <w:r w:rsidRPr="00826C28">
        <w:rPr>
          <w:i/>
          <w:u w:val="single"/>
        </w:rPr>
        <w:t>Med Assist</w:t>
      </w:r>
    </w:p>
    <w:p w:rsidR="00924054" w:rsidRDefault="00924054" w:rsidP="00924054">
      <w:pPr>
        <w:spacing w:line="276" w:lineRule="auto"/>
        <w:ind w:left="720"/>
        <w:jc w:val="both"/>
      </w:pPr>
      <w:r>
        <w:t xml:space="preserve">Med Assist is responsible for the logistics of the </w:t>
      </w:r>
      <w:r w:rsidR="00375B4C">
        <w:t>COMPARE</w:t>
      </w:r>
      <w:r>
        <w:t xml:space="preserve"> Trial</w:t>
      </w:r>
      <w:r w:rsidR="00093A91">
        <w:t xml:space="preserve"> in Belgium and the Netherlands. Their role in the UK will be modified to the local logistics organisation</w:t>
      </w:r>
      <w:r>
        <w:t>. The logistics process includes the following:</w:t>
      </w:r>
    </w:p>
    <w:p w:rsidR="00093A91" w:rsidRDefault="00093A91" w:rsidP="00093A91">
      <w:pPr>
        <w:pStyle w:val="ListParagraph"/>
        <w:numPr>
          <w:ilvl w:val="0"/>
          <w:numId w:val="2"/>
        </w:numPr>
        <w:spacing w:line="276" w:lineRule="auto"/>
        <w:jc w:val="both"/>
      </w:pPr>
      <w:r>
        <w:t xml:space="preserve">Making contact with the transplant coordinators, </w:t>
      </w:r>
      <w:proofErr w:type="spellStart"/>
      <w:r>
        <w:t>Eurotransplant</w:t>
      </w:r>
      <w:proofErr w:type="spellEnd"/>
      <w:r>
        <w:t xml:space="preserve">, the </w:t>
      </w:r>
      <w:proofErr w:type="spellStart"/>
      <w:r>
        <w:t>Nederlandse</w:t>
      </w:r>
      <w:proofErr w:type="spellEnd"/>
      <w:r>
        <w:t xml:space="preserve"> </w:t>
      </w:r>
      <w:proofErr w:type="spellStart"/>
      <w:r>
        <w:t>Transplantatie</w:t>
      </w:r>
      <w:proofErr w:type="spellEnd"/>
      <w:r>
        <w:t xml:space="preserve"> </w:t>
      </w:r>
      <w:proofErr w:type="spellStart"/>
      <w:r>
        <w:t>Stichting</w:t>
      </w:r>
      <w:proofErr w:type="spellEnd"/>
      <w:r>
        <w:t xml:space="preserve"> in the Netherlands, the Kidney Pancreas Committee in Belgium, to keep them updated on the progress of the </w:t>
      </w:r>
      <w:r w:rsidR="00375B4C">
        <w:t>COMPARE</w:t>
      </w:r>
      <w:r>
        <w:t xml:space="preserve"> trial and discuss with them how we can work together </w:t>
      </w:r>
    </w:p>
    <w:p w:rsidR="005C3A8E" w:rsidRDefault="00924054" w:rsidP="00826C28">
      <w:pPr>
        <w:pStyle w:val="ListParagraph"/>
        <w:numPr>
          <w:ilvl w:val="0"/>
          <w:numId w:val="2"/>
        </w:numPr>
        <w:spacing w:line="276" w:lineRule="auto"/>
        <w:jc w:val="both"/>
      </w:pPr>
      <w:r>
        <w:t>Writing SOPS and information material</w:t>
      </w:r>
      <w:r w:rsidR="00093A91">
        <w:t xml:space="preserve"> for all users</w:t>
      </w:r>
    </w:p>
    <w:p w:rsidR="005C3A8E" w:rsidRDefault="00093A91" w:rsidP="00826C28">
      <w:pPr>
        <w:pStyle w:val="ListParagraph"/>
        <w:numPr>
          <w:ilvl w:val="0"/>
          <w:numId w:val="2"/>
        </w:numPr>
        <w:spacing w:line="276" w:lineRule="auto"/>
        <w:jc w:val="both"/>
      </w:pPr>
      <w:r>
        <w:t xml:space="preserve">Employing </w:t>
      </w:r>
      <w:r w:rsidR="00924054">
        <w:t>and supervising the Transplant Technicians (TT)</w:t>
      </w:r>
    </w:p>
    <w:p w:rsidR="005C3A8E" w:rsidRDefault="00924054" w:rsidP="00826C28">
      <w:pPr>
        <w:pStyle w:val="ListParagraph"/>
        <w:numPr>
          <w:ilvl w:val="0"/>
          <w:numId w:val="2"/>
        </w:numPr>
        <w:spacing w:line="276" w:lineRule="auto"/>
        <w:jc w:val="both"/>
      </w:pPr>
      <w:r>
        <w:t>Make sure that the TT is trained to work with the Kidney Assist</w:t>
      </w:r>
    </w:p>
    <w:p w:rsidR="005C3A8E" w:rsidRDefault="00924054" w:rsidP="00826C28">
      <w:pPr>
        <w:pStyle w:val="ListParagraph"/>
        <w:numPr>
          <w:ilvl w:val="0"/>
          <w:numId w:val="2"/>
        </w:numPr>
        <w:spacing w:line="276" w:lineRule="auto"/>
        <w:jc w:val="both"/>
      </w:pPr>
      <w:r>
        <w:t>Ensure that the TT is present in time at donor and recipient procedures</w:t>
      </w:r>
    </w:p>
    <w:p w:rsidR="000B2CAB" w:rsidRDefault="00924054" w:rsidP="00A477F3">
      <w:pPr>
        <w:pStyle w:val="ListParagraph"/>
        <w:numPr>
          <w:ilvl w:val="0"/>
          <w:numId w:val="34"/>
        </w:numPr>
        <w:spacing w:line="276" w:lineRule="auto"/>
        <w:jc w:val="both"/>
      </w:pPr>
      <w:r>
        <w:t>Facilitate the collection of survey data and samples, and enter it in the appropriate format</w:t>
      </w:r>
    </w:p>
    <w:p w:rsidR="00093A91" w:rsidRDefault="00093A91" w:rsidP="00A477F3">
      <w:pPr>
        <w:pStyle w:val="ListParagraph"/>
        <w:numPr>
          <w:ilvl w:val="0"/>
          <w:numId w:val="34"/>
        </w:numPr>
        <w:spacing w:line="276" w:lineRule="auto"/>
        <w:jc w:val="both"/>
      </w:pPr>
      <w:r>
        <w:t>Transport and storage of machines and consumables</w:t>
      </w:r>
    </w:p>
    <w:p w:rsidR="00093A91" w:rsidRDefault="00093A91" w:rsidP="00A477F3">
      <w:pPr>
        <w:pStyle w:val="ListParagraph"/>
        <w:numPr>
          <w:ilvl w:val="0"/>
          <w:numId w:val="34"/>
        </w:numPr>
        <w:spacing w:line="276" w:lineRule="auto"/>
        <w:jc w:val="both"/>
      </w:pPr>
      <w:r>
        <w:t>Provide assistance during unexpected events during the trial (e.g. broken car, machine that does not work, etc)</w:t>
      </w:r>
    </w:p>
    <w:p w:rsidR="002B4AD0" w:rsidRPr="00895884" w:rsidRDefault="002B4AD0" w:rsidP="00895884">
      <w:pPr>
        <w:spacing w:after="0" w:line="240" w:lineRule="auto"/>
        <w:ind w:firstLine="720"/>
        <w:jc w:val="both"/>
        <w:rPr>
          <w:rFonts w:asciiTheme="minorHAnsi" w:eastAsia="Times New Roman" w:hAnsiTheme="minorHAnsi"/>
          <w:b/>
          <w:i/>
        </w:rPr>
      </w:pPr>
      <w:r w:rsidRPr="00895884">
        <w:rPr>
          <w:rFonts w:asciiTheme="minorHAnsi" w:eastAsia="Times New Roman" w:hAnsiTheme="minorHAnsi"/>
          <w:i/>
          <w:u w:val="single"/>
        </w:rPr>
        <w:t>Surgical Intervention</w:t>
      </w:r>
      <w:r w:rsidR="00895884" w:rsidRPr="00895884">
        <w:rPr>
          <w:rFonts w:asciiTheme="minorHAnsi" w:eastAsia="Times New Roman" w:hAnsiTheme="minorHAnsi"/>
          <w:i/>
          <w:u w:val="single"/>
        </w:rPr>
        <w:t>s</w:t>
      </w:r>
      <w:r w:rsidRPr="00895884">
        <w:rPr>
          <w:rFonts w:asciiTheme="minorHAnsi" w:eastAsia="Times New Roman" w:hAnsiTheme="minorHAnsi"/>
          <w:i/>
          <w:u w:val="single"/>
        </w:rPr>
        <w:t xml:space="preserve"> Trial Unit (SITU)</w:t>
      </w:r>
      <w:r w:rsidR="0095269C" w:rsidRPr="00895884">
        <w:rPr>
          <w:rFonts w:asciiTheme="minorHAnsi" w:eastAsia="Times New Roman" w:hAnsiTheme="minorHAnsi"/>
          <w:i/>
          <w:u w:val="single"/>
        </w:rPr>
        <w:t>, Oxford UK</w:t>
      </w:r>
    </w:p>
    <w:p w:rsidR="00B84327" w:rsidRPr="00895884" w:rsidRDefault="00B84327" w:rsidP="00B84327">
      <w:pPr>
        <w:spacing w:after="0" w:line="240" w:lineRule="auto"/>
        <w:ind w:firstLine="720"/>
        <w:jc w:val="both"/>
        <w:rPr>
          <w:rFonts w:asciiTheme="minorHAnsi" w:eastAsia="Times New Roman" w:hAnsiTheme="minorHAnsi"/>
          <w:b/>
          <w:i/>
        </w:rPr>
      </w:pPr>
    </w:p>
    <w:p w:rsidR="002B4AD0" w:rsidRPr="00895884" w:rsidRDefault="002B4AD0" w:rsidP="00895884">
      <w:pPr>
        <w:spacing w:after="0" w:line="240" w:lineRule="auto"/>
        <w:ind w:firstLine="720"/>
        <w:jc w:val="both"/>
        <w:rPr>
          <w:rFonts w:asciiTheme="minorHAnsi" w:eastAsia="Times New Roman" w:hAnsiTheme="minorHAnsi"/>
        </w:rPr>
      </w:pPr>
      <w:r w:rsidRPr="00895884">
        <w:rPr>
          <w:rFonts w:asciiTheme="minorHAnsi" w:eastAsia="Times New Roman" w:hAnsiTheme="minorHAnsi"/>
        </w:rPr>
        <w:t xml:space="preserve">Will be responsible for: </w:t>
      </w:r>
    </w:p>
    <w:p w:rsidR="00B84327" w:rsidRPr="00895884" w:rsidRDefault="00B84327" w:rsidP="00B84327">
      <w:pPr>
        <w:spacing w:after="0" w:line="240" w:lineRule="auto"/>
        <w:ind w:firstLine="720"/>
        <w:jc w:val="both"/>
        <w:rPr>
          <w:rFonts w:asciiTheme="minorHAnsi" w:eastAsia="Times New Roman" w:hAnsiTheme="minorHAnsi"/>
        </w:rPr>
      </w:pPr>
    </w:p>
    <w:p w:rsidR="002B4AD0" w:rsidRPr="00895884" w:rsidRDefault="002B4AD0" w:rsidP="00A477F3">
      <w:pPr>
        <w:numPr>
          <w:ilvl w:val="0"/>
          <w:numId w:val="41"/>
        </w:numPr>
        <w:spacing w:after="120" w:line="240" w:lineRule="auto"/>
        <w:contextualSpacing/>
        <w:jc w:val="both"/>
        <w:rPr>
          <w:rFonts w:asciiTheme="minorHAnsi" w:eastAsia="Times New Roman" w:hAnsiTheme="minorHAnsi"/>
        </w:rPr>
      </w:pPr>
      <w:r w:rsidRPr="00895884">
        <w:rPr>
          <w:rFonts w:asciiTheme="minorHAnsi" w:eastAsia="Times New Roman" w:hAnsiTheme="minorHAnsi"/>
        </w:rPr>
        <w:t>Participant randomisation</w:t>
      </w:r>
    </w:p>
    <w:p w:rsidR="002B4AD0" w:rsidRPr="00895884" w:rsidRDefault="002B4AD0" w:rsidP="00A477F3">
      <w:pPr>
        <w:numPr>
          <w:ilvl w:val="0"/>
          <w:numId w:val="41"/>
        </w:numPr>
        <w:spacing w:after="120" w:line="240" w:lineRule="auto"/>
        <w:contextualSpacing/>
        <w:jc w:val="both"/>
        <w:rPr>
          <w:rFonts w:asciiTheme="minorHAnsi" w:eastAsia="Times New Roman" w:hAnsiTheme="minorHAnsi"/>
        </w:rPr>
      </w:pPr>
      <w:r w:rsidRPr="00895884">
        <w:rPr>
          <w:rFonts w:asciiTheme="minorHAnsi" w:eastAsia="Times New Roman" w:hAnsiTheme="minorHAnsi"/>
        </w:rPr>
        <w:t>Database design</w:t>
      </w:r>
    </w:p>
    <w:p w:rsidR="002B4AD0" w:rsidRPr="00895884" w:rsidRDefault="002B4AD0" w:rsidP="00A477F3">
      <w:pPr>
        <w:numPr>
          <w:ilvl w:val="0"/>
          <w:numId w:val="41"/>
        </w:numPr>
        <w:spacing w:after="120" w:line="240" w:lineRule="auto"/>
        <w:contextualSpacing/>
        <w:jc w:val="both"/>
        <w:rPr>
          <w:rFonts w:asciiTheme="minorHAnsi" w:eastAsia="Times New Roman" w:hAnsiTheme="minorHAnsi"/>
        </w:rPr>
      </w:pPr>
      <w:r w:rsidRPr="00895884">
        <w:rPr>
          <w:rFonts w:asciiTheme="minorHAnsi" w:eastAsia="Times New Roman" w:hAnsiTheme="minorHAnsi"/>
        </w:rPr>
        <w:t xml:space="preserve">Management of data collection </w:t>
      </w:r>
    </w:p>
    <w:p w:rsidR="002B4AD0" w:rsidRPr="00895884" w:rsidRDefault="002B4AD0" w:rsidP="00A477F3">
      <w:pPr>
        <w:numPr>
          <w:ilvl w:val="0"/>
          <w:numId w:val="41"/>
        </w:numPr>
        <w:spacing w:after="120" w:line="240" w:lineRule="auto"/>
        <w:contextualSpacing/>
        <w:jc w:val="both"/>
        <w:rPr>
          <w:rFonts w:asciiTheme="minorHAnsi" w:eastAsia="Times New Roman" w:hAnsiTheme="minorHAnsi"/>
        </w:rPr>
      </w:pPr>
      <w:r w:rsidRPr="00895884">
        <w:rPr>
          <w:rFonts w:asciiTheme="minorHAnsi" w:eastAsia="Times New Roman" w:hAnsiTheme="minorHAnsi"/>
        </w:rPr>
        <w:t>Statistical analysis of trial data</w:t>
      </w:r>
    </w:p>
    <w:p w:rsidR="002B4AD0" w:rsidRPr="00895884" w:rsidRDefault="002B4AD0" w:rsidP="00A477F3">
      <w:pPr>
        <w:numPr>
          <w:ilvl w:val="0"/>
          <w:numId w:val="41"/>
        </w:numPr>
        <w:spacing w:after="120" w:line="240" w:lineRule="auto"/>
        <w:contextualSpacing/>
        <w:jc w:val="both"/>
        <w:rPr>
          <w:rFonts w:asciiTheme="minorHAnsi" w:eastAsia="Times New Roman" w:hAnsiTheme="minorHAnsi"/>
        </w:rPr>
      </w:pPr>
      <w:r w:rsidRPr="00895884">
        <w:rPr>
          <w:rFonts w:asciiTheme="minorHAnsi" w:eastAsia="Times New Roman" w:hAnsiTheme="minorHAnsi"/>
        </w:rPr>
        <w:t>Providing data for regular DMC meetings</w:t>
      </w:r>
    </w:p>
    <w:p w:rsidR="002B4AD0" w:rsidRPr="00895884" w:rsidRDefault="002B4AD0" w:rsidP="00A477F3">
      <w:pPr>
        <w:numPr>
          <w:ilvl w:val="0"/>
          <w:numId w:val="41"/>
        </w:numPr>
        <w:spacing w:after="120" w:line="240" w:lineRule="auto"/>
        <w:contextualSpacing/>
        <w:jc w:val="both"/>
        <w:rPr>
          <w:rFonts w:asciiTheme="minorHAnsi" w:eastAsia="Times New Roman" w:hAnsiTheme="minorHAnsi"/>
        </w:rPr>
      </w:pPr>
      <w:r w:rsidRPr="00895884">
        <w:rPr>
          <w:rFonts w:asciiTheme="minorHAnsi" w:eastAsia="Times New Roman" w:hAnsiTheme="minorHAnsi"/>
        </w:rPr>
        <w:t>Monitoring the trial</w:t>
      </w:r>
    </w:p>
    <w:p w:rsidR="002B4AD0" w:rsidRDefault="002B4AD0" w:rsidP="00A477F3">
      <w:pPr>
        <w:numPr>
          <w:ilvl w:val="0"/>
          <w:numId w:val="41"/>
        </w:numPr>
        <w:spacing w:after="120" w:line="240" w:lineRule="auto"/>
        <w:contextualSpacing/>
        <w:jc w:val="both"/>
        <w:rPr>
          <w:rFonts w:asciiTheme="minorHAnsi" w:eastAsia="Times New Roman" w:hAnsiTheme="minorHAnsi"/>
        </w:rPr>
      </w:pPr>
      <w:r w:rsidRPr="00895884">
        <w:rPr>
          <w:rFonts w:asciiTheme="minorHAnsi" w:eastAsia="Times New Roman" w:hAnsiTheme="minorHAnsi"/>
        </w:rPr>
        <w:t>Site initiation and close-out</w:t>
      </w:r>
    </w:p>
    <w:p w:rsidR="002B4AD0" w:rsidRPr="00895884" w:rsidRDefault="002B4AD0" w:rsidP="002B4AD0">
      <w:pPr>
        <w:spacing w:after="0" w:line="240" w:lineRule="auto"/>
        <w:jc w:val="both"/>
        <w:rPr>
          <w:rFonts w:asciiTheme="minorHAnsi" w:eastAsia="Times New Roman" w:hAnsiTheme="minorHAnsi"/>
        </w:rPr>
      </w:pPr>
    </w:p>
    <w:p w:rsidR="002B4AD0" w:rsidRPr="00895884" w:rsidRDefault="002B4AD0" w:rsidP="00895884">
      <w:pPr>
        <w:spacing w:after="0" w:line="240" w:lineRule="auto"/>
        <w:ind w:firstLine="720"/>
        <w:jc w:val="both"/>
        <w:rPr>
          <w:rFonts w:asciiTheme="minorHAnsi" w:eastAsia="Times New Roman" w:hAnsiTheme="minorHAnsi"/>
          <w:b/>
          <w:color w:val="FF0000"/>
        </w:rPr>
      </w:pPr>
      <w:r w:rsidRPr="00895884">
        <w:rPr>
          <w:rFonts w:asciiTheme="minorHAnsi" w:eastAsia="Times New Roman" w:hAnsiTheme="minorHAnsi"/>
          <w:u w:val="single"/>
        </w:rPr>
        <w:t xml:space="preserve">Central Trial </w:t>
      </w:r>
      <w:r w:rsidR="00EB116D">
        <w:rPr>
          <w:rFonts w:asciiTheme="minorHAnsi" w:eastAsia="Times New Roman" w:hAnsiTheme="minorHAnsi"/>
          <w:u w:val="single"/>
        </w:rPr>
        <w:t>Manager</w:t>
      </w:r>
    </w:p>
    <w:p w:rsidR="00B84327" w:rsidRPr="00B84327" w:rsidRDefault="00B84327" w:rsidP="00895884">
      <w:pPr>
        <w:spacing w:after="0" w:line="240" w:lineRule="auto"/>
        <w:ind w:firstLine="720"/>
        <w:jc w:val="both"/>
        <w:rPr>
          <w:rFonts w:asciiTheme="minorHAnsi" w:eastAsia="Times New Roman" w:hAnsiTheme="minorHAnsi"/>
          <w:b/>
          <w:i/>
          <w:color w:val="FF0000"/>
        </w:rPr>
      </w:pPr>
    </w:p>
    <w:p w:rsidR="002B4AD0" w:rsidRPr="00895884" w:rsidRDefault="002B4AD0" w:rsidP="00895884">
      <w:pPr>
        <w:spacing w:after="0" w:line="240" w:lineRule="auto"/>
        <w:ind w:left="720"/>
        <w:jc w:val="both"/>
        <w:rPr>
          <w:rFonts w:asciiTheme="minorHAnsi" w:eastAsia="Times New Roman" w:hAnsiTheme="minorHAnsi"/>
        </w:rPr>
      </w:pPr>
      <w:r w:rsidRPr="00895884">
        <w:rPr>
          <w:rFonts w:asciiTheme="minorHAnsi" w:eastAsia="Times New Roman" w:hAnsiTheme="minorHAnsi"/>
        </w:rPr>
        <w:t xml:space="preserve">The </w:t>
      </w:r>
      <w:r w:rsidR="00EB116D">
        <w:rPr>
          <w:rFonts w:asciiTheme="minorHAnsi" w:eastAsia="Times New Roman" w:hAnsiTheme="minorHAnsi"/>
        </w:rPr>
        <w:t>Central Trial Manager</w:t>
      </w:r>
      <w:r w:rsidRPr="00895884">
        <w:rPr>
          <w:rFonts w:asciiTheme="minorHAnsi" w:eastAsia="Times New Roman" w:hAnsiTheme="minorHAnsi"/>
        </w:rPr>
        <w:t xml:space="preserve"> will be based in SITU and ensure that regulatory standards are maintained and the trial is conducted according to the principles of GCP. The </w:t>
      </w:r>
      <w:r w:rsidR="00EB116D">
        <w:rPr>
          <w:rFonts w:asciiTheme="minorHAnsi" w:eastAsia="Times New Roman" w:hAnsiTheme="minorHAnsi"/>
        </w:rPr>
        <w:t>Central Trial Manager</w:t>
      </w:r>
      <w:r w:rsidRPr="00895884">
        <w:rPr>
          <w:rFonts w:asciiTheme="minorHAnsi" w:eastAsia="Times New Roman" w:hAnsiTheme="minorHAnsi"/>
        </w:rPr>
        <w:t xml:space="preserve"> will also be responsible for:</w:t>
      </w:r>
    </w:p>
    <w:p w:rsidR="002B4AD0" w:rsidRPr="00895884" w:rsidRDefault="002B4AD0" w:rsidP="00A477F3">
      <w:pPr>
        <w:pStyle w:val="ListParagraph"/>
        <w:numPr>
          <w:ilvl w:val="0"/>
          <w:numId w:val="44"/>
        </w:numPr>
        <w:spacing w:after="0" w:line="240" w:lineRule="auto"/>
        <w:jc w:val="both"/>
        <w:rPr>
          <w:rFonts w:asciiTheme="minorHAnsi" w:eastAsia="Times New Roman" w:hAnsiTheme="minorHAnsi"/>
        </w:rPr>
      </w:pPr>
      <w:r w:rsidRPr="00895884">
        <w:rPr>
          <w:rFonts w:asciiTheme="minorHAnsi" w:eastAsia="Times New Roman" w:hAnsiTheme="minorHAnsi"/>
        </w:rPr>
        <w:t>Organisation of trial management committee meetings</w:t>
      </w:r>
    </w:p>
    <w:p w:rsidR="002B4AD0" w:rsidRDefault="002B4AD0" w:rsidP="00A477F3">
      <w:pPr>
        <w:numPr>
          <w:ilvl w:val="0"/>
          <w:numId w:val="43"/>
        </w:numPr>
        <w:spacing w:after="0" w:line="240" w:lineRule="auto"/>
        <w:jc w:val="both"/>
        <w:rPr>
          <w:rFonts w:asciiTheme="minorHAnsi" w:eastAsia="Times New Roman" w:hAnsiTheme="minorHAnsi"/>
        </w:rPr>
      </w:pPr>
      <w:r w:rsidRPr="00895884">
        <w:rPr>
          <w:rFonts w:asciiTheme="minorHAnsi" w:eastAsia="Times New Roman" w:hAnsiTheme="minorHAnsi"/>
        </w:rPr>
        <w:lastRenderedPageBreak/>
        <w:t>Regular reporting to the sponsor on the progress of the clinical investigation.</w:t>
      </w:r>
    </w:p>
    <w:p w:rsidR="00EB116D" w:rsidRPr="00895884" w:rsidRDefault="00EB116D" w:rsidP="00A477F3">
      <w:pPr>
        <w:numPr>
          <w:ilvl w:val="0"/>
          <w:numId w:val="43"/>
        </w:numPr>
        <w:spacing w:after="0" w:line="240" w:lineRule="auto"/>
        <w:jc w:val="both"/>
        <w:rPr>
          <w:rFonts w:asciiTheme="minorHAnsi" w:eastAsia="Times New Roman" w:hAnsiTheme="minorHAnsi"/>
        </w:rPr>
      </w:pPr>
      <w:r>
        <w:rPr>
          <w:rFonts w:asciiTheme="minorHAnsi" w:eastAsia="Times New Roman" w:hAnsiTheme="minorHAnsi"/>
        </w:rPr>
        <w:t>Regional coordination in collaboration with the National Investigator for the UK remit.</w:t>
      </w:r>
    </w:p>
    <w:p w:rsidR="004D2B28" w:rsidRPr="0021766A" w:rsidRDefault="00D86351" w:rsidP="000B2CAB">
      <w:pPr>
        <w:pStyle w:val="Heading2"/>
        <w:numPr>
          <w:ilvl w:val="1"/>
          <w:numId w:val="1"/>
        </w:numPr>
      </w:pPr>
      <w:bookmarkStart w:id="91" w:name="_Toc362008524"/>
      <w:bookmarkStart w:id="92" w:name="_Toc384289427"/>
      <w:bookmarkStart w:id="93" w:name="_Toc384315287"/>
      <w:r>
        <w:t>Trial Management</w:t>
      </w:r>
      <w:r w:rsidRPr="0021766A">
        <w:t xml:space="preserve"> </w:t>
      </w:r>
      <w:r w:rsidR="004D2B28" w:rsidRPr="0021766A">
        <w:t>Committee</w:t>
      </w:r>
      <w:bookmarkEnd w:id="91"/>
      <w:bookmarkEnd w:id="92"/>
      <w:bookmarkEnd w:id="93"/>
    </w:p>
    <w:p w:rsidR="004D2B28" w:rsidRPr="0021766A" w:rsidRDefault="003641D3" w:rsidP="00D7578A">
      <w:pPr>
        <w:spacing w:line="276" w:lineRule="auto"/>
        <w:ind w:left="720"/>
      </w:pPr>
      <w:r w:rsidRPr="0021766A">
        <w:t xml:space="preserve">The </w:t>
      </w:r>
      <w:r w:rsidR="00D86351">
        <w:t>Trial Management</w:t>
      </w:r>
      <w:r w:rsidR="00D86351" w:rsidRPr="0021766A">
        <w:t xml:space="preserve"> </w:t>
      </w:r>
      <w:r w:rsidRPr="0021766A">
        <w:t>C</w:t>
      </w:r>
      <w:r w:rsidR="004D2B28" w:rsidRPr="0021766A">
        <w:t xml:space="preserve">ommittee </w:t>
      </w:r>
      <w:r w:rsidR="00AA2B6E" w:rsidRPr="0021766A">
        <w:t>is</w:t>
      </w:r>
      <w:r w:rsidR="004D2B28" w:rsidRPr="0021766A">
        <w:t xml:space="preserve"> responsible for: </w:t>
      </w:r>
    </w:p>
    <w:p w:rsidR="004D2B28" w:rsidRPr="0021766A" w:rsidRDefault="004D2B28" w:rsidP="00D7578A">
      <w:pPr>
        <w:pStyle w:val="ListParagraph"/>
        <w:numPr>
          <w:ilvl w:val="0"/>
          <w:numId w:val="2"/>
        </w:numPr>
        <w:spacing w:line="276" w:lineRule="auto"/>
      </w:pPr>
      <w:r w:rsidRPr="0021766A">
        <w:t>Agreement of the final protocol</w:t>
      </w:r>
    </w:p>
    <w:p w:rsidR="004D2B28" w:rsidRPr="0021766A" w:rsidRDefault="004D2B28" w:rsidP="00D7578A">
      <w:pPr>
        <w:pStyle w:val="ListParagraph"/>
        <w:numPr>
          <w:ilvl w:val="0"/>
          <w:numId w:val="2"/>
        </w:numPr>
        <w:spacing w:line="276" w:lineRule="auto"/>
      </w:pPr>
      <w:r w:rsidRPr="0021766A">
        <w:t xml:space="preserve">Reviewing progress of the study and, if necessary, agreeing to changes to the study protocol and/or </w:t>
      </w:r>
      <w:r w:rsidR="00957E49">
        <w:t>SOPs</w:t>
      </w:r>
      <w:r w:rsidRPr="0021766A">
        <w:t xml:space="preserve"> to facilitate the success of the study</w:t>
      </w:r>
    </w:p>
    <w:p w:rsidR="004D2B28" w:rsidRPr="0021766A" w:rsidRDefault="004D2B28" w:rsidP="00D7578A">
      <w:pPr>
        <w:pStyle w:val="ListParagraph"/>
        <w:numPr>
          <w:ilvl w:val="0"/>
          <w:numId w:val="2"/>
        </w:numPr>
        <w:spacing w:line="276" w:lineRule="auto"/>
      </w:pPr>
      <w:r w:rsidRPr="0021766A">
        <w:t>Reviewing new studies that may be of relevance to the current protocol</w:t>
      </w:r>
    </w:p>
    <w:p w:rsidR="004D2B28" w:rsidRPr="0021766A" w:rsidRDefault="004D2B28" w:rsidP="00D7578A">
      <w:pPr>
        <w:spacing w:line="276" w:lineRule="auto"/>
        <w:ind w:left="720"/>
      </w:pPr>
      <w:r w:rsidRPr="0021766A">
        <w:t xml:space="preserve">The </w:t>
      </w:r>
      <w:r w:rsidR="00D86351">
        <w:t>Trial Management</w:t>
      </w:r>
      <w:r w:rsidR="00D86351" w:rsidRPr="0021766A">
        <w:t xml:space="preserve"> </w:t>
      </w:r>
      <w:r w:rsidR="003641D3" w:rsidRPr="0021766A">
        <w:t>Committee</w:t>
      </w:r>
      <w:r w:rsidRPr="0021766A">
        <w:t xml:space="preserve"> members are: </w:t>
      </w:r>
    </w:p>
    <w:p w:rsidR="004D2B28" w:rsidRPr="00826C28" w:rsidRDefault="00DD4E44" w:rsidP="004835A6">
      <w:pPr>
        <w:pStyle w:val="ListParagraph"/>
        <w:numPr>
          <w:ilvl w:val="0"/>
          <w:numId w:val="14"/>
        </w:numPr>
        <w:spacing w:after="0" w:line="276" w:lineRule="auto"/>
        <w:rPr>
          <w:lang w:val="fr-FR"/>
        </w:rPr>
      </w:pPr>
      <w:r w:rsidRPr="00826C28">
        <w:rPr>
          <w:lang w:val="fr-FR"/>
        </w:rPr>
        <w:t>Jacques Pirenne (JP) (</w:t>
      </w:r>
      <w:proofErr w:type="spellStart"/>
      <w:r w:rsidRPr="00826C28">
        <w:rPr>
          <w:lang w:val="fr-FR"/>
        </w:rPr>
        <w:t>University</w:t>
      </w:r>
      <w:proofErr w:type="spellEnd"/>
      <w:r w:rsidRPr="00826C28">
        <w:rPr>
          <w:lang w:val="fr-FR"/>
        </w:rPr>
        <w:t xml:space="preserve"> of </w:t>
      </w:r>
      <w:proofErr w:type="spellStart"/>
      <w:r w:rsidRPr="00826C28">
        <w:rPr>
          <w:lang w:val="fr-FR"/>
        </w:rPr>
        <w:t>Leuven</w:t>
      </w:r>
      <w:proofErr w:type="spellEnd"/>
      <w:r w:rsidRPr="00826C28">
        <w:rPr>
          <w:lang w:val="fr-FR"/>
        </w:rPr>
        <w:t xml:space="preserve">, </w:t>
      </w:r>
      <w:proofErr w:type="spellStart"/>
      <w:r w:rsidRPr="00826C28">
        <w:rPr>
          <w:lang w:val="fr-FR"/>
        </w:rPr>
        <w:t>Belgium</w:t>
      </w:r>
      <w:proofErr w:type="spellEnd"/>
      <w:r w:rsidRPr="00826C28">
        <w:rPr>
          <w:lang w:val="fr-FR"/>
        </w:rPr>
        <w:t>)</w:t>
      </w:r>
    </w:p>
    <w:p w:rsidR="004D2B28" w:rsidRPr="0021766A" w:rsidRDefault="004D2B28" w:rsidP="004835A6">
      <w:pPr>
        <w:pStyle w:val="ListParagraph"/>
        <w:numPr>
          <w:ilvl w:val="0"/>
          <w:numId w:val="14"/>
        </w:numPr>
        <w:spacing w:after="0" w:line="276" w:lineRule="auto"/>
      </w:pPr>
      <w:r w:rsidRPr="0021766A">
        <w:t>Ina Jochmans (IJ) (University of Leuven, Belgium</w:t>
      </w:r>
      <w:r w:rsidR="00B35122" w:rsidRPr="0021766A">
        <w:t>)</w:t>
      </w:r>
    </w:p>
    <w:p w:rsidR="004D2B28" w:rsidRPr="0021766A" w:rsidRDefault="004D2B28" w:rsidP="004835A6">
      <w:pPr>
        <w:pStyle w:val="ListParagraph"/>
        <w:numPr>
          <w:ilvl w:val="0"/>
          <w:numId w:val="14"/>
        </w:numPr>
        <w:spacing w:after="0" w:line="276" w:lineRule="auto"/>
        <w:jc w:val="both"/>
      </w:pPr>
      <w:r w:rsidRPr="0021766A">
        <w:t>Rutger J Ploeg (RJP) (University of Oxford, United Kingdom)</w:t>
      </w:r>
    </w:p>
    <w:p w:rsidR="00ED19AF" w:rsidRPr="0021766A" w:rsidRDefault="00ED19AF" w:rsidP="004835A6">
      <w:pPr>
        <w:pStyle w:val="ListParagraph"/>
        <w:numPr>
          <w:ilvl w:val="0"/>
          <w:numId w:val="14"/>
        </w:numPr>
        <w:spacing w:after="0" w:line="276" w:lineRule="auto"/>
        <w:jc w:val="both"/>
      </w:pPr>
      <w:r w:rsidRPr="0021766A">
        <w:t>Maria Kaisar (</w:t>
      </w:r>
      <w:proofErr w:type="spellStart"/>
      <w:r w:rsidRPr="0021766A">
        <w:t>MK</w:t>
      </w:r>
      <w:r w:rsidR="006C5D1F" w:rsidRPr="0021766A">
        <w:t>a</w:t>
      </w:r>
      <w:proofErr w:type="spellEnd"/>
      <w:r w:rsidRPr="0021766A">
        <w:t>) (University of Oxford, United Kingdom)</w:t>
      </w:r>
    </w:p>
    <w:p w:rsidR="004D2B28" w:rsidRPr="0021766A" w:rsidRDefault="004D2B28" w:rsidP="004835A6">
      <w:pPr>
        <w:pStyle w:val="ListParagraph"/>
        <w:numPr>
          <w:ilvl w:val="0"/>
          <w:numId w:val="14"/>
        </w:numPr>
        <w:spacing w:after="0" w:line="276" w:lineRule="auto"/>
        <w:jc w:val="both"/>
      </w:pPr>
      <w:r w:rsidRPr="0021766A">
        <w:t xml:space="preserve">Dirk </w:t>
      </w:r>
      <w:proofErr w:type="spellStart"/>
      <w:r w:rsidRPr="0021766A">
        <w:t>Ysebaert</w:t>
      </w:r>
      <w:proofErr w:type="spellEnd"/>
      <w:r w:rsidRPr="0021766A">
        <w:t xml:space="preserve"> (DY) (University of Antwerp, Belgium)</w:t>
      </w:r>
    </w:p>
    <w:p w:rsidR="004D2B28" w:rsidRPr="0021766A" w:rsidRDefault="004D2B28" w:rsidP="004835A6">
      <w:pPr>
        <w:pStyle w:val="ListParagraph"/>
        <w:numPr>
          <w:ilvl w:val="0"/>
          <w:numId w:val="14"/>
        </w:numPr>
        <w:spacing w:after="0" w:line="276" w:lineRule="auto"/>
        <w:jc w:val="both"/>
      </w:pPr>
      <w:r w:rsidRPr="0021766A">
        <w:t>Henri Leuvenink (HL) (University of Groningen, the Netherlands)</w:t>
      </w:r>
    </w:p>
    <w:p w:rsidR="004D2B28" w:rsidRPr="0021766A" w:rsidRDefault="004D2B28" w:rsidP="004835A6">
      <w:pPr>
        <w:pStyle w:val="ListParagraph"/>
        <w:numPr>
          <w:ilvl w:val="0"/>
          <w:numId w:val="14"/>
        </w:numPr>
        <w:spacing w:after="0" w:line="276" w:lineRule="auto"/>
        <w:jc w:val="both"/>
      </w:pPr>
      <w:r w:rsidRPr="0021766A">
        <w:t>Cyril Moers (CM) (University of Groningen, the Netherlands)</w:t>
      </w:r>
    </w:p>
    <w:p w:rsidR="004D2B28" w:rsidRPr="0021766A" w:rsidRDefault="004D2B28" w:rsidP="004835A6">
      <w:pPr>
        <w:pStyle w:val="ListParagraph"/>
        <w:numPr>
          <w:ilvl w:val="0"/>
          <w:numId w:val="14"/>
        </w:numPr>
        <w:spacing w:after="0" w:line="276" w:lineRule="auto"/>
        <w:jc w:val="both"/>
      </w:pPr>
      <w:r w:rsidRPr="0021766A">
        <w:t>Sijbrand Hofker (SH) (University of Groningen, the Netherlands)</w:t>
      </w:r>
    </w:p>
    <w:p w:rsidR="004D2B28" w:rsidRPr="0021766A" w:rsidRDefault="004D2B28" w:rsidP="004835A6">
      <w:pPr>
        <w:pStyle w:val="ListParagraph"/>
        <w:numPr>
          <w:ilvl w:val="0"/>
          <w:numId w:val="14"/>
        </w:numPr>
        <w:spacing w:after="0" w:line="276" w:lineRule="auto"/>
        <w:jc w:val="both"/>
      </w:pPr>
      <w:r w:rsidRPr="0021766A">
        <w:t>Jan Ringers (JR) (University of Leiden, the Netherlands)</w:t>
      </w:r>
    </w:p>
    <w:p w:rsidR="004D2B28" w:rsidRPr="0021766A" w:rsidRDefault="004D2B28" w:rsidP="004835A6">
      <w:pPr>
        <w:pStyle w:val="ListParagraph"/>
        <w:numPr>
          <w:ilvl w:val="0"/>
          <w:numId w:val="14"/>
        </w:numPr>
        <w:spacing w:after="0" w:line="276" w:lineRule="auto"/>
        <w:jc w:val="both"/>
      </w:pPr>
      <w:r w:rsidRPr="0021766A">
        <w:t xml:space="preserve">Olivier Detry (OD) (University of </w:t>
      </w:r>
      <w:proofErr w:type="spellStart"/>
      <w:r w:rsidRPr="0021766A">
        <w:t>Liège</w:t>
      </w:r>
      <w:proofErr w:type="spellEnd"/>
      <w:r w:rsidRPr="0021766A">
        <w:t>, Belgium)</w:t>
      </w:r>
    </w:p>
    <w:p w:rsidR="004D2B28" w:rsidRPr="006752A8" w:rsidRDefault="00ED359E" w:rsidP="004835A6">
      <w:pPr>
        <w:pStyle w:val="ListParagraph"/>
        <w:numPr>
          <w:ilvl w:val="0"/>
          <w:numId w:val="14"/>
        </w:numPr>
        <w:spacing w:after="0" w:line="276" w:lineRule="auto"/>
        <w:jc w:val="both"/>
      </w:pPr>
      <w:r w:rsidRPr="006752A8">
        <w:t xml:space="preserve">Ernest van </w:t>
      </w:r>
      <w:proofErr w:type="spellStart"/>
      <w:r w:rsidRPr="006752A8">
        <w:t>Heurn</w:t>
      </w:r>
      <w:proofErr w:type="spellEnd"/>
      <w:r w:rsidRPr="006752A8">
        <w:t xml:space="preserve"> (</w:t>
      </w:r>
      <w:proofErr w:type="spellStart"/>
      <w:r w:rsidRPr="006752A8">
        <w:t>EvH</w:t>
      </w:r>
      <w:proofErr w:type="spellEnd"/>
      <w:r w:rsidRPr="006752A8">
        <w:t>) (University of Maastricht, the Netherlands)</w:t>
      </w:r>
    </w:p>
    <w:p w:rsidR="004D2B28" w:rsidRPr="0021766A" w:rsidRDefault="004D2B28" w:rsidP="004835A6">
      <w:pPr>
        <w:pStyle w:val="ListParagraph"/>
        <w:numPr>
          <w:ilvl w:val="0"/>
          <w:numId w:val="14"/>
        </w:numPr>
        <w:spacing w:after="0" w:line="276" w:lineRule="auto"/>
        <w:jc w:val="both"/>
      </w:pPr>
      <w:r w:rsidRPr="0021766A">
        <w:t>John O’Callaghan (JOC) (Centre for Evidence in Transplantation, United Kingdom)</w:t>
      </w:r>
    </w:p>
    <w:p w:rsidR="005C3A8E" w:rsidRDefault="004D2B28" w:rsidP="004835A6">
      <w:pPr>
        <w:pStyle w:val="ListParagraph"/>
        <w:numPr>
          <w:ilvl w:val="0"/>
          <w:numId w:val="14"/>
        </w:numPr>
        <w:spacing w:after="0" w:line="276" w:lineRule="auto"/>
        <w:jc w:val="both"/>
      </w:pPr>
      <w:r w:rsidRPr="0021766A">
        <w:t>Martin Kuizenga (</w:t>
      </w:r>
      <w:proofErr w:type="spellStart"/>
      <w:r w:rsidRPr="0021766A">
        <w:t>MK</w:t>
      </w:r>
      <w:r w:rsidR="006C5D1F" w:rsidRPr="0021766A">
        <w:t>u</w:t>
      </w:r>
      <w:proofErr w:type="spellEnd"/>
      <w:r w:rsidRPr="0021766A">
        <w:t>) (Organ Assist, the Netherlands)</w:t>
      </w:r>
    </w:p>
    <w:p w:rsidR="002E77BD" w:rsidRDefault="002E77BD" w:rsidP="002E77BD">
      <w:pPr>
        <w:pStyle w:val="ListParagraph"/>
        <w:numPr>
          <w:ilvl w:val="0"/>
          <w:numId w:val="14"/>
        </w:numPr>
        <w:spacing w:line="276" w:lineRule="auto"/>
      </w:pPr>
      <w:r w:rsidRPr="00826C28">
        <w:t xml:space="preserve">Victoria Rush </w:t>
      </w:r>
      <w:r>
        <w:t>(VR) (Surgical Intervention Trial Unit, United Kingdom)</w:t>
      </w:r>
    </w:p>
    <w:p w:rsidR="002E77BD" w:rsidRPr="00826C28" w:rsidRDefault="002E77BD" w:rsidP="002E77BD">
      <w:pPr>
        <w:pStyle w:val="ListParagraph"/>
        <w:numPr>
          <w:ilvl w:val="0"/>
          <w:numId w:val="14"/>
        </w:numPr>
        <w:spacing w:line="276" w:lineRule="auto"/>
      </w:pPr>
      <w:r w:rsidRPr="00826C28">
        <w:t>Virginia Chiocchia</w:t>
      </w:r>
      <w:r w:rsidRPr="00D86351">
        <w:t xml:space="preserve"> </w:t>
      </w:r>
      <w:r>
        <w:t>(VC) (Surgical Intervention Trial Unit, United Kingdom)</w:t>
      </w:r>
    </w:p>
    <w:p w:rsidR="002E77BD" w:rsidRDefault="00EF0541" w:rsidP="002E77BD">
      <w:pPr>
        <w:pStyle w:val="ListParagraph"/>
        <w:numPr>
          <w:ilvl w:val="0"/>
          <w:numId w:val="14"/>
        </w:numPr>
        <w:spacing w:line="276" w:lineRule="auto"/>
      </w:pPr>
      <w:proofErr w:type="spellStart"/>
      <w:r>
        <w:rPr>
          <w:color w:val="000000"/>
        </w:rPr>
        <w:t>Richéal</w:t>
      </w:r>
      <w:proofErr w:type="spellEnd"/>
      <w:r w:rsidR="002E77BD" w:rsidRPr="00826C28">
        <w:t xml:space="preserve"> Burns </w:t>
      </w:r>
      <w:r w:rsidR="002E77BD">
        <w:t>(RB) (Surgical Intervention Trial Unit, United Kingdom)</w:t>
      </w:r>
    </w:p>
    <w:p w:rsidR="005C3A8E" w:rsidRDefault="0043701C" w:rsidP="004835A6">
      <w:pPr>
        <w:pStyle w:val="ListParagraph"/>
        <w:numPr>
          <w:ilvl w:val="0"/>
          <w:numId w:val="14"/>
        </w:numPr>
        <w:spacing w:line="276" w:lineRule="auto"/>
      </w:pPr>
      <w:r>
        <w:t>Ally</w:t>
      </w:r>
      <w:r w:rsidR="00837667">
        <w:t>son Bradley (AB) (Surgical Intervention Trial Unit, United Kingdom)</w:t>
      </w:r>
    </w:p>
    <w:p w:rsidR="00F034C5" w:rsidRPr="0021766A" w:rsidRDefault="00F034C5" w:rsidP="000B2CAB">
      <w:pPr>
        <w:pStyle w:val="Heading2"/>
        <w:numPr>
          <w:ilvl w:val="1"/>
          <w:numId w:val="1"/>
        </w:numPr>
      </w:pPr>
      <w:bookmarkStart w:id="94" w:name="_Data_Monitoring_Committee"/>
      <w:bookmarkStart w:id="95" w:name="_Toc362008526"/>
      <w:bookmarkStart w:id="96" w:name="_Toc384289428"/>
      <w:bookmarkStart w:id="97" w:name="_Toc384315288"/>
      <w:bookmarkEnd w:id="94"/>
      <w:r w:rsidRPr="0021766A">
        <w:t>Data Monitoring Committee</w:t>
      </w:r>
      <w:bookmarkEnd w:id="95"/>
      <w:bookmarkEnd w:id="96"/>
      <w:bookmarkEnd w:id="97"/>
    </w:p>
    <w:p w:rsidR="00F8338A" w:rsidRDefault="00093A91" w:rsidP="00F8338A">
      <w:pPr>
        <w:spacing w:after="0"/>
        <w:ind w:left="720"/>
      </w:pPr>
      <w:r>
        <w:t>The D</w:t>
      </w:r>
      <w:r w:rsidR="00F8338A">
        <w:t xml:space="preserve">ata </w:t>
      </w:r>
      <w:r>
        <w:t>M</w:t>
      </w:r>
      <w:r w:rsidR="00F8338A">
        <w:t xml:space="preserve">onitoring </w:t>
      </w:r>
      <w:r>
        <w:t>C</w:t>
      </w:r>
      <w:r w:rsidR="00F8338A">
        <w:t xml:space="preserve">ommittee </w:t>
      </w:r>
      <w:r>
        <w:t>(DMC) is</w:t>
      </w:r>
      <w:r w:rsidR="00F8338A">
        <w:t xml:space="preserve"> independent from the trial and is responsible for:</w:t>
      </w:r>
    </w:p>
    <w:p w:rsidR="00F8338A" w:rsidRDefault="00F8338A" w:rsidP="00A477F3">
      <w:pPr>
        <w:numPr>
          <w:ilvl w:val="0"/>
          <w:numId w:val="35"/>
        </w:numPr>
        <w:spacing w:after="120" w:line="276" w:lineRule="auto"/>
        <w:contextualSpacing/>
        <w:jc w:val="both"/>
      </w:pPr>
      <w:r>
        <w:t>Agreeing a charter for the conduct of the DMC</w:t>
      </w:r>
    </w:p>
    <w:p w:rsidR="00F8338A" w:rsidRDefault="00F8338A" w:rsidP="00A477F3">
      <w:pPr>
        <w:numPr>
          <w:ilvl w:val="0"/>
          <w:numId w:val="35"/>
        </w:numPr>
        <w:spacing w:after="120" w:line="276" w:lineRule="auto"/>
        <w:contextualSpacing/>
        <w:jc w:val="both"/>
      </w:pPr>
      <w:r>
        <w:t>Reviewing data from the study according to the schedule set out in the charter</w:t>
      </w:r>
    </w:p>
    <w:p w:rsidR="00F8338A" w:rsidRDefault="00F8338A" w:rsidP="00A477F3">
      <w:pPr>
        <w:numPr>
          <w:ilvl w:val="0"/>
          <w:numId w:val="35"/>
        </w:numPr>
        <w:spacing w:after="120" w:line="276" w:lineRule="auto"/>
        <w:contextualSpacing/>
        <w:jc w:val="both"/>
      </w:pPr>
      <w:r>
        <w:t xml:space="preserve">Reviewing serious adverse events (device related or not) </w:t>
      </w:r>
      <w:r w:rsidRPr="0056750F">
        <w:t>and any device de</w:t>
      </w:r>
      <w:r>
        <w:t>ficiencies</w:t>
      </w:r>
    </w:p>
    <w:p w:rsidR="00F1267A" w:rsidRPr="0021766A" w:rsidRDefault="00F1267A" w:rsidP="00D7578A">
      <w:pPr>
        <w:spacing w:line="276" w:lineRule="auto"/>
        <w:ind w:left="720"/>
        <w:jc w:val="both"/>
      </w:pPr>
      <w:r w:rsidRPr="0021766A">
        <w:t>The DMC consist out of:</w:t>
      </w:r>
    </w:p>
    <w:p w:rsidR="0023612A" w:rsidRPr="006752A8" w:rsidRDefault="00ED359E" w:rsidP="00D7578A">
      <w:pPr>
        <w:pStyle w:val="ListParagraph"/>
        <w:numPr>
          <w:ilvl w:val="0"/>
          <w:numId w:val="2"/>
        </w:numPr>
        <w:spacing w:line="276" w:lineRule="auto"/>
        <w:jc w:val="both"/>
      </w:pPr>
      <w:r w:rsidRPr="006752A8">
        <w:t>Chair: Chris</w:t>
      </w:r>
      <w:r w:rsidR="007C7308">
        <w:t>topher</w:t>
      </w:r>
      <w:r w:rsidRPr="006752A8">
        <w:t xml:space="preserve"> Watson (professor of Transplantation, University of Cambridge, United Kingdom)</w:t>
      </w:r>
    </w:p>
    <w:p w:rsidR="00F1267A" w:rsidRPr="006752A8" w:rsidRDefault="00F8338A" w:rsidP="00D7578A">
      <w:pPr>
        <w:pStyle w:val="ListParagraph"/>
        <w:numPr>
          <w:ilvl w:val="0"/>
          <w:numId w:val="2"/>
        </w:numPr>
        <w:spacing w:line="276" w:lineRule="auto"/>
        <w:jc w:val="both"/>
      </w:pPr>
      <w:r>
        <w:t xml:space="preserve">Vice chair: </w:t>
      </w:r>
      <w:proofErr w:type="spellStart"/>
      <w:r w:rsidR="00ED359E" w:rsidRPr="006752A8">
        <w:t>Josep</w:t>
      </w:r>
      <w:proofErr w:type="spellEnd"/>
      <w:r w:rsidR="00ED359E" w:rsidRPr="006752A8">
        <w:t xml:space="preserve"> </w:t>
      </w:r>
      <w:proofErr w:type="spellStart"/>
      <w:r w:rsidR="00ED359E" w:rsidRPr="006752A8">
        <w:t>Grinyó</w:t>
      </w:r>
      <w:proofErr w:type="spellEnd"/>
      <w:r w:rsidR="00ED359E" w:rsidRPr="006752A8">
        <w:t xml:space="preserve"> (professor of Nephrology, </w:t>
      </w:r>
      <w:proofErr w:type="spellStart"/>
      <w:r w:rsidR="00ED359E" w:rsidRPr="006752A8">
        <w:t>Bellvitge</w:t>
      </w:r>
      <w:proofErr w:type="spellEnd"/>
      <w:r w:rsidR="00ED359E" w:rsidRPr="006752A8">
        <w:t xml:space="preserve"> hospital Barcelona, Spain)</w:t>
      </w:r>
    </w:p>
    <w:p w:rsidR="00F1267A" w:rsidRPr="006752A8" w:rsidRDefault="003C538D" w:rsidP="00D7578A">
      <w:pPr>
        <w:pStyle w:val="ListParagraph"/>
        <w:numPr>
          <w:ilvl w:val="0"/>
          <w:numId w:val="2"/>
        </w:numPr>
        <w:spacing w:line="276" w:lineRule="auto"/>
        <w:jc w:val="both"/>
      </w:pPr>
      <w:r w:rsidRPr="0021766A">
        <w:t xml:space="preserve">Gabriel </w:t>
      </w:r>
      <w:proofErr w:type="spellStart"/>
      <w:r w:rsidRPr="0021766A">
        <w:t>Oniscu</w:t>
      </w:r>
      <w:proofErr w:type="spellEnd"/>
      <w:r w:rsidR="00ED359E" w:rsidRPr="006752A8">
        <w:t xml:space="preserve"> (Consultant Transplant Surgeon and Honorary Clinical Senior Lecturer, Royal Infirmary of Edinburgh, United Kingdom)</w:t>
      </w:r>
    </w:p>
    <w:p w:rsidR="00F1267A" w:rsidRDefault="003C538D" w:rsidP="00D7578A">
      <w:pPr>
        <w:pStyle w:val="ListParagraph"/>
        <w:numPr>
          <w:ilvl w:val="0"/>
          <w:numId w:val="2"/>
        </w:numPr>
        <w:spacing w:line="276" w:lineRule="auto"/>
        <w:jc w:val="both"/>
      </w:pPr>
      <w:r w:rsidRPr="0021766A">
        <w:lastRenderedPageBreak/>
        <w:t xml:space="preserve">Susan </w:t>
      </w:r>
      <w:proofErr w:type="spellStart"/>
      <w:r w:rsidRPr="0021766A">
        <w:t>Charman</w:t>
      </w:r>
      <w:proofErr w:type="spellEnd"/>
      <w:r w:rsidRPr="0021766A">
        <w:t xml:space="preserve"> </w:t>
      </w:r>
      <w:r w:rsidR="00ED359E" w:rsidRPr="006752A8">
        <w:t>(</w:t>
      </w:r>
      <w:r w:rsidR="00F8338A">
        <w:t>S</w:t>
      </w:r>
      <w:r w:rsidR="00ED359E" w:rsidRPr="006752A8">
        <w:t xml:space="preserve">tatistician, </w:t>
      </w:r>
      <w:r w:rsidRPr="0021766A">
        <w:t>London School of Hygiene and Tropical Medicine</w:t>
      </w:r>
      <w:r w:rsidR="002A2E4F" w:rsidRPr="0021766A">
        <w:t>, United Kingdom</w:t>
      </w:r>
      <w:r w:rsidR="00ED359E" w:rsidRPr="006752A8">
        <w:t>)</w:t>
      </w:r>
    </w:p>
    <w:p w:rsidR="00F8338A" w:rsidRPr="00745739" w:rsidRDefault="00F8338A" w:rsidP="00F8338A">
      <w:pPr>
        <w:pStyle w:val="ListParagraph"/>
        <w:numPr>
          <w:ilvl w:val="0"/>
          <w:numId w:val="2"/>
        </w:numPr>
        <w:spacing w:line="276" w:lineRule="auto"/>
        <w:jc w:val="both"/>
        <w:rPr>
          <w:rFonts w:asciiTheme="minorHAnsi" w:hAnsiTheme="minorHAnsi"/>
          <w:sz w:val="28"/>
        </w:rPr>
      </w:pPr>
      <w:proofErr w:type="spellStart"/>
      <w:r w:rsidRPr="00745739">
        <w:rPr>
          <w:rFonts w:asciiTheme="minorHAnsi" w:hAnsiTheme="minorHAnsi"/>
        </w:rPr>
        <w:t>Patrizia</w:t>
      </w:r>
      <w:proofErr w:type="spellEnd"/>
      <w:r w:rsidRPr="00745739">
        <w:rPr>
          <w:rFonts w:asciiTheme="minorHAnsi" w:hAnsiTheme="minorHAnsi"/>
        </w:rPr>
        <w:t xml:space="preserve"> </w:t>
      </w:r>
      <w:proofErr w:type="spellStart"/>
      <w:r w:rsidRPr="00745739">
        <w:rPr>
          <w:rFonts w:asciiTheme="minorHAnsi" w:hAnsiTheme="minorHAnsi"/>
        </w:rPr>
        <w:t>Burra</w:t>
      </w:r>
      <w:proofErr w:type="spellEnd"/>
      <w:r w:rsidRPr="00745739">
        <w:rPr>
          <w:rFonts w:asciiTheme="minorHAnsi" w:hAnsiTheme="minorHAnsi"/>
        </w:rPr>
        <w:t xml:space="preserve"> (</w:t>
      </w:r>
      <w:proofErr w:type="spellStart"/>
      <w:r w:rsidRPr="00745739">
        <w:rPr>
          <w:rFonts w:asciiTheme="minorHAnsi" w:hAnsiTheme="minorHAnsi"/>
        </w:rPr>
        <w:t>Hepatologist</w:t>
      </w:r>
      <w:proofErr w:type="spellEnd"/>
      <w:r w:rsidRPr="00745739">
        <w:rPr>
          <w:rFonts w:asciiTheme="minorHAnsi" w:hAnsiTheme="minorHAnsi"/>
        </w:rPr>
        <w:t>, Liver Transplantation, Padua, Italy)</w:t>
      </w:r>
    </w:p>
    <w:p w:rsidR="00B33414" w:rsidRPr="0021766A" w:rsidRDefault="00B33414" w:rsidP="00C75965">
      <w:pPr>
        <w:pStyle w:val="Heading1"/>
        <w:numPr>
          <w:ilvl w:val="0"/>
          <w:numId w:val="1"/>
        </w:numPr>
      </w:pPr>
      <w:bookmarkStart w:id="98" w:name="_Toc378337499"/>
      <w:bookmarkStart w:id="99" w:name="_Toc362008528"/>
      <w:bookmarkStart w:id="100" w:name="_Toc384289429"/>
      <w:bookmarkStart w:id="101" w:name="_Toc384315289"/>
      <w:bookmarkEnd w:id="98"/>
      <w:r w:rsidRPr="0021766A">
        <w:t>Background and rationale</w:t>
      </w:r>
      <w:bookmarkEnd w:id="99"/>
      <w:bookmarkEnd w:id="100"/>
      <w:bookmarkEnd w:id="101"/>
    </w:p>
    <w:p w:rsidR="00946BC9" w:rsidRPr="0021766A" w:rsidRDefault="00946BC9" w:rsidP="00C75965">
      <w:pPr>
        <w:pStyle w:val="Heading2"/>
        <w:numPr>
          <w:ilvl w:val="1"/>
          <w:numId w:val="1"/>
        </w:numPr>
      </w:pPr>
      <w:bookmarkStart w:id="102" w:name="_Toc362008529"/>
      <w:bookmarkStart w:id="103" w:name="_Toc384289430"/>
      <w:bookmarkStart w:id="104" w:name="_Toc384315290"/>
      <w:r w:rsidRPr="0021766A">
        <w:t>The donor shortage and</w:t>
      </w:r>
      <w:r w:rsidR="00F754A3" w:rsidRPr="0021766A">
        <w:t xml:space="preserve"> the</w:t>
      </w:r>
      <w:r w:rsidRPr="0021766A">
        <w:t xml:space="preserve"> changing donor population</w:t>
      </w:r>
      <w:bookmarkEnd w:id="102"/>
      <w:bookmarkEnd w:id="103"/>
      <w:bookmarkEnd w:id="104"/>
    </w:p>
    <w:p w:rsidR="00592685" w:rsidRPr="0021766A" w:rsidRDefault="002C2BCB" w:rsidP="00D7578A">
      <w:pPr>
        <w:spacing w:line="276" w:lineRule="auto"/>
        <w:jc w:val="both"/>
      </w:pPr>
      <w:r w:rsidRPr="0021766A">
        <w:t xml:space="preserve">Kidney transplantation is the preferred treatment for end-stage renal </w:t>
      </w:r>
      <w:r w:rsidR="00F754A3" w:rsidRPr="0021766A">
        <w:t>disease</w:t>
      </w:r>
      <w:r w:rsidRPr="0021766A">
        <w:t xml:space="preserve"> because </w:t>
      </w:r>
      <w:r w:rsidR="00BA656B" w:rsidRPr="0021766A">
        <w:t xml:space="preserve">it </w:t>
      </w:r>
      <w:r w:rsidRPr="0021766A">
        <w:t>results in improved patient survival, improved quality of life and cost reduction compared to chronic dialysis.</w:t>
      </w:r>
      <w:r w:rsidR="00253C3B" w:rsidRPr="0021766A">
        <w:fldChar w:fldCharType="begin">
          <w:fldData xml:space="preserve">PEVuZE5vdGU+PENpdGU+PEF1dGhvcj5PbmlzY3U8L0F1dGhvcj48WWVhcj4yMDA1PC9ZZWFyPjxS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=
</w:fldData>
        </w:fldChar>
      </w:r>
      <w:r w:rsidR="0099662D">
        <w:instrText xml:space="preserve"> ADDIN EN.CITE </w:instrText>
      </w:r>
      <w:r w:rsidR="00253C3B">
        <w:fldChar w:fldCharType="begin">
          <w:fldData xml:space="preserve">PEVuZE5vdGU+PENpdGU+PEF1dGhvcj5PbmlzY3U8L0F1dGhvcj48WWVhcj4yMDA1PC9ZZWFyPjxS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=
</w:fldData>
        </w:fldChar>
      </w:r>
      <w:r w:rsidR="0099662D">
        <w:instrText xml:space="preserve"> ADDIN EN.CITE.DATA </w:instrText>
      </w:r>
      <w:r w:rsidR="00253C3B">
        <w:fldChar w:fldCharType="end"/>
      </w:r>
      <w:r w:rsidR="00253C3B" w:rsidRPr="0021766A">
        <w:fldChar w:fldCharType="separate"/>
      </w:r>
      <w:hyperlink w:anchor="_ENREF_1" w:tooltip="Oniscu, 2005 #153" w:history="1">
        <w:r w:rsidR="00BD12EE" w:rsidRPr="00321AFD">
          <w:rPr>
            <w:noProof/>
            <w:vertAlign w:val="superscript"/>
          </w:rPr>
          <w:t>1</w:t>
        </w:r>
      </w:hyperlink>
      <w:r w:rsidR="00321AFD" w:rsidRPr="00321AFD">
        <w:rPr>
          <w:noProof/>
          <w:vertAlign w:val="superscript"/>
        </w:rPr>
        <w:t xml:space="preserve">, </w:t>
      </w:r>
      <w:hyperlink w:anchor="_ENREF_2" w:tooltip="Cleemput, 2004 #158" w:history="1">
        <w:r w:rsidR="00BD12EE" w:rsidRPr="00321AFD">
          <w:rPr>
            <w:noProof/>
            <w:vertAlign w:val="superscript"/>
          </w:rPr>
          <w:t>2</w:t>
        </w:r>
      </w:hyperlink>
      <w:r w:rsidR="00253C3B" w:rsidRPr="0021766A">
        <w:fldChar w:fldCharType="end"/>
      </w:r>
      <w:r w:rsidR="00592685" w:rsidRPr="0021766A">
        <w:t xml:space="preserve"> </w:t>
      </w:r>
    </w:p>
    <w:p w:rsidR="00327A8C" w:rsidRPr="0021766A" w:rsidRDefault="00327A8C" w:rsidP="00D7578A">
      <w:pPr>
        <w:spacing w:line="276" w:lineRule="auto"/>
        <w:jc w:val="both"/>
      </w:pPr>
      <w:r w:rsidRPr="0021766A">
        <w:t xml:space="preserve">Over the last decade however, the demand for organs has far exceeded organ availability. This has, in part, been attributed to an ageing population with increased incidence of diseases that lead to end stage organ failure, such as diabetes. In the past the most important problem in transplantation was to achieve better </w:t>
      </w:r>
      <w:proofErr w:type="spellStart"/>
      <w:r w:rsidRPr="0021766A">
        <w:t>immunosuppression</w:t>
      </w:r>
      <w:proofErr w:type="spellEnd"/>
      <w:r w:rsidRPr="0021766A">
        <w:t xml:space="preserve"> to prevent rejection and subsequent graft failure. Due to major improvements in the therapeutic regimes and tailored </w:t>
      </w:r>
      <w:proofErr w:type="spellStart"/>
      <w:r w:rsidRPr="0021766A">
        <w:t>immunosuppression</w:t>
      </w:r>
      <w:proofErr w:type="spellEnd"/>
      <w:r w:rsidRPr="0021766A">
        <w:t xml:space="preserve">, the focus has now shifted to achieving </w:t>
      </w:r>
      <w:proofErr w:type="spellStart"/>
      <w:r w:rsidRPr="0021766A">
        <w:t>immunosuppression</w:t>
      </w:r>
      <w:proofErr w:type="spellEnd"/>
      <w:r w:rsidRPr="0021766A">
        <w:t xml:space="preserve"> </w:t>
      </w:r>
      <w:r w:rsidR="002A2E4F" w:rsidRPr="0021766A">
        <w:t>minimisation</w:t>
      </w:r>
      <w:r w:rsidRPr="0021766A">
        <w:t xml:space="preserve">. To date the key </w:t>
      </w:r>
      <w:r w:rsidR="0021766A" w:rsidRPr="0021766A">
        <w:t>problem</w:t>
      </w:r>
      <w:r w:rsidRPr="0021766A">
        <w:t xml:space="preserve"> and Achilles heel in transplantation is the persistent donor organ shortage in absolute numbers.</w:t>
      </w:r>
    </w:p>
    <w:p w:rsidR="00327A8C" w:rsidRPr="0021766A" w:rsidRDefault="00327A8C" w:rsidP="00D7578A">
      <w:pPr>
        <w:spacing w:line="276" w:lineRule="auto"/>
        <w:jc w:val="both"/>
      </w:pPr>
      <w:r w:rsidRPr="0021766A">
        <w:t>In addition, the past decades have seen a relative reduction in the number of organ donors, due to welcome improvement</w:t>
      </w:r>
      <w:r w:rsidR="00082329" w:rsidRPr="0021766A">
        <w:t>s in neurosurgical treatment, intensive care</w:t>
      </w:r>
      <w:r w:rsidRPr="0021766A">
        <w:t xml:space="preserve"> management and road safety. In the </w:t>
      </w:r>
      <w:proofErr w:type="spellStart"/>
      <w:r w:rsidRPr="0021766A">
        <w:t>Eurotransplant</w:t>
      </w:r>
      <w:proofErr w:type="spellEnd"/>
      <w:r w:rsidRPr="0021766A">
        <w:t xml:space="preserve"> zone for example, the relative proportion of cerebral trauma donors has declined from 43% in 1990 to 35% in 2005.</w:t>
      </w:r>
    </w:p>
    <w:p w:rsidR="00327A8C" w:rsidRPr="0021766A" w:rsidRDefault="00327A8C" w:rsidP="00D7578A">
      <w:pPr>
        <w:spacing w:line="276" w:lineRule="auto"/>
        <w:jc w:val="both"/>
      </w:pPr>
      <w:r w:rsidRPr="0021766A">
        <w:t xml:space="preserve">The organ shortage is predicted to worsen over the course of the next decade, making it one of the most important issues facing the medical community today. As a result, the transplant community has been turning to alternative organ sources to bridge the current shortage. This includes </w:t>
      </w:r>
      <w:r w:rsidR="007C7308">
        <w:t>o</w:t>
      </w:r>
      <w:r w:rsidRPr="0021766A">
        <w:t xml:space="preserve">lder organ </w:t>
      </w:r>
      <w:r w:rsidR="007C7308">
        <w:t xml:space="preserve">brain dead </w:t>
      </w:r>
      <w:r w:rsidRPr="0021766A">
        <w:t>donors, who have additional co-morbidities, such as diabetes, renal impairment, cardiac disease and hypertension</w:t>
      </w:r>
      <w:r w:rsidR="007C7308">
        <w:t xml:space="preserve">. </w:t>
      </w:r>
      <w:r w:rsidRPr="0021766A">
        <w:t xml:space="preserve">Organs obtained from these expanded criteria high risk donors have poorer short- and long-term outcomes when compared to organs obtained from “optimal” brain dead organ donors or living donors. </w:t>
      </w:r>
    </w:p>
    <w:p w:rsidR="00B23831" w:rsidRDefault="00327A8C" w:rsidP="00D7578A">
      <w:pPr>
        <w:spacing w:line="276" w:lineRule="auto"/>
        <w:jc w:val="both"/>
      </w:pPr>
      <w:r w:rsidRPr="0021766A">
        <w:t xml:space="preserve">In addition to </w:t>
      </w:r>
      <w:r w:rsidR="00082329" w:rsidRPr="0021766A">
        <w:t xml:space="preserve">expanded criteria donors, </w:t>
      </w:r>
      <w:r w:rsidRPr="0021766A">
        <w:t>donors who have been declared dead by circulatory rather than neurologic</w:t>
      </w:r>
      <w:r w:rsidR="007C7308">
        <w:t>al criteria, referred to as donation after</w:t>
      </w:r>
      <w:r w:rsidRPr="0021766A">
        <w:t xml:space="preserve"> circulatory death (DCD), are being used to bridge the organ shortage. In 1995, the first international workshop on DCDs established a consensus on categories of DCD organ donation (</w:t>
      </w:r>
      <w:fldSimple w:instr=" REF _Ref360711529 \h  \* MERGEFORMAT ">
        <w:r w:rsidR="006A6611" w:rsidRPr="0021766A">
          <w:t xml:space="preserve">Table </w:t>
        </w:r>
        <w:r w:rsidR="006A6611">
          <w:t>1</w:t>
        </w:r>
      </w:fldSimple>
      <w:r w:rsidR="00082329" w:rsidRPr="0021766A">
        <w:t>).</w:t>
      </w:r>
      <w:r w:rsidR="00125291">
        <w:t xml:space="preserve"> Hereafter DCD will refer to DCD Maastricht category III donors.</w:t>
      </w:r>
    </w:p>
    <w:p w:rsidR="00B23831" w:rsidRDefault="00B23831" w:rsidP="00B23831">
      <w:r>
        <w:br w:type="page"/>
      </w:r>
    </w:p>
    <w:p w:rsidR="00082329" w:rsidRPr="0021766A" w:rsidRDefault="00082329" w:rsidP="00D7578A">
      <w:pPr>
        <w:pStyle w:val="Caption"/>
        <w:keepNext/>
        <w:spacing w:line="276" w:lineRule="auto"/>
      </w:pPr>
      <w:bookmarkStart w:id="105" w:name="_Ref360711529"/>
      <w:r w:rsidRPr="0021766A">
        <w:lastRenderedPageBreak/>
        <w:t xml:space="preserve">Table </w:t>
      </w:r>
      <w:r w:rsidR="00253C3B" w:rsidRPr="0021766A">
        <w:fldChar w:fldCharType="begin"/>
      </w:r>
      <w:r w:rsidRPr="0021766A">
        <w:instrText xml:space="preserve"> SEQ Table \* ARABIC </w:instrText>
      </w:r>
      <w:r w:rsidR="00253C3B" w:rsidRPr="0021766A">
        <w:fldChar w:fldCharType="separate"/>
      </w:r>
      <w:r w:rsidR="006A6611">
        <w:rPr>
          <w:noProof/>
        </w:rPr>
        <w:t>1</w:t>
      </w:r>
      <w:r w:rsidR="00253C3B" w:rsidRPr="0021766A">
        <w:fldChar w:fldCharType="end"/>
      </w:r>
      <w:bookmarkEnd w:id="105"/>
      <w:r w:rsidRPr="0021766A">
        <w:t xml:space="preserve"> </w:t>
      </w:r>
      <w:r w:rsidRPr="007C7308">
        <w:rPr>
          <w:b w:val="0"/>
        </w:rPr>
        <w:t>Maastricht classification of Donors after Circulatory Death</w:t>
      </w:r>
      <w:hyperlink w:anchor="_ENREF_3" w:tooltip="Kootstra, 1995 #2" w:history="1">
        <w:r w:rsidR="00253C3B" w:rsidRPr="007C7308">
          <w:rPr>
            <w:b w:val="0"/>
          </w:rPr>
          <w:fldChar w:fldCharType="begin"/>
        </w:r>
        <w:r w:rsidR="00BD12EE">
          <w:rPr>
            <w:b w:val="0"/>
          </w:rPr>
          <w:instrText xml:space="preserve"> ADDIN EN.CITE &lt;EndNote&gt;&lt;Cite&gt;&lt;Author&gt;Kootstra&lt;/Author&gt;&lt;Year&gt;1995&lt;/Year&gt;&lt;RecNum&gt;2&lt;/RecNum&gt;&lt;DisplayText&gt;&lt;style face="superscript"&gt;3&lt;/style&gt;&lt;/DisplayText&gt;&lt;record&gt;&lt;rec-number&gt;2&lt;/rec-number&gt;&lt;foreign-keys&gt;&lt;key app="EN" db-id="appt2dpzqx9wtme9dvm55ezh2xp0xvdf9xa9"&gt;2&lt;/key&gt;&lt;/foreign-keys&gt;&lt;ref-type name="Journal Article"&gt;17&lt;/ref-type&gt;&lt;contributors&gt;&lt;authors&gt;&lt;author&gt;Kootstra, G.&lt;/author&gt;&lt;author&gt;Daemen, J. H.&lt;/author&gt;&lt;author&gt;Oomen, A. P.&lt;/author&gt;&lt;/authors&gt;&lt;/contributors&gt;&lt;auth-address&gt;Department of Surgery, University Hospital Maastricht, The Netherlands.&lt;/auth-address&gt;&lt;titles&gt;&lt;title&gt;Categories of non-heart-beating donors&lt;/title&gt;&lt;secondary-title&gt;Transplant Proc&lt;/secondary-title&gt;&lt;/titles&gt;&lt;periodical&gt;&lt;full-title&gt;Transplant Proc&lt;/full-title&gt;&lt;/periodical&gt;&lt;pages&gt;2893-4&lt;/pages&gt;&lt;volume&gt;27&lt;/volume&gt;&lt;number&gt;5&lt;/number&gt;&lt;keywords&gt;&lt;keyword&gt;Brain Death&lt;/keyword&gt;&lt;keyword&gt;Death&lt;/keyword&gt;&lt;keyword&gt;Death, Sudden, Cardiac&lt;/keyword&gt;&lt;keyword&gt;Humans&lt;/keyword&gt;&lt;keyword&gt;Kidney Transplantation&lt;/keyword&gt;&lt;keyword&gt;Resuscitation&lt;/keyword&gt;&lt;keyword&gt;Tissue Donors/ classification&lt;/keyword&gt;&lt;/keywords&gt;&lt;dates&gt;&lt;year&gt;1995&lt;/year&gt;&lt;pub-dates&gt;&lt;date&gt;Oct&lt;/date&gt;&lt;/pub-dates&gt;&lt;/dates&gt;&lt;isbn&gt;0041-1345 (Print)&lt;/isbn&gt;&lt;accession-num&gt;7482956&lt;/accession-num&gt;&lt;urls&gt;&lt;/urls&gt;&lt;research-notes&gt;International meeting on NHBD Maastricht 1994&lt;/research-notes&gt;&lt;/record&gt;&lt;/Cite&gt;&lt;/EndNote&gt;</w:instrText>
        </w:r>
        <w:r w:rsidR="00253C3B" w:rsidRPr="007C7308">
          <w:rPr>
            <w:b w:val="0"/>
          </w:rPr>
          <w:fldChar w:fldCharType="separate"/>
        </w:r>
        <w:r w:rsidR="00BD12EE" w:rsidRPr="007C7308">
          <w:rPr>
            <w:b w:val="0"/>
            <w:noProof/>
            <w:vertAlign w:val="superscript"/>
          </w:rPr>
          <w:t>3</w:t>
        </w:r>
        <w:r w:rsidR="00253C3B" w:rsidRPr="007C7308">
          <w:rPr>
            <w:b w:val="0"/>
          </w:rPr>
          <w:fldChar w:fldCharType="end"/>
        </w:r>
      </w:hyperlink>
    </w:p>
    <w:tbl>
      <w:tblPr>
        <w:tblStyle w:val="LightShading-Accent11"/>
        <w:tblW w:w="9212" w:type="dxa"/>
        <w:tblLook w:val="04A0"/>
      </w:tblPr>
      <w:tblGrid>
        <w:gridCol w:w="2660"/>
        <w:gridCol w:w="3969"/>
        <w:gridCol w:w="2583"/>
      </w:tblGrid>
      <w:tr w:rsidR="00082329" w:rsidRPr="0021766A" w:rsidTr="00F754A3">
        <w:trPr>
          <w:cnfStyle w:val="100000000000"/>
          <w:trHeight w:val="397"/>
        </w:trPr>
        <w:tc>
          <w:tcPr>
            <w:cnfStyle w:val="001000000000"/>
            <w:tcW w:w="2660" w:type="dxa"/>
            <w:vAlign w:val="center"/>
          </w:tcPr>
          <w:p w:rsidR="00082329" w:rsidRPr="0021766A" w:rsidRDefault="00082329" w:rsidP="00D7578A">
            <w:pPr>
              <w:spacing w:after="0" w:line="276" w:lineRule="auto"/>
            </w:pPr>
            <w:r w:rsidRPr="0021766A">
              <w:t>Maastricht Classification</w:t>
            </w:r>
          </w:p>
        </w:tc>
        <w:tc>
          <w:tcPr>
            <w:tcW w:w="3969" w:type="dxa"/>
            <w:vAlign w:val="center"/>
          </w:tcPr>
          <w:p w:rsidR="00082329" w:rsidRPr="0021766A" w:rsidRDefault="00082329" w:rsidP="00D7578A">
            <w:pPr>
              <w:spacing w:after="0" w:line="276" w:lineRule="auto"/>
              <w:cnfStyle w:val="100000000000"/>
            </w:pPr>
            <w:r w:rsidRPr="0021766A">
              <w:t>Description</w:t>
            </w:r>
          </w:p>
        </w:tc>
        <w:tc>
          <w:tcPr>
            <w:tcW w:w="2583" w:type="dxa"/>
            <w:vAlign w:val="center"/>
          </w:tcPr>
          <w:p w:rsidR="00082329" w:rsidRPr="0021766A" w:rsidRDefault="00082329" w:rsidP="00D7578A">
            <w:pPr>
              <w:spacing w:after="0" w:line="276" w:lineRule="auto"/>
              <w:cnfStyle w:val="100000000000"/>
            </w:pPr>
          </w:p>
        </w:tc>
      </w:tr>
      <w:tr w:rsidR="00082329" w:rsidRPr="0021766A" w:rsidTr="00F754A3">
        <w:trPr>
          <w:cnfStyle w:val="000000100000"/>
          <w:trHeight w:val="397"/>
        </w:trPr>
        <w:tc>
          <w:tcPr>
            <w:cnfStyle w:val="001000000000"/>
            <w:tcW w:w="2660" w:type="dxa"/>
            <w:vAlign w:val="center"/>
          </w:tcPr>
          <w:p w:rsidR="00082329" w:rsidRPr="0021766A" w:rsidRDefault="00082329" w:rsidP="00D7578A">
            <w:pPr>
              <w:spacing w:after="0" w:line="276" w:lineRule="auto"/>
            </w:pPr>
            <w:r w:rsidRPr="0021766A">
              <w:t>I</w:t>
            </w:r>
          </w:p>
        </w:tc>
        <w:tc>
          <w:tcPr>
            <w:tcW w:w="3969" w:type="dxa"/>
            <w:vAlign w:val="center"/>
          </w:tcPr>
          <w:p w:rsidR="00082329" w:rsidRPr="0021766A" w:rsidRDefault="00082329" w:rsidP="00D7578A">
            <w:pPr>
              <w:spacing w:after="0" w:line="276" w:lineRule="auto"/>
              <w:cnfStyle w:val="000000100000"/>
            </w:pPr>
            <w:r w:rsidRPr="0021766A">
              <w:t>Dead on arrival into hospital</w:t>
            </w:r>
          </w:p>
        </w:tc>
        <w:tc>
          <w:tcPr>
            <w:tcW w:w="2583" w:type="dxa"/>
            <w:vAlign w:val="center"/>
          </w:tcPr>
          <w:p w:rsidR="00082329" w:rsidRPr="0021766A" w:rsidRDefault="00082329" w:rsidP="00D7578A">
            <w:pPr>
              <w:spacing w:after="0" w:line="276" w:lineRule="auto"/>
              <w:cnfStyle w:val="000000100000"/>
            </w:pPr>
            <w:r w:rsidRPr="0021766A">
              <w:t>Uncontrolled</w:t>
            </w:r>
          </w:p>
        </w:tc>
      </w:tr>
      <w:tr w:rsidR="00082329" w:rsidRPr="0021766A" w:rsidTr="00F754A3">
        <w:trPr>
          <w:trHeight w:val="397"/>
        </w:trPr>
        <w:tc>
          <w:tcPr>
            <w:cnfStyle w:val="001000000000"/>
            <w:tcW w:w="2660" w:type="dxa"/>
            <w:vAlign w:val="center"/>
          </w:tcPr>
          <w:p w:rsidR="00082329" w:rsidRPr="0021766A" w:rsidRDefault="00082329" w:rsidP="00D7578A">
            <w:pPr>
              <w:spacing w:after="0" w:line="276" w:lineRule="auto"/>
            </w:pPr>
            <w:r w:rsidRPr="0021766A">
              <w:t>II</w:t>
            </w:r>
          </w:p>
        </w:tc>
        <w:tc>
          <w:tcPr>
            <w:tcW w:w="3969" w:type="dxa"/>
            <w:vAlign w:val="center"/>
          </w:tcPr>
          <w:p w:rsidR="00082329" w:rsidRPr="0021766A" w:rsidRDefault="00082329" w:rsidP="00D7578A">
            <w:pPr>
              <w:spacing w:after="0" w:line="276" w:lineRule="auto"/>
              <w:cnfStyle w:val="000000000000"/>
            </w:pPr>
            <w:r w:rsidRPr="0021766A">
              <w:t>Unsuccessful resuscitation</w:t>
            </w:r>
          </w:p>
        </w:tc>
        <w:tc>
          <w:tcPr>
            <w:tcW w:w="2583" w:type="dxa"/>
            <w:vAlign w:val="center"/>
          </w:tcPr>
          <w:p w:rsidR="00082329" w:rsidRPr="0021766A" w:rsidRDefault="00082329" w:rsidP="00D7578A">
            <w:pPr>
              <w:spacing w:after="0" w:line="276" w:lineRule="auto"/>
              <w:cnfStyle w:val="000000000000"/>
            </w:pPr>
            <w:r w:rsidRPr="0021766A">
              <w:t>Uncontrolled</w:t>
            </w:r>
          </w:p>
        </w:tc>
      </w:tr>
      <w:tr w:rsidR="00082329" w:rsidRPr="0021766A" w:rsidTr="00F754A3">
        <w:trPr>
          <w:cnfStyle w:val="000000100000"/>
          <w:trHeight w:val="397"/>
        </w:trPr>
        <w:tc>
          <w:tcPr>
            <w:cnfStyle w:val="001000000000"/>
            <w:tcW w:w="2660" w:type="dxa"/>
            <w:vAlign w:val="center"/>
          </w:tcPr>
          <w:p w:rsidR="00082329" w:rsidRPr="0021766A" w:rsidRDefault="00082329" w:rsidP="00D7578A">
            <w:pPr>
              <w:spacing w:after="0" w:line="276" w:lineRule="auto"/>
            </w:pPr>
            <w:r w:rsidRPr="0021766A">
              <w:t>III</w:t>
            </w:r>
          </w:p>
        </w:tc>
        <w:tc>
          <w:tcPr>
            <w:tcW w:w="3969" w:type="dxa"/>
            <w:vAlign w:val="center"/>
          </w:tcPr>
          <w:p w:rsidR="00082329" w:rsidRPr="0021766A" w:rsidRDefault="00082329" w:rsidP="00D7578A">
            <w:pPr>
              <w:spacing w:after="0" w:line="276" w:lineRule="auto"/>
              <w:cnfStyle w:val="000000100000"/>
            </w:pPr>
            <w:r w:rsidRPr="0021766A">
              <w:t>Awaiting circulatory arrest</w:t>
            </w:r>
          </w:p>
        </w:tc>
        <w:tc>
          <w:tcPr>
            <w:tcW w:w="2583" w:type="dxa"/>
            <w:vAlign w:val="center"/>
          </w:tcPr>
          <w:p w:rsidR="00082329" w:rsidRPr="0021766A" w:rsidRDefault="00082329" w:rsidP="00D7578A">
            <w:pPr>
              <w:spacing w:after="0" w:line="276" w:lineRule="auto"/>
              <w:cnfStyle w:val="000000100000"/>
            </w:pPr>
            <w:r w:rsidRPr="0021766A">
              <w:t>Controlled</w:t>
            </w:r>
          </w:p>
        </w:tc>
      </w:tr>
      <w:tr w:rsidR="00082329" w:rsidRPr="0021766A" w:rsidTr="00F754A3">
        <w:trPr>
          <w:trHeight w:val="397"/>
        </w:trPr>
        <w:tc>
          <w:tcPr>
            <w:cnfStyle w:val="001000000000"/>
            <w:tcW w:w="2660" w:type="dxa"/>
            <w:vAlign w:val="center"/>
          </w:tcPr>
          <w:p w:rsidR="00082329" w:rsidRPr="0021766A" w:rsidRDefault="00082329" w:rsidP="00D7578A">
            <w:pPr>
              <w:spacing w:after="0" w:line="276" w:lineRule="auto"/>
            </w:pPr>
            <w:r w:rsidRPr="0021766A">
              <w:t>IV</w:t>
            </w:r>
          </w:p>
        </w:tc>
        <w:tc>
          <w:tcPr>
            <w:tcW w:w="3969" w:type="dxa"/>
            <w:vAlign w:val="center"/>
          </w:tcPr>
          <w:p w:rsidR="00082329" w:rsidRPr="0021766A" w:rsidRDefault="00082329" w:rsidP="00D7578A">
            <w:pPr>
              <w:spacing w:after="0" w:line="276" w:lineRule="auto"/>
              <w:cnfStyle w:val="000000000000"/>
            </w:pPr>
            <w:r w:rsidRPr="0021766A">
              <w:t>Cardiac arrest after brain stem death</w:t>
            </w:r>
          </w:p>
        </w:tc>
        <w:tc>
          <w:tcPr>
            <w:tcW w:w="2583" w:type="dxa"/>
            <w:vAlign w:val="center"/>
          </w:tcPr>
          <w:p w:rsidR="00082329" w:rsidRPr="0021766A" w:rsidRDefault="00082329" w:rsidP="00D7578A">
            <w:pPr>
              <w:spacing w:after="0" w:line="276" w:lineRule="auto"/>
              <w:cnfStyle w:val="000000000000"/>
            </w:pPr>
          </w:p>
        </w:tc>
      </w:tr>
    </w:tbl>
    <w:p w:rsidR="00B04DB2" w:rsidRDefault="00B04DB2" w:rsidP="00FD1469">
      <w:pPr>
        <w:spacing w:line="240" w:lineRule="auto"/>
        <w:jc w:val="both"/>
      </w:pPr>
    </w:p>
    <w:p w:rsidR="00592685" w:rsidRPr="0021766A" w:rsidRDefault="00592685" w:rsidP="00FD1469">
      <w:pPr>
        <w:spacing w:line="240" w:lineRule="auto"/>
        <w:jc w:val="both"/>
      </w:pPr>
      <w:r w:rsidRPr="0021766A">
        <w:t xml:space="preserve">The use of DCD donors is rapidly increasing, and among them the percentage of DCD donors older than 50 years of age </w:t>
      </w:r>
      <w:r w:rsidR="00F754A3" w:rsidRPr="0021766A">
        <w:t xml:space="preserve">has risen to </w:t>
      </w:r>
      <w:r w:rsidRPr="0021766A">
        <w:t xml:space="preserve">up to 60% </w:t>
      </w:r>
      <w:r w:rsidR="00F754A3" w:rsidRPr="0021766A">
        <w:t xml:space="preserve">of DCD donors </w:t>
      </w:r>
      <w:r w:rsidRPr="0021766A">
        <w:t>in Belgium, the Netherlands and the United Kingdom (</w:t>
      </w:r>
      <w:fldSimple w:instr=" REF _Ref348965209 \h  \* MERGEFORMAT ">
        <w:r w:rsidR="006A6611" w:rsidRPr="007C7308">
          <w:t xml:space="preserve">Fig. </w:t>
        </w:r>
        <w:r w:rsidR="006A6611">
          <w:t>1</w:t>
        </w:r>
      </w:fldSimple>
      <w:r w:rsidRPr="0021766A">
        <w:t>)</w:t>
      </w:r>
      <w:r w:rsidR="00F754A3" w:rsidRPr="0021766A">
        <w:t>.</w:t>
      </w:r>
      <w:r w:rsidRPr="0021766A">
        <w:t xml:space="preserve"> “Older” DCDs are likely more susceptible to preservation-induced injury resulting in poorer short and long term outcome</w:t>
      </w:r>
      <w:r w:rsidR="007C7308">
        <w:t xml:space="preserve"> (as has been shown in expanded criteria donors)</w:t>
      </w:r>
      <w:r w:rsidRPr="0021766A">
        <w:t>. Therefore, research is now focussing on improving preservation of these grafts to improve short and long term outcomes</w:t>
      </w:r>
      <w:r w:rsidR="006C2B79" w:rsidRPr="0021766A">
        <w:t>. These kidneys m</w:t>
      </w:r>
      <w:r w:rsidRPr="0021766A">
        <w:t xml:space="preserve">ay benefit more from improved preservation strategies, </w:t>
      </w:r>
      <w:r w:rsidR="006C2B79" w:rsidRPr="0021766A">
        <w:t>i.e.</w:t>
      </w:r>
      <w:r w:rsidRPr="0021766A">
        <w:t xml:space="preserve"> the use of machines to perfuse and preserve the kidney from time of removal in the donor until transplantation in the recipient.</w:t>
      </w:r>
    </w:p>
    <w:p w:rsidR="00082329" w:rsidRPr="0021766A" w:rsidRDefault="00924238" w:rsidP="00D7578A">
      <w:pPr>
        <w:pStyle w:val="Caption"/>
        <w:spacing w:line="276" w:lineRule="auto"/>
        <w:jc w:val="both"/>
      </w:pPr>
      <w:r>
        <w:rPr>
          <w:noProof/>
          <w:lang w:val="nl-BE" w:eastAsia="nl-BE"/>
        </w:rPr>
        <w:drawing>
          <wp:inline distT="0" distB="0" distL="0" distR="0">
            <wp:extent cx="5292000" cy="2952000"/>
            <wp:effectExtent l="0" t="0" r="4445" b="127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082329" w:rsidRPr="0021766A" w:rsidRDefault="00082329" w:rsidP="00D7578A">
      <w:pPr>
        <w:pStyle w:val="Caption"/>
        <w:spacing w:line="276" w:lineRule="auto"/>
        <w:jc w:val="both"/>
      </w:pPr>
      <w:bookmarkStart w:id="106" w:name="_Ref348965209"/>
      <w:proofErr w:type="gramStart"/>
      <w:r w:rsidRPr="007C7308">
        <w:t>Fig.</w:t>
      </w:r>
      <w:proofErr w:type="gramEnd"/>
      <w:r w:rsidRPr="007C7308">
        <w:t xml:space="preserve"> </w:t>
      </w:r>
      <w:r w:rsidR="00253C3B" w:rsidRPr="007C7308">
        <w:fldChar w:fldCharType="begin"/>
      </w:r>
      <w:r w:rsidRPr="007C7308">
        <w:instrText xml:space="preserve"> SEQ Fig. \* ARABIC </w:instrText>
      </w:r>
      <w:r w:rsidR="00253C3B" w:rsidRPr="007C7308">
        <w:fldChar w:fldCharType="separate"/>
      </w:r>
      <w:r w:rsidR="006A6611">
        <w:rPr>
          <w:noProof/>
        </w:rPr>
        <w:t>1</w:t>
      </w:r>
      <w:r w:rsidR="00253C3B" w:rsidRPr="007C7308">
        <w:fldChar w:fldCharType="end"/>
      </w:r>
      <w:bookmarkEnd w:id="106"/>
      <w:r w:rsidRPr="007C7308">
        <w:t xml:space="preserve"> </w:t>
      </w:r>
      <w:r w:rsidRPr="007C7308">
        <w:rPr>
          <w:b w:val="0"/>
        </w:rPr>
        <w:t>Percentage of effective DCD III donors ≥ 50 y</w:t>
      </w:r>
      <w:r w:rsidR="00F754A3" w:rsidRPr="007C7308">
        <w:rPr>
          <w:b w:val="0"/>
        </w:rPr>
        <w:t xml:space="preserve"> compared to total DCD donors </w:t>
      </w:r>
      <w:r w:rsidRPr="007C7308">
        <w:rPr>
          <w:b w:val="0"/>
        </w:rPr>
        <w:t>in Belgium (B), the Netherlands (</w:t>
      </w:r>
      <w:proofErr w:type="spellStart"/>
      <w:r w:rsidRPr="007C7308">
        <w:rPr>
          <w:b w:val="0"/>
        </w:rPr>
        <w:t>Ndl</w:t>
      </w:r>
      <w:proofErr w:type="spellEnd"/>
      <w:r w:rsidRPr="007C7308">
        <w:rPr>
          <w:b w:val="0"/>
        </w:rPr>
        <w:t>), United Kingdom (UK).</w:t>
      </w:r>
      <w:r w:rsidR="00253C3B" w:rsidRPr="007C7308">
        <w:rPr>
          <w:b w:val="0"/>
        </w:rPr>
        <w:fldChar w:fldCharType="begin"/>
      </w:r>
      <w:r w:rsidR="0099662D">
        <w:rPr>
          <w:b w:val="0"/>
        </w:rPr>
        <w:instrText xml:space="preserve"> ADDIN EN.CITE &lt;EndNote&gt;&lt;Cite&gt;&lt;Author&gt;Transplant&lt;/Author&gt;&lt;Year&gt;2013&lt;/Year&gt;&lt;RecNum&gt;1044&lt;/RecNum&gt;&lt;DisplayText&gt;&lt;style face="superscript"&gt;4, 5&lt;/style&gt;&lt;/DisplayText&gt;&lt;record&gt;&lt;rec-number&gt;1044&lt;/rec-number&gt;&lt;foreign-keys&gt;&lt;key app="EN" db-id="appt2dpzqx9wtme9dvm55ezh2xp0xvdf9xa9"&gt;1044&lt;/key&gt;&lt;/foreign-keys&gt;&lt;ref-type name="Web Page"&gt;12&lt;/ref-type&gt;&lt;contributors&gt;&lt;authors&gt;&lt;author&gt;NHS Blood and Transplant&lt;/author&gt;&lt;/authors&gt;&lt;/contributors&gt;&lt;titles&gt;&lt;title&gt;NHS Blood and Transplant: Transplant activity in the UK&lt;/title&gt;&lt;/titles&gt;&lt;number&gt;09/2011&lt;/number&gt;&lt;dates&gt;&lt;year&gt;2013&lt;/year&gt;&lt;/dates&gt;&lt;urls&gt;&lt;related-urls&gt;&lt;url&gt;http://www.uktransplant.org.uk/ukt/statistics&lt;/url&gt;&lt;/related-urls&gt;&lt;/urls&gt;&lt;/record&gt;&lt;/Cite&gt;&lt;Cite&gt;&lt;Author&gt;Eurotransplant&lt;/Author&gt;&lt;Year&gt;2013&lt;/Year&gt;&lt;RecNum&gt;676&lt;/RecNum&gt;&lt;record&gt;&lt;rec-number&gt;676&lt;/rec-number&gt;&lt;foreign-keys&gt;&lt;key app="EN" db-id="appt2dpzqx9wtme9dvm55ezh2xp0xvdf9xa9"&gt;676&lt;/key&gt;&lt;/foreign-keys&gt;&lt;ref-type name="Web Page"&gt;12&lt;/ref-type&gt;&lt;contributors&gt;&lt;authors&gt;&lt;author&gt;Eurotransplant&lt;/author&gt;&lt;/authors&gt;&lt;/contributors&gt;&lt;titles&gt;&lt;title&gt;Eurotransplant&lt;/title&gt;&lt;/titles&gt;&lt;number&gt;01/2013&lt;/number&gt;&lt;dates&gt;&lt;year&gt;2013&lt;/year&gt;&lt;/dates&gt;&lt;urls&gt;&lt;related-urls&gt;&lt;url&gt;http://www.eurotransplant.nl&lt;/url&gt;&lt;/related-urls&gt;&lt;/urls&gt;&lt;/record&gt;&lt;/Cite&gt;&lt;/EndNote&gt;</w:instrText>
      </w:r>
      <w:r w:rsidR="00253C3B" w:rsidRPr="007C7308">
        <w:rPr>
          <w:b w:val="0"/>
        </w:rPr>
        <w:fldChar w:fldCharType="separate"/>
      </w:r>
      <w:hyperlink w:anchor="_ENREF_4" w:tooltip="Transplant, 2013 #1044" w:history="1">
        <w:r w:rsidR="00BD12EE" w:rsidRPr="00321AFD">
          <w:rPr>
            <w:b w:val="0"/>
            <w:noProof/>
            <w:vertAlign w:val="superscript"/>
          </w:rPr>
          <w:t>4</w:t>
        </w:r>
      </w:hyperlink>
      <w:r w:rsidR="00321AFD" w:rsidRPr="00321AFD">
        <w:rPr>
          <w:b w:val="0"/>
          <w:noProof/>
          <w:vertAlign w:val="superscript"/>
        </w:rPr>
        <w:t xml:space="preserve">, </w:t>
      </w:r>
      <w:hyperlink w:anchor="_ENREF_5" w:tooltip="Eurotransplant, 2013 #676" w:history="1">
        <w:r w:rsidR="00BD12EE" w:rsidRPr="00321AFD">
          <w:rPr>
            <w:b w:val="0"/>
            <w:noProof/>
            <w:vertAlign w:val="superscript"/>
          </w:rPr>
          <w:t>5</w:t>
        </w:r>
      </w:hyperlink>
      <w:r w:rsidR="00253C3B" w:rsidRPr="007C7308">
        <w:rPr>
          <w:b w:val="0"/>
        </w:rPr>
        <w:fldChar w:fldCharType="end"/>
      </w:r>
      <w:r w:rsidR="00F754A3" w:rsidRPr="007C7308">
        <w:rPr>
          <w:b w:val="0"/>
        </w:rPr>
        <w:tab/>
      </w:r>
      <w:r w:rsidRPr="007C7308">
        <w:rPr>
          <w:b w:val="0"/>
        </w:rPr>
        <w:t xml:space="preserve">Of note: UK: effective kidney donors, B / </w:t>
      </w:r>
      <w:proofErr w:type="spellStart"/>
      <w:r w:rsidRPr="007C7308">
        <w:rPr>
          <w:b w:val="0"/>
        </w:rPr>
        <w:t>Ndl</w:t>
      </w:r>
      <w:proofErr w:type="spellEnd"/>
      <w:r w:rsidRPr="007C7308">
        <w:rPr>
          <w:b w:val="0"/>
        </w:rPr>
        <w:t xml:space="preserve"> DCDs not specified whether kidneys were donated; however liver only in DCD is uncommon.</w:t>
      </w:r>
    </w:p>
    <w:p w:rsidR="002C2BCB" w:rsidRPr="0021766A" w:rsidRDefault="002C2BCB" w:rsidP="00C75965">
      <w:pPr>
        <w:pStyle w:val="Heading2"/>
        <w:numPr>
          <w:ilvl w:val="1"/>
          <w:numId w:val="1"/>
        </w:numPr>
      </w:pPr>
      <w:bookmarkStart w:id="107" w:name="_Toc362008530"/>
      <w:bookmarkStart w:id="108" w:name="_Toc384289431"/>
      <w:bookmarkStart w:id="109" w:name="_Toc384315291"/>
      <w:r w:rsidRPr="0021766A">
        <w:t>Machine perfusion preservation</w:t>
      </w:r>
      <w:bookmarkEnd w:id="107"/>
      <w:bookmarkEnd w:id="108"/>
      <w:bookmarkEnd w:id="109"/>
    </w:p>
    <w:p w:rsidR="00474FFD" w:rsidRPr="0021766A" w:rsidRDefault="000A1556" w:rsidP="00D7578A">
      <w:pPr>
        <w:spacing w:line="276" w:lineRule="auto"/>
        <w:jc w:val="both"/>
      </w:pPr>
      <w:r>
        <w:t xml:space="preserve">Hypothermic machine perfusion (HMP) preservation is a </w:t>
      </w:r>
      <w:r w:rsidR="00093A91">
        <w:t>well-established</w:t>
      </w:r>
      <w:r>
        <w:t xml:space="preserve"> standard method of kidney preservation. </w:t>
      </w:r>
      <w:r w:rsidR="008A1C43" w:rsidRPr="0021766A">
        <w:t xml:space="preserve">A recent randomised controlled trial showed </w:t>
      </w:r>
      <w:r w:rsidR="004B3963" w:rsidRPr="0021766A">
        <w:t>that</w:t>
      </w:r>
      <w:r w:rsidR="008A1C43" w:rsidRPr="0021766A">
        <w:t xml:space="preserve"> </w:t>
      </w:r>
      <w:r w:rsidR="002C08A5" w:rsidRPr="0021766A">
        <w:t xml:space="preserve">continuous </w:t>
      </w:r>
      <w:r>
        <w:t>HMP</w:t>
      </w:r>
      <w:r w:rsidR="002C08A5" w:rsidRPr="0021766A">
        <w:t xml:space="preserve"> </w:t>
      </w:r>
      <w:r w:rsidR="008A1C43" w:rsidRPr="0021766A">
        <w:t xml:space="preserve">– started immediately after </w:t>
      </w:r>
      <w:r w:rsidR="002C08A5" w:rsidRPr="0021766A">
        <w:t xml:space="preserve">procurement </w:t>
      </w:r>
      <w:r w:rsidR="008A1C43" w:rsidRPr="0021766A">
        <w:t>until</w:t>
      </w:r>
      <w:r w:rsidR="002C08A5" w:rsidRPr="0021766A">
        <w:t xml:space="preserve"> transplantation </w:t>
      </w:r>
      <w:r w:rsidR="00393BAB" w:rsidRPr="0021766A">
        <w:t xml:space="preserve">– </w:t>
      </w:r>
      <w:r w:rsidR="004B3963" w:rsidRPr="0021766A">
        <w:t>is</w:t>
      </w:r>
      <w:r w:rsidR="002C08A5" w:rsidRPr="0021766A">
        <w:t xml:space="preserve"> superior to s</w:t>
      </w:r>
      <w:r w:rsidR="008A1C43" w:rsidRPr="0021766A">
        <w:t>tatic</w:t>
      </w:r>
      <w:r w:rsidR="002C08A5" w:rsidRPr="0021766A">
        <w:t xml:space="preserve"> cold storage</w:t>
      </w:r>
      <w:r w:rsidR="0023739B">
        <w:t xml:space="preserve"> (SCS)</w:t>
      </w:r>
      <w:r w:rsidR="002C08A5" w:rsidRPr="0021766A">
        <w:t xml:space="preserve"> for the preservation of </w:t>
      </w:r>
      <w:r w:rsidR="00592685" w:rsidRPr="0021766A">
        <w:t xml:space="preserve">DCD kidney </w:t>
      </w:r>
      <w:r w:rsidR="002C08A5" w:rsidRPr="0021766A">
        <w:t>grafts</w:t>
      </w:r>
      <w:r w:rsidR="00592685" w:rsidRPr="0021766A">
        <w:t>.</w:t>
      </w:r>
      <w:r w:rsidR="00253C3B" w:rsidRPr="0021766A">
        <w:fldChar w:fldCharType="begin">
          <w:fldData xml:space="preserve">PEVuZE5vdGU+PENpdGU+PEF1dGhvcj5Kb2NobWFuczwvQXV0aG9yPjxZZWFyPjIwMTA8L1llYXI+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</w:fldData>
        </w:fldChar>
      </w:r>
      <w:r w:rsidR="0099662D">
        <w:instrText xml:space="preserve"> ADDIN EN.CITE </w:instrText>
      </w:r>
      <w:r w:rsidR="00253C3B">
        <w:fldChar w:fldCharType="begin">
          <w:fldData xml:space="preserve">PEVuZE5vdGU+PENpdGU+PEF1dGhvcj5Kb2NobWFuczwvQXV0aG9yPjxZZWFyPjIwMTA8L1llYXI+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</w:fldData>
        </w:fldChar>
      </w:r>
      <w:r w:rsidR="0099662D">
        <w:instrText xml:space="preserve"> ADDIN EN.CITE.DATA </w:instrText>
      </w:r>
      <w:r w:rsidR="00253C3B">
        <w:fldChar w:fldCharType="end"/>
      </w:r>
      <w:r w:rsidR="00253C3B" w:rsidRPr="0021766A">
        <w:fldChar w:fldCharType="separate"/>
      </w:r>
      <w:hyperlink w:anchor="_ENREF_6" w:tooltip="Jochmans, 2010 #852" w:history="1">
        <w:r w:rsidR="00BD12EE" w:rsidRPr="00321AFD">
          <w:rPr>
            <w:noProof/>
            <w:vertAlign w:val="superscript"/>
          </w:rPr>
          <w:t>6</w:t>
        </w:r>
      </w:hyperlink>
      <w:r w:rsidR="00321AFD" w:rsidRPr="00321AFD">
        <w:rPr>
          <w:noProof/>
          <w:vertAlign w:val="superscript"/>
        </w:rPr>
        <w:t xml:space="preserve">, </w:t>
      </w:r>
      <w:hyperlink w:anchor="_ENREF_7" w:tooltip="Moers, 2009 #448" w:history="1">
        <w:r w:rsidR="00BD12EE" w:rsidRPr="00321AFD">
          <w:rPr>
            <w:noProof/>
            <w:vertAlign w:val="superscript"/>
          </w:rPr>
          <w:t>7</w:t>
        </w:r>
      </w:hyperlink>
      <w:r w:rsidR="00253C3B" w:rsidRPr="0021766A">
        <w:fldChar w:fldCharType="end"/>
      </w:r>
      <w:r w:rsidR="002C08A5" w:rsidRPr="0021766A">
        <w:t xml:space="preserve"> Pumped </w:t>
      </w:r>
      <w:r w:rsidR="00BA28A5" w:rsidRPr="0021766A">
        <w:t xml:space="preserve">DCD category III </w:t>
      </w:r>
      <w:r w:rsidR="002C08A5" w:rsidRPr="0021766A">
        <w:t>kidneys</w:t>
      </w:r>
      <w:hyperlink w:anchor="_ENREF_8" w:tooltip="Kootstra, 1995 #6" w:history="1">
        <w:r w:rsidR="00253C3B" w:rsidRPr="0021766A">
          <w:fldChar w:fldCharType="begin"/>
        </w:r>
        <w:r w:rsidR="00BD12EE">
          <w:instrText xml:space="preserve"> ADDIN EN.CITE &lt;EndNote&gt;&lt;Cite&gt;&lt;Author&gt;Kootstra&lt;/Author&gt;&lt;Year&gt;1995&lt;/Year&gt;&lt;RecNum&gt;6&lt;/RecNum&gt;&lt;DisplayText&gt;&lt;style face="superscript"&gt;8&lt;/style&gt;&lt;/DisplayText&gt;&lt;record&gt;&lt;rec-number&gt;6&lt;/rec-number&gt;&lt;foreign-keys&gt;&lt;key app="EN" db-id="appt2dpzqx9wtme9dvm55ezh2xp0xvdf9xa9"&gt;6&lt;/key&gt;&lt;/foreign-keys&gt;&lt;ref-type name="Journal Article"&gt;17&lt;/ref-type&gt;&lt;contributors&gt;&lt;authors&gt;&lt;author&gt;Kootstra, G.&lt;/author&gt;&lt;/authors&gt;&lt;/contributors&gt;&lt;auth-address&gt;Department of Surgery, University Hospital Maastricht, The Netherlands.&lt;/auth-address&gt;&lt;titles&gt;&lt;title&gt;Statement on non-heart-beating donor programs&lt;/title&gt;&lt;secondary-title&gt;Transplant Proc&lt;/secondary-title&gt;&lt;/titles&gt;&lt;periodical&gt;&lt;full-title&gt;Transplant Proc&lt;/full-title&gt;&lt;/periodical&gt;&lt;pages&gt;2965&lt;/pages&gt;&lt;volume&gt;27&lt;/volume&gt;&lt;number&gt;5&lt;/number&gt;&lt;keywords&gt;&lt;keyword&gt;Death, Sudden, Cardiac&lt;/keyword&gt;&lt;keyword&gt;Guidelines&lt;/keyword&gt;&lt;keyword&gt;Health Education&lt;/keyword&gt;&lt;keyword&gt;Heart Arrest&lt;/keyword&gt;&lt;keyword&gt;Humans&lt;/keyword&gt;&lt;keyword&gt;Informed Consent&lt;/keyword&gt;&lt;keyword&gt;Kidney&lt;/keyword&gt;&lt;keyword&gt;Kidney Transplantation&lt;/keyword&gt;&lt;keyword&gt;Organ Preservation/ methods&lt;/keyword&gt;&lt;keyword&gt;Tissue Donors&lt;/keyword&gt;&lt;keyword&gt;Tissue and Organ Procurement/legislation &amp;amp; jurisprudence/ organization &amp;amp;&lt;/keyword&gt;&lt;keyword&gt;administration&lt;/keyword&gt;&lt;/keywords&gt;&lt;dates&gt;&lt;year&gt;1995&lt;/year&gt;&lt;pub-dates&gt;&lt;date&gt;Oct&lt;/date&gt;&lt;/pub-dates&gt;&lt;/dates&gt;&lt;isbn&gt;0041-1345 (Print)&lt;/isbn&gt;&lt;accession-num&gt;7482979&lt;/accession-num&gt;&lt;urls&gt;&lt;/urls&gt;&lt;/record&gt;&lt;/Cite&gt;&lt;/EndNote&gt;</w:instrText>
        </w:r>
        <w:r w:rsidR="00253C3B" w:rsidRPr="0021766A">
          <w:fldChar w:fldCharType="separate"/>
        </w:r>
        <w:r w:rsidR="00BD12EE" w:rsidRPr="0021766A">
          <w:rPr>
            <w:noProof/>
            <w:vertAlign w:val="superscript"/>
          </w:rPr>
          <w:t>8</w:t>
        </w:r>
        <w:r w:rsidR="00253C3B" w:rsidRPr="0021766A">
          <w:fldChar w:fldCharType="end"/>
        </w:r>
      </w:hyperlink>
      <w:r w:rsidR="002C08A5" w:rsidRPr="0021766A">
        <w:t xml:space="preserve"> suffered less </w:t>
      </w:r>
      <w:r w:rsidR="008A1C43" w:rsidRPr="0021766A">
        <w:t>delayed graft function (</w:t>
      </w:r>
      <w:r w:rsidR="002C08A5" w:rsidRPr="0021766A">
        <w:t>DGF</w:t>
      </w:r>
      <w:r w:rsidR="008A1C43" w:rsidRPr="0021766A">
        <w:t>)</w:t>
      </w:r>
      <w:r w:rsidR="002C08A5" w:rsidRPr="0021766A">
        <w:t xml:space="preserve"> and functioned better early post</w:t>
      </w:r>
      <w:r w:rsidR="008A1C43" w:rsidRPr="0021766A">
        <w:t>-</w:t>
      </w:r>
      <w:r w:rsidR="002C08A5" w:rsidRPr="0021766A">
        <w:t>transplant. In th</w:t>
      </w:r>
      <w:r w:rsidR="008A1C43" w:rsidRPr="0021766A">
        <w:t xml:space="preserve">is </w:t>
      </w:r>
      <w:r w:rsidR="004B3963" w:rsidRPr="0021766A">
        <w:t>trial, the preservation solution used to perfuse the kidney</w:t>
      </w:r>
      <w:r w:rsidR="008A1C43" w:rsidRPr="0021766A">
        <w:t xml:space="preserve"> </w:t>
      </w:r>
      <w:r w:rsidR="002C08A5" w:rsidRPr="0021766A">
        <w:t xml:space="preserve">was not actively oxygenated. </w:t>
      </w:r>
      <w:r w:rsidR="00474FFD" w:rsidRPr="0021766A">
        <w:t xml:space="preserve">At present, HMP is indeed not supplemented with oxygen based on the presumption that air equilibrated perfusion solutions are </w:t>
      </w:r>
      <w:r w:rsidR="00474FFD" w:rsidRPr="0021766A">
        <w:lastRenderedPageBreak/>
        <w:t>sufficient to support energy metabolism (oxygen consumption at 4°C is approximately 5% of that found at body temperature).</w:t>
      </w:r>
      <w:r w:rsidR="00253C3B" w:rsidRPr="0021766A">
        <w:fldChar w:fldCharType="begin">
          <w:fldData xml:space="preserve">PEVuZE5vdGU+PENpdGU+PEF1dGhvcj5Ib3Nnb29kPC9BdXRob3I+PFllYXI+MjAxMjwvWWVhcj48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</w:fldData>
        </w:fldChar>
      </w:r>
      <w:r w:rsidR="0099662D">
        <w:instrText xml:space="preserve"> ADDIN EN.CITE </w:instrText>
      </w:r>
      <w:r w:rsidR="00253C3B">
        <w:fldChar w:fldCharType="begin">
          <w:fldData xml:space="preserve">PEVuZE5vdGU+PENpdGU+PEF1dGhvcj5Ib3Nnb29kPC9BdXRob3I+PFllYXI+MjAxMjwvWWVhcj48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</w:fldData>
        </w:fldChar>
      </w:r>
      <w:r w:rsidR="0099662D">
        <w:instrText xml:space="preserve"> ADDIN EN.CITE.DATA </w:instrText>
      </w:r>
      <w:r w:rsidR="00253C3B">
        <w:fldChar w:fldCharType="end"/>
      </w:r>
      <w:r w:rsidR="00253C3B" w:rsidRPr="0021766A">
        <w:fldChar w:fldCharType="separate"/>
      </w:r>
      <w:hyperlink w:anchor="_ENREF_9" w:tooltip="Hosgood, 2012 #1122" w:history="1">
        <w:r w:rsidR="00BD12EE" w:rsidRPr="00321AFD">
          <w:rPr>
            <w:noProof/>
            <w:vertAlign w:val="superscript"/>
          </w:rPr>
          <w:t>9</w:t>
        </w:r>
      </w:hyperlink>
      <w:r w:rsidR="00321AFD" w:rsidRPr="00321AFD">
        <w:rPr>
          <w:noProof/>
          <w:vertAlign w:val="superscript"/>
        </w:rPr>
        <w:t xml:space="preserve">, </w:t>
      </w:r>
      <w:hyperlink w:anchor="_ENREF_10" w:tooltip="Guibert, 2011 #1214" w:history="1">
        <w:r w:rsidR="00BD12EE" w:rsidRPr="00321AFD">
          <w:rPr>
            <w:noProof/>
            <w:vertAlign w:val="superscript"/>
          </w:rPr>
          <w:t>10</w:t>
        </w:r>
      </w:hyperlink>
      <w:r w:rsidR="00253C3B" w:rsidRPr="0021766A">
        <w:fldChar w:fldCharType="end"/>
      </w:r>
      <w:r w:rsidR="00474FFD" w:rsidRPr="0021766A">
        <w:t xml:space="preserve"> However, several experimental studies have reported that with non-oxygenated HMP levels of oxidative stress, namely lipid </w:t>
      </w:r>
      <w:proofErr w:type="spellStart"/>
      <w:r w:rsidR="00474FFD" w:rsidRPr="0021766A">
        <w:t>peroxidation</w:t>
      </w:r>
      <w:proofErr w:type="spellEnd"/>
      <w:r w:rsidR="00474FFD" w:rsidRPr="0021766A">
        <w:t xml:space="preserve">, </w:t>
      </w:r>
      <w:r w:rsidR="007C7308">
        <w:t>are</w:t>
      </w:r>
      <w:r w:rsidR="00474FFD" w:rsidRPr="0021766A">
        <w:t xml:space="preserve"> elevated despite improved function compared with static storage conditions, possibly as a result of the hypoxic conditions</w:t>
      </w:r>
      <w:r w:rsidR="00B54CBD" w:rsidRPr="0021766A">
        <w:t>.</w:t>
      </w:r>
      <w:r w:rsidR="00253C3B" w:rsidRPr="0021766A">
        <w:fldChar w:fldCharType="begin">
          <w:fldData xml:space="preserve">PEVuZE5vdGU+PENpdGU+PEF1dGhvcj5Ib3Nnb29kPC9BdXRob3I+PFllYXI+MjAxMDwvWWVhcj48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</w:fldData>
        </w:fldChar>
      </w:r>
      <w:r w:rsidR="0099662D">
        <w:instrText xml:space="preserve"> ADDIN EN.CITE </w:instrText>
      </w:r>
      <w:r w:rsidR="00253C3B">
        <w:fldChar w:fldCharType="begin">
          <w:fldData xml:space="preserve">PEVuZE5vdGU+PENpdGU+PEF1dGhvcj5Ib3Nnb29kPC9BdXRob3I+PFllYXI+MjAxMDwvWWVhcj48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</w:fldData>
        </w:fldChar>
      </w:r>
      <w:r w:rsidR="0099662D">
        <w:instrText xml:space="preserve"> ADDIN EN.CITE.DATA </w:instrText>
      </w:r>
      <w:r w:rsidR="00253C3B">
        <w:fldChar w:fldCharType="end"/>
      </w:r>
      <w:r w:rsidR="00253C3B" w:rsidRPr="0021766A">
        <w:fldChar w:fldCharType="separate"/>
      </w:r>
      <w:hyperlink w:anchor="_ENREF_11" w:tooltip="Hosgood, 2010 #755" w:history="1">
        <w:r w:rsidR="00BD12EE" w:rsidRPr="00321AFD">
          <w:rPr>
            <w:noProof/>
            <w:vertAlign w:val="superscript"/>
          </w:rPr>
          <w:t>11</w:t>
        </w:r>
      </w:hyperlink>
      <w:r w:rsidR="00321AFD" w:rsidRPr="00321AFD">
        <w:rPr>
          <w:noProof/>
          <w:vertAlign w:val="superscript"/>
        </w:rPr>
        <w:t xml:space="preserve">, </w:t>
      </w:r>
      <w:hyperlink w:anchor="_ENREF_12" w:tooltip="Treckmann, 2009 #951" w:history="1">
        <w:r w:rsidR="00BD12EE" w:rsidRPr="00321AFD">
          <w:rPr>
            <w:noProof/>
            <w:vertAlign w:val="superscript"/>
          </w:rPr>
          <w:t>12</w:t>
        </w:r>
      </w:hyperlink>
      <w:r w:rsidR="00253C3B" w:rsidRPr="0021766A">
        <w:fldChar w:fldCharType="end"/>
      </w:r>
      <w:r w:rsidR="00474FFD" w:rsidRPr="0021766A">
        <w:t xml:space="preserve"> Therefore, the addition of oxygen under these conditions m</w:t>
      </w:r>
      <w:r w:rsidR="00FE1DBA" w:rsidRPr="0021766A">
        <w:t>ay be of particular importance.</w:t>
      </w:r>
    </w:p>
    <w:p w:rsidR="004B3963" w:rsidRDefault="00316CE3" w:rsidP="00D7578A">
      <w:pPr>
        <w:spacing w:line="276" w:lineRule="auto"/>
        <w:jc w:val="both"/>
      </w:pPr>
      <w:r w:rsidRPr="0021766A">
        <w:t xml:space="preserve">There are currently no </w:t>
      </w:r>
      <w:r w:rsidR="002A2E4F" w:rsidRPr="0021766A">
        <w:t xml:space="preserve">reported clinical </w:t>
      </w:r>
      <w:r w:rsidRPr="0021766A">
        <w:t>studies directly assessing the effect of continuous oxygenation during HMP in kidney transplantation. Nevertheless, a</w:t>
      </w:r>
      <w:r w:rsidR="002C08A5" w:rsidRPr="0021766A">
        <w:t>nimal experiments have shown that addition of oxygen during HMP may be beneficial</w:t>
      </w:r>
      <w:r w:rsidR="00BA28A5" w:rsidRPr="0021766A">
        <w:t>,</w:t>
      </w:r>
      <w:r w:rsidR="002C08A5" w:rsidRPr="0021766A">
        <w:t xml:space="preserve"> particularly for DCD organs that have suffered warm </w:t>
      </w:r>
      <w:proofErr w:type="spellStart"/>
      <w:r w:rsidR="002C08A5" w:rsidRPr="0021766A">
        <w:t>isch</w:t>
      </w:r>
      <w:r w:rsidR="008A1C43" w:rsidRPr="0021766A">
        <w:t>a</w:t>
      </w:r>
      <w:r w:rsidR="002C08A5" w:rsidRPr="0021766A">
        <w:t>emic</w:t>
      </w:r>
      <w:proofErr w:type="spellEnd"/>
      <w:r w:rsidR="002C08A5" w:rsidRPr="0021766A">
        <w:t xml:space="preserve"> injury</w:t>
      </w:r>
      <w:r w:rsidR="00661D14" w:rsidRPr="0021766A">
        <w:t>, by increasing/restoring ATP levels</w:t>
      </w:r>
      <w:r w:rsidR="002C08A5" w:rsidRPr="0021766A">
        <w:t>.</w:t>
      </w:r>
      <w:r w:rsidR="00253C3B" w:rsidRPr="0021766A">
        <w:fldChar w:fldCharType="begin">
          <w:fldData xml:space="preserve">PEVuZE5vdGU+PENpdGU+PEF1dGhvcj5CdWNoczwvQXV0aG9yPjxZZWFyPjIwMTE8L1llYXI+PFJl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</w:fldData>
        </w:fldChar>
      </w:r>
      <w:r w:rsidR="0099662D">
        <w:instrText xml:space="preserve"> ADDIN EN.CITE </w:instrText>
      </w:r>
      <w:r w:rsidR="00253C3B">
        <w:fldChar w:fldCharType="begin">
          <w:fldData xml:space="preserve">PEVuZE5vdGU+PENpdGU+PEF1dGhvcj5CdWNoczwvQXV0aG9yPjxZZWFyPjIwMTE8L1llYXI+PFJl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</w:fldData>
        </w:fldChar>
      </w:r>
      <w:r w:rsidR="0099662D">
        <w:instrText xml:space="preserve"> ADDIN EN.CITE.DATA </w:instrText>
      </w:r>
      <w:r w:rsidR="00253C3B">
        <w:fldChar w:fldCharType="end"/>
      </w:r>
      <w:r w:rsidR="00253C3B" w:rsidRPr="0021766A">
        <w:fldChar w:fldCharType="separate"/>
      </w:r>
      <w:hyperlink w:anchor="_ENREF_13" w:tooltip="Buchs, 2011 #1245" w:history="1">
        <w:r w:rsidR="00BD12EE" w:rsidRPr="00321AFD">
          <w:rPr>
            <w:noProof/>
            <w:vertAlign w:val="superscript"/>
          </w:rPr>
          <w:t>13</w:t>
        </w:r>
      </w:hyperlink>
      <w:r w:rsidR="00321AFD" w:rsidRPr="00321AFD">
        <w:rPr>
          <w:noProof/>
          <w:vertAlign w:val="superscript"/>
        </w:rPr>
        <w:t xml:space="preserve">, </w:t>
      </w:r>
      <w:hyperlink w:anchor="_ENREF_14" w:tooltip="Minor, 2005 #1244" w:history="1">
        <w:r w:rsidR="00BD12EE" w:rsidRPr="00321AFD">
          <w:rPr>
            <w:noProof/>
            <w:vertAlign w:val="superscript"/>
          </w:rPr>
          <w:t>14</w:t>
        </w:r>
      </w:hyperlink>
      <w:r w:rsidR="00253C3B" w:rsidRPr="0021766A">
        <w:fldChar w:fldCharType="end"/>
      </w:r>
      <w:r w:rsidR="00BA28A5" w:rsidRPr="0021766A">
        <w:t xml:space="preserve"> </w:t>
      </w:r>
      <w:r w:rsidR="004B3963" w:rsidRPr="0021766A">
        <w:t>Furthermore, a preclinical porcine study showed that the addition of oxygen during HMP for DCD kidneys improved initial graft function and reduced inters</w:t>
      </w:r>
      <w:r w:rsidR="002720D7" w:rsidRPr="0021766A">
        <w:t>ti</w:t>
      </w:r>
      <w:r w:rsidR="004B3963" w:rsidRPr="0021766A">
        <w:t>tial fibrosis at 3 months after transplantation.</w:t>
      </w:r>
      <w:hyperlink w:anchor="_ENREF_15" w:tooltip="Thuillier, 2013 #1282" w:history="1">
        <w:r w:rsidR="00253C3B" w:rsidRPr="0021766A">
          <w:fldChar w:fldCharType="begin"/>
        </w:r>
        <w:r w:rsidR="00BD12EE">
          <w:instrText xml:space="preserve"> ADDIN EN.CITE &lt;EndNote&gt;&lt;Cite&gt;&lt;Author&gt;Thuillier&lt;/Author&gt;&lt;Year&gt;2013&lt;/Year&gt;&lt;RecNum&gt;1282&lt;/RecNum&gt;&lt;DisplayText&gt;&lt;style face="superscript"&gt;15&lt;/style&gt;&lt;/DisplayText&gt;&lt;record&gt;&lt;rec-number&gt;1282&lt;/rec-number&gt;&lt;foreign-keys&gt;&lt;key app="EN" db-id="appt2dpzqx9wtme9dvm55ezh2xp0xvdf9xa9"&gt;1282&lt;/key&gt;&lt;/foreign-keys&gt;&lt;ref-type name="Journal Article"&gt;17&lt;/ref-type&gt;&lt;contributors&gt;&lt;authors&gt;&lt;author&gt;Thuillier, R.&lt;/author&gt;&lt;author&gt;Allain, G.&lt;/author&gt;&lt;author&gt;Celhay, O.&lt;/author&gt;&lt;author&gt;Hebrard, W.&lt;/author&gt;&lt;author&gt;Barrou, B.&lt;/author&gt;&lt;author&gt;Badet, L.&lt;/author&gt;&lt;author&gt;Leuvenink, H.&lt;/author&gt;&lt;author&gt;Hauet, T.&lt;/author&gt;&lt;/authors&gt;&lt;/contributors&gt;&lt;auth-address&gt;INSERM U1082, Poitiers, France; Universite Poitiers, Poitiers, France; CHU Poitiers, Pole UBM, Service de Biochimie, Poitiers, France; FLIRT: Federation pour L&amp;apos;etude de l&amp;apos;Ischemie Reperfusion en Transplantation, Poitiers, France.&lt;/auth-address&gt;&lt;titles&gt;&lt;title&gt;Benefits of active oxygenation during hypothermic machine perfusion of kidneys in a preclinical model of deceased after cardiac death donors&lt;/title&gt;&lt;secondary-title&gt;J Surg Res&lt;/secondary-title&gt;&lt;alt-title&gt;The Journal of surgical research&lt;/alt-title&gt;&lt;/titles&gt;&lt;periodical&gt;&lt;full-title&gt;J Surg Res&lt;/full-title&gt;&lt;/periodical&gt;&lt;pages&gt;1174-1181&lt;/pages&gt;&lt;volume&gt;184&lt;/volume&gt;&lt;number&gt;2&lt;/number&gt;&lt;edition&gt;2013/06/05&lt;/edition&gt;&lt;section&gt;1174&lt;/section&gt;&lt;dates&gt;&lt;year&gt;2013&lt;/year&gt;&lt;pub-dates&gt;&lt;date&gt;May 21&lt;/date&gt;&lt;/pub-dates&gt;&lt;/dates&gt;&lt;isbn&gt;1095-8673 (Electronic)&amp;#xD;0022-4804 (Linking)&lt;/isbn&gt;&lt;accession-num&gt;23731682&lt;/accession-num&gt;&lt;urls&gt;&lt;/urls&gt;&lt;electronic-resource-num&gt;10.1016/j.jss.2013.04.071&lt;/electronic-resource-num&gt;&lt;remote-database-provider&gt;NLM&lt;/remote-database-provider&gt;&lt;language&gt;Eng&lt;/language&gt;&lt;/record&gt;&lt;/Cite&gt;&lt;/EndNote&gt;</w:instrText>
        </w:r>
        <w:r w:rsidR="00253C3B" w:rsidRPr="0021766A">
          <w:fldChar w:fldCharType="separate"/>
        </w:r>
        <w:r w:rsidR="00BD12EE" w:rsidRPr="0021766A">
          <w:rPr>
            <w:noProof/>
            <w:vertAlign w:val="superscript"/>
          </w:rPr>
          <w:t>15</w:t>
        </w:r>
        <w:r w:rsidR="00253C3B" w:rsidRPr="0021766A">
          <w:fldChar w:fldCharType="end"/>
        </w:r>
      </w:hyperlink>
    </w:p>
    <w:p w:rsidR="00890052" w:rsidRDefault="00890052" w:rsidP="00DE010B">
      <w:pPr>
        <w:pStyle w:val="Heading2"/>
        <w:numPr>
          <w:ilvl w:val="0"/>
          <w:numId w:val="1"/>
        </w:numPr>
        <w:spacing w:line="276" w:lineRule="auto"/>
        <w:jc w:val="both"/>
      </w:pPr>
      <w:bookmarkStart w:id="110" w:name="_Toc362008531"/>
      <w:bookmarkStart w:id="111" w:name="_Toc384289432"/>
      <w:bookmarkStart w:id="112" w:name="_Toc384315292"/>
      <w:r w:rsidRPr="0021766A">
        <w:t>Objectives</w:t>
      </w:r>
      <w:bookmarkEnd w:id="110"/>
      <w:r w:rsidR="0095269C">
        <w:t xml:space="preserve"> and Endpoints</w:t>
      </w:r>
      <w:bookmarkEnd w:id="111"/>
      <w:bookmarkEnd w:id="112"/>
    </w:p>
    <w:p w:rsidR="00890052" w:rsidRPr="0021766A" w:rsidRDefault="00890052" w:rsidP="00890052">
      <w:pPr>
        <w:spacing w:line="276" w:lineRule="auto"/>
        <w:rPr>
          <w:b/>
          <w:u w:val="single"/>
        </w:rPr>
      </w:pPr>
      <w:r w:rsidRPr="00DE010B">
        <w:rPr>
          <w:b/>
          <w:color w:val="4F81BD" w:themeColor="accent1"/>
          <w:u w:val="single"/>
        </w:rPr>
        <w:t>Hypothesis:</w:t>
      </w:r>
    </w:p>
    <w:p w:rsidR="00890052" w:rsidRDefault="00890052" w:rsidP="00890052">
      <w:pPr>
        <w:spacing w:line="276" w:lineRule="auto"/>
        <w:jc w:val="both"/>
      </w:pPr>
      <w:r>
        <w:t>Null hypothesis is that there is no difference between oxygenated HMP and non-oxygenated HMP for storage of kidneys of DCD category III donors 50 years of age or older.</w:t>
      </w:r>
      <w:r w:rsidRPr="0021766A" w:rsidDel="0023739B">
        <w:t xml:space="preserve"> </w:t>
      </w:r>
    </w:p>
    <w:p w:rsidR="00DE010B" w:rsidRPr="0021766A" w:rsidRDefault="00DE010B" w:rsidP="00C75965">
      <w:pPr>
        <w:pStyle w:val="Heading3"/>
        <w:numPr>
          <w:ilvl w:val="1"/>
          <w:numId w:val="1"/>
        </w:numPr>
      </w:pPr>
      <w:bookmarkStart w:id="113" w:name="_Toc384289433"/>
      <w:r>
        <w:t>Objectives</w:t>
      </w:r>
      <w:bookmarkEnd w:id="113"/>
    </w:p>
    <w:p w:rsidR="00890052" w:rsidRPr="00DE010B" w:rsidRDefault="00890052" w:rsidP="00DE010B">
      <w:pPr>
        <w:spacing w:line="276" w:lineRule="auto"/>
        <w:jc w:val="both"/>
        <w:rPr>
          <w:b/>
          <w:color w:val="4F81BD" w:themeColor="accent1"/>
          <w:u w:val="single"/>
        </w:rPr>
      </w:pPr>
      <w:r w:rsidRPr="00DE010B">
        <w:rPr>
          <w:b/>
          <w:color w:val="4F81BD" w:themeColor="accent1"/>
          <w:u w:val="single"/>
        </w:rPr>
        <w:t>Primary objective:</w:t>
      </w:r>
    </w:p>
    <w:p w:rsidR="00890052" w:rsidRDefault="00890052" w:rsidP="00890052">
      <w:pPr>
        <w:spacing w:line="276" w:lineRule="auto"/>
        <w:jc w:val="both"/>
      </w:pPr>
      <w:r w:rsidRPr="0021766A">
        <w:t xml:space="preserve">To compare the effect of oxygenated versus non-oxygenated HMP of grafts </w:t>
      </w:r>
      <w:r>
        <w:t>of</w:t>
      </w:r>
      <w:r w:rsidRPr="0021766A">
        <w:t xml:space="preserve"> DCD category III </w:t>
      </w:r>
      <w:r>
        <w:t xml:space="preserve">(awaiting circulatory death – controlled), </w:t>
      </w:r>
      <w:r w:rsidRPr="0021766A">
        <w:t>kidneys aged 50 years or older on kidney graft function</w:t>
      </w:r>
      <w:r>
        <w:t>.</w:t>
      </w:r>
      <w:r w:rsidRPr="0021766A">
        <w:t xml:space="preserve"> </w:t>
      </w:r>
    </w:p>
    <w:p w:rsidR="00890052" w:rsidRPr="00DE010B" w:rsidRDefault="00890052" w:rsidP="00890052">
      <w:pPr>
        <w:spacing w:line="276" w:lineRule="auto"/>
        <w:jc w:val="both"/>
        <w:rPr>
          <w:b/>
          <w:color w:val="4F81BD" w:themeColor="accent1"/>
          <w:u w:val="single"/>
        </w:rPr>
      </w:pPr>
      <w:r w:rsidRPr="00DE010B">
        <w:rPr>
          <w:b/>
          <w:color w:val="4F81BD" w:themeColor="accent1"/>
          <w:u w:val="single"/>
        </w:rPr>
        <w:t>Secondary objectives</w:t>
      </w:r>
    </w:p>
    <w:p w:rsidR="00890052" w:rsidRPr="00DA549D" w:rsidRDefault="00890052" w:rsidP="00890052">
      <w:pPr>
        <w:pStyle w:val="ListParagraph"/>
        <w:numPr>
          <w:ilvl w:val="0"/>
          <w:numId w:val="15"/>
        </w:numPr>
        <w:spacing w:line="276" w:lineRule="auto"/>
        <w:jc w:val="both"/>
      </w:pPr>
      <w:r>
        <w:t>To compare graft and patient survival between HMP+O</w:t>
      </w:r>
      <w:r w:rsidRPr="00DA549D">
        <w:rPr>
          <w:vertAlign w:val="subscript"/>
        </w:rPr>
        <w:t>2</w:t>
      </w:r>
      <w:r>
        <w:t xml:space="preserve"> and HMP-O</w:t>
      </w:r>
      <w:r w:rsidRPr="00FC66BC">
        <w:rPr>
          <w:vertAlign w:val="subscript"/>
        </w:rPr>
        <w:t>2.</w:t>
      </w:r>
    </w:p>
    <w:p w:rsidR="00890052" w:rsidRDefault="00890052" w:rsidP="00890052">
      <w:pPr>
        <w:pStyle w:val="ListParagraph"/>
        <w:numPr>
          <w:ilvl w:val="0"/>
          <w:numId w:val="15"/>
        </w:numPr>
        <w:spacing w:line="276" w:lineRule="auto"/>
        <w:jc w:val="both"/>
      </w:pPr>
      <w:r>
        <w:t>To compare the incidence of delayed graft function between HMP+O</w:t>
      </w:r>
      <w:r w:rsidRPr="0071690C">
        <w:rPr>
          <w:vertAlign w:val="subscript"/>
        </w:rPr>
        <w:t>2</w:t>
      </w:r>
      <w:r>
        <w:t xml:space="preserve"> and HMP-O</w:t>
      </w:r>
      <w:r w:rsidRPr="00FC66BC">
        <w:rPr>
          <w:vertAlign w:val="subscript"/>
        </w:rPr>
        <w:t>2</w:t>
      </w:r>
      <w:r>
        <w:rPr>
          <w:vertAlign w:val="subscript"/>
        </w:rPr>
        <w:t xml:space="preserve"> </w:t>
      </w:r>
      <w:r w:rsidR="00C75965">
        <w:t>ki</w:t>
      </w:r>
      <w:r>
        <w:t>dneys</w:t>
      </w:r>
    </w:p>
    <w:p w:rsidR="00890052" w:rsidRDefault="00890052" w:rsidP="00890052">
      <w:pPr>
        <w:pStyle w:val="ListParagraph"/>
        <w:numPr>
          <w:ilvl w:val="0"/>
          <w:numId w:val="15"/>
        </w:numPr>
        <w:spacing w:line="276" w:lineRule="auto"/>
        <w:jc w:val="both"/>
      </w:pPr>
      <w:r>
        <w:t>To compare biochemical kidney function between HMP+O</w:t>
      </w:r>
      <w:r w:rsidRPr="0071690C">
        <w:rPr>
          <w:vertAlign w:val="subscript"/>
        </w:rPr>
        <w:t>2</w:t>
      </w:r>
      <w:r>
        <w:t xml:space="preserve"> and HMP-O</w:t>
      </w:r>
      <w:r w:rsidRPr="00FC66BC">
        <w:rPr>
          <w:vertAlign w:val="subscript"/>
        </w:rPr>
        <w:t>2</w:t>
      </w:r>
      <w:r>
        <w:rPr>
          <w:vertAlign w:val="subscript"/>
        </w:rPr>
        <w:t xml:space="preserve"> </w:t>
      </w:r>
      <w:r w:rsidR="00C75965">
        <w:t>k</w:t>
      </w:r>
      <w:r>
        <w:t>idneys</w:t>
      </w:r>
    </w:p>
    <w:p w:rsidR="00890052" w:rsidRDefault="00890052" w:rsidP="00890052">
      <w:pPr>
        <w:pStyle w:val="ListParagraph"/>
        <w:numPr>
          <w:ilvl w:val="0"/>
          <w:numId w:val="15"/>
        </w:numPr>
        <w:spacing w:line="276" w:lineRule="auto"/>
        <w:jc w:val="both"/>
      </w:pPr>
      <w:r>
        <w:t>To compare estimated GFR as a surrogate of kidney function between HMP+O</w:t>
      </w:r>
      <w:r w:rsidRPr="0071690C">
        <w:rPr>
          <w:vertAlign w:val="subscript"/>
        </w:rPr>
        <w:t>2</w:t>
      </w:r>
      <w:r>
        <w:t xml:space="preserve"> and HMP-O</w:t>
      </w:r>
      <w:r w:rsidRPr="00FC66BC">
        <w:rPr>
          <w:vertAlign w:val="subscript"/>
        </w:rPr>
        <w:t>2</w:t>
      </w:r>
      <w:r>
        <w:rPr>
          <w:vertAlign w:val="subscript"/>
        </w:rPr>
        <w:t xml:space="preserve"> </w:t>
      </w:r>
      <w:r w:rsidR="00C75965">
        <w:t>ki</w:t>
      </w:r>
      <w:r>
        <w:t>dneys</w:t>
      </w:r>
    </w:p>
    <w:p w:rsidR="00890052" w:rsidRDefault="00890052" w:rsidP="00890052">
      <w:pPr>
        <w:pStyle w:val="ListParagraph"/>
        <w:numPr>
          <w:ilvl w:val="0"/>
          <w:numId w:val="15"/>
        </w:numPr>
        <w:spacing w:line="276" w:lineRule="auto"/>
        <w:jc w:val="both"/>
      </w:pPr>
      <w:r>
        <w:t>To compare the incidence of primary non-function between HMP+O</w:t>
      </w:r>
      <w:r w:rsidRPr="0071690C">
        <w:rPr>
          <w:vertAlign w:val="subscript"/>
        </w:rPr>
        <w:t>2</w:t>
      </w:r>
      <w:r>
        <w:t xml:space="preserve"> and HMP-O</w:t>
      </w:r>
      <w:r w:rsidRPr="00FC66BC">
        <w:rPr>
          <w:vertAlign w:val="subscript"/>
        </w:rPr>
        <w:t>2</w:t>
      </w:r>
      <w:r>
        <w:rPr>
          <w:vertAlign w:val="subscript"/>
        </w:rPr>
        <w:t xml:space="preserve"> </w:t>
      </w:r>
      <w:r w:rsidR="00C75965">
        <w:t>k</w:t>
      </w:r>
      <w:r>
        <w:t>idneys.</w:t>
      </w:r>
    </w:p>
    <w:p w:rsidR="00890052" w:rsidRDefault="00890052" w:rsidP="00890052">
      <w:pPr>
        <w:pStyle w:val="ListParagraph"/>
        <w:numPr>
          <w:ilvl w:val="0"/>
          <w:numId w:val="15"/>
        </w:numPr>
        <w:spacing w:line="276" w:lineRule="auto"/>
        <w:jc w:val="both"/>
      </w:pPr>
      <w:r>
        <w:t>To compare the incidence of acute rejection between HMP+O</w:t>
      </w:r>
      <w:r w:rsidRPr="0071690C">
        <w:rPr>
          <w:vertAlign w:val="subscript"/>
        </w:rPr>
        <w:t>2</w:t>
      </w:r>
      <w:r>
        <w:t xml:space="preserve"> and HMP-O</w:t>
      </w:r>
      <w:r w:rsidRPr="00FC66BC">
        <w:rPr>
          <w:vertAlign w:val="subscript"/>
        </w:rPr>
        <w:t>2</w:t>
      </w:r>
      <w:r>
        <w:rPr>
          <w:vertAlign w:val="subscript"/>
        </w:rPr>
        <w:t xml:space="preserve"> </w:t>
      </w:r>
      <w:r w:rsidR="00C75965">
        <w:t>k</w:t>
      </w:r>
      <w:r>
        <w:t>idneys.</w:t>
      </w:r>
    </w:p>
    <w:p w:rsidR="00890052" w:rsidRDefault="00890052" w:rsidP="00890052">
      <w:pPr>
        <w:pStyle w:val="ListParagraph"/>
        <w:numPr>
          <w:ilvl w:val="0"/>
          <w:numId w:val="15"/>
        </w:numPr>
        <w:spacing w:line="276" w:lineRule="auto"/>
        <w:jc w:val="both"/>
      </w:pPr>
      <w:r>
        <w:t>To assess the feasibility and safety of HMP+O</w:t>
      </w:r>
      <w:r w:rsidRPr="0071690C">
        <w:rPr>
          <w:vertAlign w:val="subscript"/>
        </w:rPr>
        <w:t>2</w:t>
      </w:r>
      <w:r>
        <w:t xml:space="preserve"> as a method of organ preservation</w:t>
      </w:r>
    </w:p>
    <w:p w:rsidR="00C75965" w:rsidRPr="00C75965" w:rsidRDefault="00912C34" w:rsidP="00912C34">
      <w:pPr>
        <w:spacing w:line="276" w:lineRule="auto"/>
        <w:jc w:val="both"/>
        <w:rPr>
          <w:b/>
          <w:color w:val="4F81BD" w:themeColor="accent1"/>
          <w:u w:val="single"/>
        </w:rPr>
      </w:pPr>
      <w:r w:rsidRPr="00912C34">
        <w:rPr>
          <w:b/>
          <w:color w:val="4F81BD" w:themeColor="accent1"/>
          <w:u w:val="single"/>
        </w:rPr>
        <w:t xml:space="preserve">Tertiary </w:t>
      </w:r>
      <w:r w:rsidR="00985FB8" w:rsidRPr="00C75965">
        <w:rPr>
          <w:b/>
          <w:color w:val="4F81BD" w:themeColor="accent1"/>
          <w:u w:val="single"/>
        </w:rPr>
        <w:t>objective</w:t>
      </w:r>
    </w:p>
    <w:p w:rsidR="00912C34" w:rsidRDefault="00A17A13" w:rsidP="00912C34">
      <w:pPr>
        <w:spacing w:line="276" w:lineRule="auto"/>
        <w:jc w:val="both"/>
      </w:pPr>
      <w:proofErr w:type="gramStart"/>
      <w:r>
        <w:t>To</w:t>
      </w:r>
      <w:r w:rsidR="00912C34">
        <w:t xml:space="preserve"> assess the health economic implications of HMP+O</w:t>
      </w:r>
      <w:r w:rsidR="00912C34" w:rsidRPr="0071690C">
        <w:rPr>
          <w:vertAlign w:val="subscript"/>
        </w:rPr>
        <w:t>2</w:t>
      </w:r>
      <w:r w:rsidR="00912C34">
        <w:t xml:space="preserve"> and HMP-O</w:t>
      </w:r>
      <w:r w:rsidR="00912C34" w:rsidRPr="00FC66BC">
        <w:rPr>
          <w:vertAlign w:val="subscript"/>
        </w:rPr>
        <w:t>2</w:t>
      </w:r>
      <w:r w:rsidR="00912C34">
        <w:rPr>
          <w:vertAlign w:val="subscript"/>
        </w:rPr>
        <w:t xml:space="preserve"> </w:t>
      </w:r>
      <w:r w:rsidR="00912C34">
        <w:t>in kidney preservation.</w:t>
      </w:r>
      <w:proofErr w:type="gramEnd"/>
    </w:p>
    <w:p w:rsidR="00890052" w:rsidRPr="0021766A" w:rsidRDefault="0095269C" w:rsidP="00C75965">
      <w:pPr>
        <w:pStyle w:val="Heading3"/>
        <w:numPr>
          <w:ilvl w:val="1"/>
          <w:numId w:val="1"/>
        </w:numPr>
      </w:pPr>
      <w:bookmarkStart w:id="114" w:name="_Toc384289434"/>
      <w:r>
        <w:t>Endpoints</w:t>
      </w:r>
      <w:bookmarkEnd w:id="114"/>
    </w:p>
    <w:p w:rsidR="00890052" w:rsidRPr="0021766A" w:rsidRDefault="00890052" w:rsidP="00C75965">
      <w:pPr>
        <w:pStyle w:val="Heading4"/>
        <w:numPr>
          <w:ilvl w:val="2"/>
          <w:numId w:val="1"/>
        </w:numPr>
      </w:pPr>
      <w:r w:rsidRPr="0021766A">
        <w:t>Primary endpoint</w:t>
      </w:r>
    </w:p>
    <w:p w:rsidR="00DE010B" w:rsidRDefault="00890052" w:rsidP="00890052">
      <w:pPr>
        <w:pStyle w:val="ListParagraph"/>
        <w:spacing w:line="276" w:lineRule="auto"/>
        <w:ind w:left="0"/>
        <w:jc w:val="both"/>
      </w:pPr>
      <w:proofErr w:type="spellStart"/>
      <w:proofErr w:type="gramStart"/>
      <w:r w:rsidRPr="0021766A">
        <w:t>Glomerular</w:t>
      </w:r>
      <w:proofErr w:type="spellEnd"/>
      <w:r w:rsidRPr="0021766A">
        <w:t xml:space="preserve"> filtration rate at 1 year after transplantation (time window of 30 days) as determined by 24-hour </w:t>
      </w:r>
      <w:proofErr w:type="spellStart"/>
      <w:r w:rsidRPr="0021766A">
        <w:t>creatinine</w:t>
      </w:r>
      <w:proofErr w:type="spellEnd"/>
      <w:r w:rsidRPr="0021766A">
        <w:t xml:space="preserve"> clearance.</w:t>
      </w:r>
      <w:proofErr w:type="gramEnd"/>
    </w:p>
    <w:p w:rsidR="00312765" w:rsidRPr="0021766A" w:rsidRDefault="00312765" w:rsidP="00890052">
      <w:pPr>
        <w:pStyle w:val="ListParagraph"/>
        <w:spacing w:line="276" w:lineRule="auto"/>
        <w:ind w:left="0"/>
        <w:jc w:val="both"/>
      </w:pPr>
    </w:p>
    <w:p w:rsidR="00890052" w:rsidRPr="0021766A" w:rsidRDefault="00890052" w:rsidP="00890052">
      <w:pPr>
        <w:pStyle w:val="ListParagraph"/>
        <w:spacing w:line="276" w:lineRule="auto"/>
        <w:ind w:left="0"/>
        <w:jc w:val="both"/>
      </w:pPr>
      <w:r w:rsidRPr="0021766A">
        <w:lastRenderedPageBreak/>
        <w:t xml:space="preserve">This endpoint was selected as it is considered (1) to better reflect true </w:t>
      </w:r>
      <w:proofErr w:type="spellStart"/>
      <w:r w:rsidRPr="0021766A">
        <w:t>glomerular</w:t>
      </w:r>
      <w:proofErr w:type="spellEnd"/>
      <w:r w:rsidRPr="0021766A">
        <w:t xml:space="preserve"> filtration rate of the transplanted kidney compared to estimated </w:t>
      </w:r>
      <w:proofErr w:type="spellStart"/>
      <w:r w:rsidRPr="0021766A">
        <w:t>glomerular</w:t>
      </w:r>
      <w:proofErr w:type="spellEnd"/>
      <w:r w:rsidRPr="0021766A">
        <w:t xml:space="preserve"> filtration rate or serum </w:t>
      </w:r>
      <w:proofErr w:type="spellStart"/>
      <w:r w:rsidRPr="0021766A">
        <w:t>creatinine</w:t>
      </w:r>
      <w:proofErr w:type="spellEnd"/>
      <w:r w:rsidRPr="0021766A">
        <w:t xml:space="preserve"> values,</w:t>
      </w:r>
      <w:hyperlink w:anchor="_ENREF_16" w:tooltip="Kaplan, 2003 #1221" w:history="1">
        <w:r w:rsidR="00253C3B" w:rsidRPr="0021766A">
          <w:fldChar w:fldCharType="begin">
            <w:fldData xml:space="preserve">PEVuZE5vdGU+PENpdGU+PEF1dGhvcj5LYXBsYW48L0F1dGhvcj48WWVhcj4yMDAzPC9ZZWFyPjxS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</w:fldData>
          </w:fldChar>
        </w:r>
        <w:r w:rsidR="00BD12EE">
          <w:instrText xml:space="preserve"> ADDIN EN.CITE </w:instrText>
        </w:r>
        <w:r w:rsidR="00253C3B">
          <w:fldChar w:fldCharType="begin">
            <w:fldData xml:space="preserve">PEVuZE5vdGU+PENpdGU+PEF1dGhvcj5LYXBsYW48L0F1dGhvcj48WWVhcj4yMDAzPC9ZZWFyPjxS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</w:fldData>
          </w:fldChar>
        </w:r>
        <w:r w:rsidR="00BD12EE">
          <w:instrText xml:space="preserve"> ADDIN EN.CITE.DATA </w:instrText>
        </w:r>
        <w:r w:rsidR="00253C3B">
          <w:fldChar w:fldCharType="end"/>
        </w:r>
        <w:r w:rsidR="00253C3B" w:rsidRPr="0021766A">
          <w:fldChar w:fldCharType="separate"/>
        </w:r>
        <w:r w:rsidR="00BD12EE" w:rsidRPr="00BD12EE">
          <w:rPr>
            <w:noProof/>
            <w:vertAlign w:val="superscript"/>
          </w:rPr>
          <w:t>16-25</w:t>
        </w:r>
        <w:r w:rsidR="00253C3B" w:rsidRPr="0021766A">
          <w:fldChar w:fldCharType="end"/>
        </w:r>
      </w:hyperlink>
      <w:r w:rsidRPr="0021766A">
        <w:t xml:space="preserve"> (2) be reproducibly attainable at all study sites, (3) be of clinical importance and already integrated in daily practice. Furthermore, </w:t>
      </w:r>
      <w:proofErr w:type="spellStart"/>
      <w:r w:rsidRPr="0021766A">
        <w:t>glomerular</w:t>
      </w:r>
      <w:proofErr w:type="spellEnd"/>
      <w:r w:rsidRPr="0021766A">
        <w:t xml:space="preserve"> filtration rate is an independent predictor of graft survival at the medium to long-term follow-up in all donor types.</w:t>
      </w:r>
      <w:r w:rsidR="00253C3B" w:rsidRPr="0021766A">
        <w:fldChar w:fldCharType="begin">
          <w:fldData xml:space="preserve">PEVuZE5vdGU+PENpdGU+PEF1dGhvcj5TY2huaXR6bGVyPC9BdXRob3I+PFllYXI+MjAxMjwvWWVh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</w:fldData>
        </w:fldChar>
      </w:r>
      <w:r w:rsidR="00BD12EE">
        <w:instrText xml:space="preserve"> ADDIN EN.CITE </w:instrText>
      </w:r>
      <w:r w:rsidR="00253C3B">
        <w:fldChar w:fldCharType="begin">
          <w:fldData xml:space="preserve">PEVuZE5vdGU+PENpdGU+PEF1dGhvcj5TY2huaXR6bGVyPC9BdXRob3I+PFllYXI+MjAxMjwvWWVh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</w:fldData>
        </w:fldChar>
      </w:r>
      <w:r w:rsidR="00BD12EE">
        <w:instrText xml:space="preserve"> ADDIN EN.CITE.DATA </w:instrText>
      </w:r>
      <w:r w:rsidR="00253C3B">
        <w:fldChar w:fldCharType="end"/>
      </w:r>
      <w:r w:rsidR="00253C3B" w:rsidRPr="0021766A">
        <w:fldChar w:fldCharType="separate"/>
      </w:r>
      <w:hyperlink w:anchor="_ENREF_26" w:tooltip="Schnitzler, 2012 #1209" w:history="1">
        <w:r w:rsidR="00BD12EE" w:rsidRPr="00BD12EE">
          <w:rPr>
            <w:noProof/>
            <w:vertAlign w:val="superscript"/>
          </w:rPr>
          <w:t>26</w:t>
        </w:r>
      </w:hyperlink>
      <w:r w:rsidR="00BD12EE" w:rsidRPr="00BD12EE">
        <w:rPr>
          <w:noProof/>
          <w:vertAlign w:val="superscript"/>
        </w:rPr>
        <w:t xml:space="preserve">, </w:t>
      </w:r>
      <w:hyperlink w:anchor="_ENREF_27" w:tooltip="Schnitzler, 2012 #1211" w:history="1">
        <w:r w:rsidR="00BD12EE" w:rsidRPr="00BD12EE">
          <w:rPr>
            <w:noProof/>
            <w:vertAlign w:val="superscript"/>
          </w:rPr>
          <w:t>27</w:t>
        </w:r>
      </w:hyperlink>
      <w:r w:rsidR="00253C3B" w:rsidRPr="0021766A">
        <w:fldChar w:fldCharType="end"/>
      </w:r>
    </w:p>
    <w:p w:rsidR="00890052" w:rsidRDefault="00890052" w:rsidP="00C75965">
      <w:pPr>
        <w:pStyle w:val="Heading4"/>
        <w:numPr>
          <w:ilvl w:val="2"/>
          <w:numId w:val="1"/>
        </w:numPr>
      </w:pPr>
      <w:r w:rsidRPr="0021766A">
        <w:t>Secondary endpoints</w:t>
      </w:r>
    </w:p>
    <w:p w:rsidR="00DE010B" w:rsidRDefault="0095269C" w:rsidP="00312765">
      <w:pPr>
        <w:pStyle w:val="ListParagraph"/>
        <w:numPr>
          <w:ilvl w:val="0"/>
          <w:numId w:val="50"/>
        </w:numPr>
        <w:spacing w:after="0" w:line="276" w:lineRule="auto"/>
        <w:jc w:val="both"/>
      </w:pPr>
      <w:r>
        <w:t xml:space="preserve">7 day, 3, 6 and 12 month graft </w:t>
      </w:r>
      <w:r w:rsidR="00213494" w:rsidRPr="0021766A">
        <w:t>(censored and uncensored for recipient death)</w:t>
      </w:r>
      <w:r w:rsidR="00213494">
        <w:t xml:space="preserve"> </w:t>
      </w:r>
      <w:r>
        <w:t>and patient survival</w:t>
      </w:r>
    </w:p>
    <w:p w:rsidR="00890052" w:rsidRPr="0021766A" w:rsidRDefault="00890052" w:rsidP="00312765">
      <w:pPr>
        <w:pStyle w:val="ListParagraph"/>
        <w:numPr>
          <w:ilvl w:val="0"/>
          <w:numId w:val="50"/>
        </w:numPr>
        <w:spacing w:after="0" w:line="276" w:lineRule="auto"/>
        <w:jc w:val="both"/>
      </w:pPr>
      <w:r w:rsidRPr="0021766A">
        <w:t xml:space="preserve">DGF defined as the need for dialysis </w:t>
      </w:r>
      <w:del w:id="115" w:author="bradleya" w:date="2014-08-19T15:25:00Z">
        <w:r w:rsidRPr="0021766A" w:rsidDel="001E034F">
          <w:delText>(excluding onetime dialysis for hyperkalaemia or fluid overload)</w:delText>
        </w:r>
      </w:del>
      <w:r w:rsidRPr="0021766A">
        <w:t xml:space="preserve"> within the first 7 days after kidney transplantation and preceding the return of kidney function.</w:t>
      </w:r>
    </w:p>
    <w:p w:rsidR="00890052" w:rsidRPr="0021766A" w:rsidRDefault="00890052" w:rsidP="00312765">
      <w:pPr>
        <w:pStyle w:val="ListParagraph"/>
        <w:numPr>
          <w:ilvl w:val="0"/>
          <w:numId w:val="50"/>
        </w:numPr>
        <w:spacing w:line="276" w:lineRule="auto"/>
        <w:jc w:val="both"/>
      </w:pPr>
      <w:r w:rsidRPr="0021766A">
        <w:t xml:space="preserve">Functional DGF defined as the absence of a decrease in the serum </w:t>
      </w:r>
      <w:proofErr w:type="spellStart"/>
      <w:r w:rsidRPr="0021766A">
        <w:t>creatinine</w:t>
      </w:r>
      <w:proofErr w:type="spellEnd"/>
      <w:r w:rsidRPr="0021766A">
        <w:t xml:space="preserve"> level of at least 10% per day for at least 3 consecutive days in the first week after transplantation, not including patients in whom acute rejection or </w:t>
      </w:r>
      <w:proofErr w:type="spellStart"/>
      <w:r w:rsidRPr="0021766A">
        <w:t>calcineurin</w:t>
      </w:r>
      <w:proofErr w:type="spellEnd"/>
      <w:r w:rsidRPr="0021766A">
        <w:t xml:space="preserve"> inhibitor toxicity is proven on biopsy.</w:t>
      </w:r>
      <w:hyperlink w:anchor="_ENREF_28" w:tooltip="Boom, 2000 #653" w:history="1">
        <w:r w:rsidR="00253C3B" w:rsidRPr="0021766A">
          <w:fldChar w:fldCharType="begin">
            <w:fldData xml:space="preserve">PEVuZE5vdGU+PENpdGU+PEF1dGhvcj5Cb29tPC9BdXRob3I+PFllYXI+MjAwMDwvWWVhcj48UmVj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</w:fldData>
          </w:fldChar>
        </w:r>
        <w:r w:rsidR="00BD12EE">
          <w:instrText xml:space="preserve"> ADDIN EN.CITE </w:instrText>
        </w:r>
        <w:r w:rsidR="00253C3B">
          <w:fldChar w:fldCharType="begin">
            <w:fldData xml:space="preserve">PEVuZE5vdGU+PENpdGU+PEF1dGhvcj5Cb29tPC9BdXRob3I+PFllYXI+MjAwMDwvWWVhcj48UmVj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</w:fldData>
          </w:fldChar>
        </w:r>
        <w:r w:rsidR="00BD12EE">
          <w:instrText xml:space="preserve"> ADDIN EN.CITE.DATA </w:instrText>
        </w:r>
        <w:r w:rsidR="00253C3B">
          <w:fldChar w:fldCharType="end"/>
        </w:r>
        <w:r w:rsidR="00253C3B" w:rsidRPr="0021766A">
          <w:fldChar w:fldCharType="separate"/>
        </w:r>
        <w:r w:rsidR="00BD12EE" w:rsidRPr="00BD12EE">
          <w:rPr>
            <w:noProof/>
            <w:vertAlign w:val="superscript"/>
          </w:rPr>
          <w:t>28</w:t>
        </w:r>
        <w:r w:rsidR="00253C3B" w:rsidRPr="0021766A">
          <w:fldChar w:fldCharType="end"/>
        </w:r>
      </w:hyperlink>
    </w:p>
    <w:p w:rsidR="00213494" w:rsidRPr="0021766A" w:rsidRDefault="00213494" w:rsidP="00213494">
      <w:pPr>
        <w:pStyle w:val="ListParagraph"/>
        <w:numPr>
          <w:ilvl w:val="0"/>
          <w:numId w:val="50"/>
        </w:numPr>
        <w:spacing w:line="276" w:lineRule="auto"/>
        <w:jc w:val="both"/>
      </w:pPr>
      <w:r w:rsidRPr="0021766A">
        <w:t xml:space="preserve">Estimated </w:t>
      </w:r>
      <w:proofErr w:type="spellStart"/>
      <w:r w:rsidRPr="0021766A">
        <w:t>glomerular</w:t>
      </w:r>
      <w:proofErr w:type="spellEnd"/>
      <w:r w:rsidRPr="0021766A">
        <w:t xml:space="preserve"> filtration rate according to the 4-variable MDRD equation</w:t>
      </w:r>
      <w:hyperlink w:anchor="_ENREF_29" w:tooltip="Levey, 1999 #1242" w:history="1">
        <w:r w:rsidR="00253C3B" w:rsidRPr="0021766A">
          <w:fldChar w:fldCharType="begin">
            <w:fldData xml:space="preserve">PEVuZE5vdGU+PENpdGU+PEF1dGhvcj5MZXZleTwvQXV0aG9yPjxZZWFyPjE5OTk8L1llYXI+PFJl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</w:fldData>
          </w:fldChar>
        </w:r>
        <w:r w:rsidR="00BD12EE">
          <w:instrText xml:space="preserve"> ADDIN EN.CITE </w:instrText>
        </w:r>
        <w:r w:rsidR="00253C3B">
          <w:fldChar w:fldCharType="begin">
            <w:fldData xml:space="preserve">PEVuZE5vdGU+PENpdGU+PEF1dGhvcj5MZXZleTwvQXV0aG9yPjxZZWFyPjE5OTk8L1llYXI+PFJl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</w:fldData>
          </w:fldChar>
        </w:r>
        <w:r w:rsidR="00BD12EE">
          <w:instrText xml:space="preserve"> ADDIN EN.CITE.DATA </w:instrText>
        </w:r>
        <w:r w:rsidR="00253C3B">
          <w:fldChar w:fldCharType="end"/>
        </w:r>
        <w:r w:rsidR="00253C3B" w:rsidRPr="0021766A">
          <w:fldChar w:fldCharType="separate"/>
        </w:r>
        <w:r w:rsidR="00BD12EE" w:rsidRPr="00BD12EE">
          <w:rPr>
            <w:noProof/>
            <w:vertAlign w:val="superscript"/>
          </w:rPr>
          <w:t>29</w:t>
        </w:r>
        <w:r w:rsidR="00253C3B" w:rsidRPr="0021766A">
          <w:fldChar w:fldCharType="end"/>
        </w:r>
      </w:hyperlink>
      <w:r w:rsidRPr="0021766A">
        <w:t xml:space="preserve"> at 3 months, 6 months and 1 year after transplantation</w:t>
      </w:r>
      <w:r w:rsidR="00701226">
        <w:t>.</w:t>
      </w:r>
    </w:p>
    <w:p w:rsidR="00890052" w:rsidRPr="0021766A" w:rsidRDefault="00890052" w:rsidP="00312765">
      <w:pPr>
        <w:pStyle w:val="ListParagraph"/>
        <w:numPr>
          <w:ilvl w:val="0"/>
          <w:numId w:val="50"/>
        </w:numPr>
        <w:spacing w:line="276" w:lineRule="auto"/>
        <w:jc w:val="both"/>
      </w:pPr>
      <w:r w:rsidRPr="0021766A">
        <w:t>Primary non function (PNF) defined as the permanent lack of function of the graft from time of transplantation until months post-transplant. This endpoint is determined post-hoc at 3 months post-transplant.</w:t>
      </w:r>
    </w:p>
    <w:p w:rsidR="00890052" w:rsidRPr="0021766A" w:rsidRDefault="00890052" w:rsidP="00312765">
      <w:pPr>
        <w:pStyle w:val="ListParagraph"/>
        <w:numPr>
          <w:ilvl w:val="0"/>
          <w:numId w:val="50"/>
        </w:numPr>
        <w:spacing w:line="276" w:lineRule="auto"/>
        <w:jc w:val="both"/>
      </w:pPr>
      <w:r w:rsidRPr="0021766A">
        <w:t>Biopsy proven acute rejection.</w:t>
      </w:r>
    </w:p>
    <w:p w:rsidR="00912C34" w:rsidRDefault="00890052" w:rsidP="00312765">
      <w:pPr>
        <w:pStyle w:val="ListParagraph"/>
        <w:numPr>
          <w:ilvl w:val="0"/>
          <w:numId w:val="50"/>
        </w:numPr>
        <w:spacing w:line="276" w:lineRule="auto"/>
        <w:jc w:val="both"/>
      </w:pPr>
      <w:r w:rsidRPr="0021766A">
        <w:t>Incidence of kidney discard at the recipient centre (so after the kidney has already been placed on the Kidney Assist)</w:t>
      </w:r>
    </w:p>
    <w:p w:rsidR="00912C34" w:rsidRDefault="00912C34" w:rsidP="00C75965">
      <w:pPr>
        <w:pStyle w:val="Heading4"/>
        <w:numPr>
          <w:ilvl w:val="2"/>
          <w:numId w:val="1"/>
        </w:numPr>
      </w:pPr>
      <w:r>
        <w:t>Tertiary</w:t>
      </w:r>
      <w:r w:rsidR="00701226">
        <w:t xml:space="preserve"> endpoints</w:t>
      </w:r>
    </w:p>
    <w:p w:rsidR="00701226" w:rsidRPr="00701226" w:rsidRDefault="00A9473A" w:rsidP="00701226">
      <w:pPr>
        <w:spacing w:line="276" w:lineRule="auto"/>
        <w:jc w:val="both"/>
      </w:pPr>
      <w:proofErr w:type="gramStart"/>
      <w:r>
        <w:t>Resource use,</w:t>
      </w:r>
      <w:r w:rsidR="00912C34">
        <w:t xml:space="preserve"> </w:t>
      </w:r>
      <w:r w:rsidR="00701226">
        <w:t xml:space="preserve">logistical and healthcare costs to </w:t>
      </w:r>
      <w:r w:rsidR="00701226" w:rsidRPr="00701226">
        <w:t xml:space="preserve">include length of recipient hospital stay and </w:t>
      </w:r>
      <w:r w:rsidR="00701226">
        <w:t>n</w:t>
      </w:r>
      <w:r w:rsidR="00701226" w:rsidRPr="00701226">
        <w:t>umber of post-transplant dialysis sessions up until 1 year</w:t>
      </w:r>
      <w:r w:rsidR="00701226">
        <w:t>.</w:t>
      </w:r>
      <w:proofErr w:type="gramEnd"/>
      <w:r w:rsidR="00EF0541">
        <w:t xml:space="preserve">  A Quality of Life questionnaire (EQ5D-5L) will also be used and data collected at 3 and 12 month follow ups.</w:t>
      </w:r>
    </w:p>
    <w:p w:rsidR="00912C34" w:rsidRDefault="00912C34" w:rsidP="00701226">
      <w:pPr>
        <w:pStyle w:val="ListParagraph"/>
        <w:spacing w:line="276" w:lineRule="auto"/>
        <w:jc w:val="both"/>
      </w:pPr>
    </w:p>
    <w:p w:rsidR="00890052" w:rsidRDefault="00890052" w:rsidP="00262E21">
      <w:pPr>
        <w:pStyle w:val="Heading2"/>
        <w:numPr>
          <w:ilvl w:val="0"/>
          <w:numId w:val="1"/>
        </w:numPr>
        <w:spacing w:line="276" w:lineRule="auto"/>
        <w:jc w:val="both"/>
      </w:pPr>
      <w:bookmarkStart w:id="116" w:name="_Toc384289435"/>
      <w:bookmarkStart w:id="117" w:name="_Toc384315293"/>
      <w:r>
        <w:t>Trial Design</w:t>
      </w:r>
      <w:bookmarkEnd w:id="116"/>
      <w:bookmarkEnd w:id="117"/>
    </w:p>
    <w:p w:rsidR="00890052" w:rsidRPr="0021766A" w:rsidRDefault="00890052" w:rsidP="00890052">
      <w:pPr>
        <w:pStyle w:val="Heading2"/>
        <w:numPr>
          <w:ilvl w:val="1"/>
          <w:numId w:val="1"/>
        </w:numPr>
        <w:spacing w:line="276" w:lineRule="auto"/>
        <w:jc w:val="both"/>
      </w:pPr>
      <w:bookmarkStart w:id="118" w:name="_Toc362008532"/>
      <w:bookmarkStart w:id="119" w:name="_Toc384289436"/>
      <w:bookmarkStart w:id="120" w:name="_Toc384315294"/>
      <w:r w:rsidRPr="0021766A">
        <w:t>Trial design</w:t>
      </w:r>
      <w:bookmarkEnd w:id="118"/>
      <w:bookmarkEnd w:id="119"/>
      <w:bookmarkEnd w:id="120"/>
    </w:p>
    <w:p w:rsidR="00890052" w:rsidRPr="0021766A" w:rsidRDefault="00890052" w:rsidP="00890052">
      <w:pPr>
        <w:spacing w:after="300" w:line="276" w:lineRule="auto"/>
        <w:jc w:val="both"/>
      </w:pPr>
      <w:r w:rsidRPr="0021766A">
        <w:t xml:space="preserve">The </w:t>
      </w:r>
      <w:r>
        <w:t>COMPARE</w:t>
      </w:r>
      <w:r w:rsidRPr="0021766A">
        <w:t xml:space="preserve"> Trial is designed as a surgeon, treating physician and patient blinded</w:t>
      </w:r>
      <w:r>
        <w:t>,</w:t>
      </w:r>
      <w:r w:rsidRPr="008E2AFE">
        <w:t xml:space="preserve"> </w:t>
      </w:r>
      <w:r w:rsidRPr="0021766A">
        <w:t xml:space="preserve">randomised, controlled, multicentre superiority trial with two parallel groups and a primary endpoint of 24-hour </w:t>
      </w:r>
      <w:proofErr w:type="spellStart"/>
      <w:r w:rsidRPr="0021766A">
        <w:t>creatinine</w:t>
      </w:r>
      <w:proofErr w:type="spellEnd"/>
      <w:r w:rsidRPr="0021766A">
        <w:t xml:space="preserve"> clearance at one year after kidney transplantation.</w:t>
      </w:r>
      <w:r>
        <w:t xml:space="preserve"> </w:t>
      </w:r>
      <w:r w:rsidRPr="0021766A">
        <w:t xml:space="preserve">The </w:t>
      </w:r>
      <w:r>
        <w:t>COMPARE</w:t>
      </w:r>
      <w:r w:rsidRPr="0021766A">
        <w:t xml:space="preserve"> Trial will be carried out in academic hospitals with an active adult kidney transplant programme in Belgium, the Netherlands and the South region of the United Kingdom </w:t>
      </w:r>
      <w:r w:rsidR="001645D4">
        <w:t>(UK)</w:t>
      </w:r>
      <w:r w:rsidR="00D7564A" w:rsidRPr="0021766A">
        <w:t xml:space="preserve"> </w:t>
      </w:r>
      <w:r w:rsidRPr="0021766A">
        <w:t xml:space="preserve">and their donor hospitals. A list of participating centres can be found in Appendix </w:t>
      </w:r>
      <w:r>
        <w:t>2</w:t>
      </w:r>
      <w:r w:rsidRPr="0021766A">
        <w:t xml:space="preserve">: </w:t>
      </w:r>
      <w:hyperlink w:anchor="_Lead_Investigators" w:history="1">
        <w:r w:rsidRPr="0021766A">
          <w:rPr>
            <w:rStyle w:val="Hyperlink"/>
          </w:rPr>
          <w:t>L</w:t>
        </w:r>
        <w:r>
          <w:rPr>
            <w:rStyle w:val="Hyperlink"/>
          </w:rPr>
          <w:t>ocal</w:t>
        </w:r>
        <w:r w:rsidRPr="0021766A">
          <w:rPr>
            <w:rStyle w:val="Hyperlink"/>
          </w:rPr>
          <w:t xml:space="preserve"> Investigators</w:t>
        </w:r>
      </w:hyperlink>
      <w:r w:rsidR="001645D4">
        <w:rPr>
          <w:rStyle w:val="Hyperlink"/>
        </w:rPr>
        <w:t>.</w:t>
      </w:r>
    </w:p>
    <w:p w:rsidR="00890052" w:rsidRPr="00C75965" w:rsidRDefault="00890052" w:rsidP="00890052">
      <w:pPr>
        <w:spacing w:line="276" w:lineRule="auto"/>
        <w:jc w:val="both"/>
        <w:rPr>
          <w:b/>
          <w:u w:val="single"/>
        </w:rPr>
      </w:pPr>
      <w:r w:rsidRPr="00C75965">
        <w:rPr>
          <w:b/>
          <w:u w:val="single"/>
        </w:rPr>
        <w:t>Kidney Donors</w:t>
      </w:r>
    </w:p>
    <w:p w:rsidR="00890052" w:rsidRPr="0021766A" w:rsidRDefault="00890052" w:rsidP="00890052">
      <w:pPr>
        <w:spacing w:line="276" w:lineRule="auto"/>
        <w:jc w:val="both"/>
      </w:pPr>
      <w:r>
        <w:t xml:space="preserve">When a donor kidney becomes available, transplant centres involved in the trial will be informed by the European Transplant register (ET) in Belgium and The Netherlands and by the National Health Service Blood and Transplant in the UK. </w:t>
      </w:r>
      <w:r w:rsidRPr="0021766A">
        <w:t xml:space="preserve">It is important to note that </w:t>
      </w:r>
      <w:r w:rsidRPr="0021766A">
        <w:rPr>
          <w:u w:val="single"/>
        </w:rPr>
        <w:t xml:space="preserve">absolutely no changes will be </w:t>
      </w:r>
      <w:r w:rsidRPr="0021766A">
        <w:rPr>
          <w:u w:val="single"/>
        </w:rPr>
        <w:lastRenderedPageBreak/>
        <w:t>made to national and international kidney allocation rules</w:t>
      </w:r>
      <w:r w:rsidRPr="0021766A">
        <w:t xml:space="preserve">. The standard kidney allocation rules of ET and NHSBT will be followed. Although Belgian, Dutch and UK centres will be recruiting recipients into the </w:t>
      </w:r>
      <w:r>
        <w:t>COMPARE</w:t>
      </w:r>
      <w:r w:rsidRPr="0021766A">
        <w:t xml:space="preserve"> Trial, al</w:t>
      </w:r>
      <w:r>
        <w:t>location will remain within the regions of the</w:t>
      </w:r>
      <w:r w:rsidRPr="0021766A">
        <w:t xml:space="preserve"> nationally approved allocation agencies (i.e. currently ET and NHSBT).</w:t>
      </w:r>
    </w:p>
    <w:p w:rsidR="000D5906" w:rsidRPr="000D5906" w:rsidRDefault="000D5906" w:rsidP="00D7578A">
      <w:pPr>
        <w:spacing w:line="276" w:lineRule="auto"/>
        <w:jc w:val="both"/>
        <w:rPr>
          <w:b/>
          <w:u w:val="single"/>
        </w:rPr>
      </w:pPr>
      <w:r w:rsidRPr="000D5906">
        <w:rPr>
          <w:b/>
          <w:u w:val="single"/>
        </w:rPr>
        <w:t>Randomisation</w:t>
      </w:r>
    </w:p>
    <w:p w:rsidR="00890052" w:rsidRDefault="00890052" w:rsidP="00912C34">
      <w:pPr>
        <w:spacing w:line="276" w:lineRule="auto"/>
        <w:jc w:val="both"/>
      </w:pPr>
      <w:r>
        <w:t xml:space="preserve">The </w:t>
      </w:r>
      <w:r w:rsidR="00186711">
        <w:t>retrieval</w:t>
      </w:r>
      <w:r>
        <w:t xml:space="preserve"> surgeon will assess the organ’s suitability for transplantation. If </w:t>
      </w:r>
      <w:r w:rsidR="00775F8C">
        <w:t xml:space="preserve">both kidneys of </w:t>
      </w:r>
      <w:r>
        <w:t xml:space="preserve">the </w:t>
      </w:r>
      <w:r w:rsidR="00775F8C">
        <w:t>same donor are</w:t>
      </w:r>
      <w:r>
        <w:t xml:space="preserve"> suitable </w:t>
      </w:r>
      <w:r w:rsidR="00775F8C">
        <w:t xml:space="preserve">for transplantation </w:t>
      </w:r>
      <w:r>
        <w:t xml:space="preserve">and all inclusion and exclusion criteria are met, the </w:t>
      </w:r>
      <w:r w:rsidR="00775F8C">
        <w:t>kidney pair</w:t>
      </w:r>
      <w:r>
        <w:t xml:space="preserve"> will be randomised to </w:t>
      </w:r>
      <w:proofErr w:type="gramStart"/>
      <w:r>
        <w:t>either HMP</w:t>
      </w:r>
      <w:proofErr w:type="gramEnd"/>
      <w:r>
        <w:t>+O</w:t>
      </w:r>
      <w:r>
        <w:rPr>
          <w:vertAlign w:val="subscript"/>
        </w:rPr>
        <w:t xml:space="preserve">2 </w:t>
      </w:r>
      <w:r>
        <w:t>or HMP-O</w:t>
      </w:r>
      <w:r>
        <w:rPr>
          <w:vertAlign w:val="subscript"/>
        </w:rPr>
        <w:t>2</w:t>
      </w:r>
      <w:r>
        <w:t xml:space="preserve">. The </w:t>
      </w:r>
      <w:r w:rsidR="00775F8C">
        <w:t>kidney pair</w:t>
      </w:r>
      <w:r>
        <w:t xml:space="preserve"> will be randomised by a Transplant Technician using a bespoke online randomisation tool and baseline data will be captured. The </w:t>
      </w:r>
      <w:r w:rsidR="00775F8C">
        <w:t>kidney</w:t>
      </w:r>
      <w:r>
        <w:t xml:space="preserve"> will then be connected to the Kidney Assist machine. </w:t>
      </w:r>
      <w:r w:rsidR="00775F8C">
        <w:t>The Transplant Technician</w:t>
      </w:r>
      <w:r>
        <w:t xml:space="preserve"> will set up the </w:t>
      </w:r>
      <w:r w:rsidR="00775F8C">
        <w:t>Kidney Assist</w:t>
      </w:r>
      <w:r>
        <w:t xml:space="preserve"> to either </w:t>
      </w:r>
      <w:r w:rsidR="00892651">
        <w:t>oxygen</w:t>
      </w:r>
      <w:r w:rsidR="00775F8C">
        <w:t>ated</w:t>
      </w:r>
      <w:r>
        <w:t xml:space="preserve"> or non-oxygenated perfusion depending on the randomised allocation</w:t>
      </w:r>
      <w:r w:rsidRPr="00640CD3">
        <w:t xml:space="preserve"> </w:t>
      </w:r>
      <w:r>
        <w:t xml:space="preserve">(in Belgium and The Netherlands this will be a trained </w:t>
      </w:r>
      <w:r w:rsidR="00775F8C">
        <w:t xml:space="preserve">Transplant </w:t>
      </w:r>
      <w:r>
        <w:t xml:space="preserve">technician from Organ Assist/Med Assist and in the UK will be a trained </w:t>
      </w:r>
      <w:r w:rsidR="00775F8C">
        <w:t xml:space="preserve">Transplant </w:t>
      </w:r>
      <w:r>
        <w:t>technician from a separate Logistics Team). Blinding of study allocation to all other members of the surgical team and researchers will be maintained as far as possible.</w:t>
      </w:r>
    </w:p>
    <w:p w:rsidR="00890052" w:rsidRPr="00C75965" w:rsidRDefault="00890052" w:rsidP="00890052">
      <w:pPr>
        <w:spacing w:line="276" w:lineRule="auto"/>
        <w:jc w:val="both"/>
        <w:rPr>
          <w:b/>
          <w:u w:val="single"/>
        </w:rPr>
      </w:pPr>
      <w:r w:rsidRPr="00C75965">
        <w:rPr>
          <w:b/>
          <w:u w:val="single"/>
        </w:rPr>
        <w:t>Kidney Recipients</w:t>
      </w:r>
    </w:p>
    <w:p w:rsidR="00F77D60" w:rsidRDefault="004154F9" w:rsidP="00B23831">
      <w:pPr>
        <w:spacing w:line="276" w:lineRule="auto"/>
        <w:jc w:val="both"/>
      </w:pPr>
      <w:r>
        <w:t>E</w:t>
      </w:r>
      <w:r w:rsidR="00775F8C">
        <w:t>T</w:t>
      </w:r>
      <w:r w:rsidR="00890052">
        <w:t xml:space="preserve"> (Belgium and The Netherlands) or </w:t>
      </w:r>
      <w:r>
        <w:t>N</w:t>
      </w:r>
      <w:r w:rsidR="00775F8C">
        <w:t xml:space="preserve">HSBT will </w:t>
      </w:r>
      <w:r w:rsidR="00890052">
        <w:t xml:space="preserve">identify suitable participants awaiting kidney </w:t>
      </w:r>
      <w:r>
        <w:t>transplant</w:t>
      </w:r>
      <w:r w:rsidR="00775F8C">
        <w:t>ation.</w:t>
      </w:r>
      <w:r>
        <w:t xml:space="preserve"> </w:t>
      </w:r>
      <w:r w:rsidR="00775F8C">
        <w:t xml:space="preserve">The </w:t>
      </w:r>
      <w:r w:rsidR="00890052">
        <w:t xml:space="preserve">study </w:t>
      </w:r>
      <w:r w:rsidR="00775F8C">
        <w:t>does not interfere or change the process of accepting or declining a kidney offered to a certain recipient in any way.</w:t>
      </w:r>
      <w:r w:rsidR="00890052">
        <w:t xml:space="preserve"> As it is the organ itself being randomised and not the recipient, consent to use data collected</w:t>
      </w:r>
      <w:r w:rsidR="00775F8C">
        <w:t>, blood and tissue samples</w:t>
      </w:r>
      <w:r w:rsidR="00890052">
        <w:t xml:space="preserve"> for research purposes will be sought. If possible, initial consent to use data</w:t>
      </w:r>
      <w:r w:rsidR="00775F8C">
        <w:t>, blood and tissue</w:t>
      </w:r>
      <w:r w:rsidR="00890052">
        <w:t xml:space="preserve"> from recipients will be obtained prior to an organ becoming available. Once a </w:t>
      </w:r>
      <w:r w:rsidR="00775F8C">
        <w:t xml:space="preserve">suitable </w:t>
      </w:r>
      <w:r w:rsidR="00890052">
        <w:t xml:space="preserve">recipient </w:t>
      </w:r>
      <w:r w:rsidR="00775F8C">
        <w:t>for the randomised kidney is</w:t>
      </w:r>
      <w:r w:rsidR="00890052">
        <w:t xml:space="preserve"> identified</w:t>
      </w:r>
      <w:r w:rsidR="00775F8C">
        <w:t>,</w:t>
      </w:r>
      <w:r w:rsidR="00890052">
        <w:t xml:space="preserve"> the recipient will be offered the </w:t>
      </w:r>
      <w:r w:rsidR="00775F8C">
        <w:t>kidney</w:t>
      </w:r>
      <w:r w:rsidR="00890052">
        <w:t xml:space="preserve"> and invited to the relevant transplant centre for the surgical procedure</w:t>
      </w:r>
      <w:r w:rsidR="00775F8C">
        <w:t xml:space="preserve"> as per routine procedure</w:t>
      </w:r>
      <w:r w:rsidR="00150DD5">
        <w:t>.</w:t>
      </w:r>
      <w:r w:rsidR="00890052">
        <w:t xml:space="preserve"> Standard care at individual transplant centres will apply. Prior to the kidney </w:t>
      </w:r>
      <w:r w:rsidR="00150DD5">
        <w:t>transplant</w:t>
      </w:r>
      <w:r w:rsidR="00775F8C">
        <w:t>ation</w:t>
      </w:r>
      <w:r w:rsidR="00890052">
        <w:t>, informed consent to use their data</w:t>
      </w:r>
      <w:r w:rsidR="00775F8C">
        <w:t>, blood and tissue</w:t>
      </w:r>
      <w:r w:rsidR="00890052">
        <w:t xml:space="preserve"> for the research study will be confirmed.</w:t>
      </w:r>
    </w:p>
    <w:p w:rsidR="00A9473A" w:rsidRPr="0021766A" w:rsidRDefault="00A9473A" w:rsidP="00A9473A">
      <w:pPr>
        <w:pStyle w:val="Heading3"/>
        <w:numPr>
          <w:ilvl w:val="2"/>
          <w:numId w:val="1"/>
        </w:numPr>
        <w:spacing w:line="276" w:lineRule="auto"/>
      </w:pPr>
      <w:r w:rsidRPr="0021766A">
        <w:t>Concomitant care</w:t>
      </w:r>
    </w:p>
    <w:p w:rsidR="00A9473A" w:rsidRPr="0021766A" w:rsidRDefault="00A9473A" w:rsidP="00A9473A">
      <w:pPr>
        <w:spacing w:line="276" w:lineRule="auto"/>
        <w:jc w:val="both"/>
      </w:pPr>
      <w:r w:rsidRPr="0021766A">
        <w:rPr>
          <w:i/>
        </w:rPr>
        <w:t xml:space="preserve">Donor: </w:t>
      </w:r>
      <w:r w:rsidRPr="0021766A">
        <w:t xml:space="preserve">Donors will be managed by local standard of care and ET/NHSBT protocols. No changes in donor management will be made for the sake of the </w:t>
      </w:r>
      <w:r>
        <w:t>COMPARE</w:t>
      </w:r>
      <w:r w:rsidRPr="0021766A">
        <w:t xml:space="preserve"> Trial. In situ flushing of the kidney during organ retrieval will be done according to local standard of care and ET/NHSBT protocols.</w:t>
      </w:r>
    </w:p>
    <w:p w:rsidR="00A9473A" w:rsidRPr="0021766A" w:rsidRDefault="00A9473A" w:rsidP="00A9473A">
      <w:pPr>
        <w:spacing w:line="276" w:lineRule="auto"/>
        <w:jc w:val="both"/>
      </w:pPr>
      <w:r w:rsidRPr="0021766A">
        <w:rPr>
          <w:i/>
        </w:rPr>
        <w:t xml:space="preserve">Recipient: </w:t>
      </w:r>
      <w:r w:rsidRPr="0021766A">
        <w:t>Concomita</w:t>
      </w:r>
      <w:r>
        <w:t>nt</w:t>
      </w:r>
      <w:r w:rsidRPr="0021766A">
        <w:t xml:space="preserve"> care of the recipient, including the implantation procedure, postoperative care, </w:t>
      </w:r>
      <w:proofErr w:type="spellStart"/>
      <w:r w:rsidRPr="0021766A">
        <w:t>immunosuppression</w:t>
      </w:r>
      <w:proofErr w:type="spellEnd"/>
      <w:r w:rsidRPr="0021766A">
        <w:t xml:space="preserve"> and other medications will reflect the current standard of care at the recipient hospital. Local </w:t>
      </w:r>
      <w:proofErr w:type="spellStart"/>
      <w:r w:rsidRPr="0021766A">
        <w:t>immunosuppression</w:t>
      </w:r>
      <w:proofErr w:type="spellEnd"/>
      <w:r w:rsidRPr="0021766A">
        <w:t xml:space="preserve"> protocols will not be altered for the sake of the </w:t>
      </w:r>
      <w:r>
        <w:t>COMPARE</w:t>
      </w:r>
      <w:r w:rsidRPr="0021766A">
        <w:t xml:space="preserve"> Trial.</w:t>
      </w:r>
    </w:p>
    <w:p w:rsidR="00A9473A" w:rsidRPr="0021766A" w:rsidRDefault="00A9473A" w:rsidP="00A9473A">
      <w:pPr>
        <w:pStyle w:val="Heading3"/>
        <w:numPr>
          <w:ilvl w:val="2"/>
          <w:numId w:val="1"/>
        </w:numPr>
        <w:spacing w:line="276" w:lineRule="auto"/>
      </w:pPr>
      <w:r w:rsidRPr="0021766A">
        <w:t>Interventions</w:t>
      </w:r>
    </w:p>
    <w:p w:rsidR="00A9473A" w:rsidRPr="0021766A" w:rsidRDefault="00A9473A" w:rsidP="00A9473A">
      <w:pPr>
        <w:pStyle w:val="ListParagraph"/>
        <w:spacing w:after="300" w:line="276" w:lineRule="auto"/>
        <w:ind w:left="0"/>
        <w:jc w:val="both"/>
      </w:pPr>
      <w:r w:rsidRPr="0021766A">
        <w:t>Eligible kidneys will be randomised in equal proportions between control and intervention.</w:t>
      </w:r>
    </w:p>
    <w:p w:rsidR="00A9473A" w:rsidRPr="0021766A" w:rsidRDefault="00A9473A" w:rsidP="00A9473A">
      <w:pPr>
        <w:pStyle w:val="ListParagraph"/>
        <w:spacing w:after="300" w:line="276" w:lineRule="auto"/>
        <w:ind w:left="0"/>
        <w:jc w:val="both"/>
      </w:pPr>
      <w:r>
        <w:rPr>
          <w:b/>
          <w:u w:val="single"/>
        </w:rPr>
        <w:t>Group 1 – con</w:t>
      </w:r>
      <w:r w:rsidRPr="0021766A">
        <w:rPr>
          <w:b/>
          <w:u w:val="single"/>
        </w:rPr>
        <w:t>trol group</w:t>
      </w:r>
      <w:r w:rsidRPr="0021766A">
        <w:t xml:space="preserve">: the kidney will be placed on the Kidney Assist HMP device and </w:t>
      </w:r>
      <w:proofErr w:type="spellStart"/>
      <w:r w:rsidRPr="0021766A">
        <w:t>perfused</w:t>
      </w:r>
      <w:proofErr w:type="spellEnd"/>
      <w:r w:rsidRPr="0021766A">
        <w:t xml:space="preserve"> with </w:t>
      </w:r>
      <w:proofErr w:type="spellStart"/>
      <w:r w:rsidRPr="0021766A">
        <w:t>Belzers</w:t>
      </w:r>
      <w:proofErr w:type="spellEnd"/>
      <w:r w:rsidRPr="0021766A">
        <w:t xml:space="preserve"> Machine Preservation Solution at a </w:t>
      </w:r>
      <w:proofErr w:type="spellStart"/>
      <w:r w:rsidRPr="0021766A">
        <w:t>pulsatile</w:t>
      </w:r>
      <w:proofErr w:type="spellEnd"/>
      <w:r w:rsidRPr="0021766A">
        <w:t xml:space="preserve"> pressure of 25 mmHg starting immediately after retrieval until back-table preparation immediately before kidney transplantation.</w:t>
      </w:r>
    </w:p>
    <w:p w:rsidR="00A9473A" w:rsidRPr="00D11F99" w:rsidRDefault="00A9473A" w:rsidP="00A9473A">
      <w:pPr>
        <w:pStyle w:val="ListParagraph"/>
        <w:spacing w:after="300" w:line="276" w:lineRule="auto"/>
        <w:ind w:left="0"/>
        <w:jc w:val="both"/>
        <w:rPr>
          <w:b/>
          <w:u w:val="single"/>
        </w:rPr>
      </w:pPr>
      <w:r w:rsidRPr="0021766A">
        <w:rPr>
          <w:b/>
          <w:u w:val="single"/>
        </w:rPr>
        <w:lastRenderedPageBreak/>
        <w:t>Group 2</w:t>
      </w:r>
      <w:r>
        <w:rPr>
          <w:b/>
          <w:u w:val="single"/>
        </w:rPr>
        <w:t xml:space="preserve"> – int</w:t>
      </w:r>
      <w:r w:rsidRPr="0021766A">
        <w:rPr>
          <w:b/>
          <w:u w:val="single"/>
        </w:rPr>
        <w:t>ervention group</w:t>
      </w:r>
      <w:r w:rsidRPr="0021766A">
        <w:t xml:space="preserve">: the kidney will be placed on the Kidney Assist HMP device and </w:t>
      </w:r>
      <w:proofErr w:type="spellStart"/>
      <w:r w:rsidRPr="0021766A">
        <w:t>perfused</w:t>
      </w:r>
      <w:proofErr w:type="spellEnd"/>
      <w:r w:rsidRPr="0021766A">
        <w:t xml:space="preserve"> with oxygenated </w:t>
      </w:r>
      <w:proofErr w:type="spellStart"/>
      <w:r w:rsidRPr="0021766A">
        <w:t>Belzers</w:t>
      </w:r>
      <w:proofErr w:type="spellEnd"/>
      <w:r w:rsidRPr="0021766A">
        <w:t xml:space="preserve"> Machine Preservation Solution at a </w:t>
      </w:r>
      <w:proofErr w:type="spellStart"/>
      <w:r w:rsidRPr="0021766A">
        <w:t>pulsatile</w:t>
      </w:r>
      <w:proofErr w:type="spellEnd"/>
      <w:r w:rsidRPr="0021766A">
        <w:t xml:space="preserve"> pressure of 25 mmHg starting immediately after retrieval until back-table preparation immediately before kidney transplantation. Oxygen will be delivered at a rate of 100 ml/min via an oxygenator provided with oxygen from a portable oxygen cylinder, resulting in a partial oxygen tension in the </w:t>
      </w:r>
      <w:proofErr w:type="spellStart"/>
      <w:r w:rsidRPr="0021766A">
        <w:t>perfusate</w:t>
      </w:r>
      <w:proofErr w:type="spellEnd"/>
      <w:r w:rsidRPr="0021766A">
        <w:t xml:space="preserve"> of </w:t>
      </w:r>
      <w:r w:rsidRPr="00D11F99">
        <w:t>90</w:t>
      </w:r>
      <w:r>
        <w:t> </w:t>
      </w:r>
      <w:proofErr w:type="spellStart"/>
      <w:r w:rsidRPr="00D11F99">
        <w:t>kPa</w:t>
      </w:r>
      <w:proofErr w:type="spellEnd"/>
      <w:r w:rsidRPr="0021766A">
        <w:t xml:space="preserve"> (for reference, +/- 675 mmHg).</w:t>
      </w:r>
    </w:p>
    <w:p w:rsidR="00A9473A" w:rsidRPr="0021766A" w:rsidRDefault="00A9473A" w:rsidP="00A9473A">
      <w:pPr>
        <w:pStyle w:val="Heading3"/>
        <w:numPr>
          <w:ilvl w:val="2"/>
          <w:numId w:val="1"/>
        </w:numPr>
        <w:spacing w:line="276" w:lineRule="auto"/>
      </w:pPr>
      <w:r w:rsidRPr="0021766A">
        <w:t>Modifications</w:t>
      </w:r>
    </w:p>
    <w:p w:rsidR="00A9473A" w:rsidRPr="0021766A" w:rsidRDefault="00A9473A" w:rsidP="00A9473A">
      <w:pPr>
        <w:pStyle w:val="ListParagraph"/>
        <w:numPr>
          <w:ilvl w:val="0"/>
          <w:numId w:val="26"/>
        </w:numPr>
        <w:spacing w:line="276" w:lineRule="auto"/>
        <w:jc w:val="both"/>
        <w:rPr>
          <w:b/>
        </w:rPr>
      </w:pPr>
      <w:r w:rsidRPr="0021766A">
        <w:t>Since the intervention is a one-time event occurring prior to transplantation, the assigned study intervention will not need to be modified or discontinued once the kidney is transplanted.</w:t>
      </w:r>
    </w:p>
    <w:p w:rsidR="00A9473A" w:rsidRPr="0021766A" w:rsidRDefault="00A9473A" w:rsidP="00A9473A">
      <w:pPr>
        <w:pStyle w:val="ListParagraph"/>
        <w:numPr>
          <w:ilvl w:val="0"/>
          <w:numId w:val="26"/>
        </w:numPr>
        <w:spacing w:line="276" w:lineRule="auto"/>
        <w:jc w:val="both"/>
        <w:rPr>
          <w:b/>
        </w:rPr>
      </w:pPr>
      <w:r w:rsidRPr="0021766A">
        <w:t xml:space="preserve">In the </w:t>
      </w:r>
      <w:r w:rsidR="00642943">
        <w:t>event</w:t>
      </w:r>
      <w:r w:rsidR="00642943" w:rsidRPr="0021766A">
        <w:t xml:space="preserve"> </w:t>
      </w:r>
      <w:r w:rsidRPr="0021766A">
        <w:t>that the machine fails, the kidney will be cold stored and preserved to allow transplantation (see earlier). The kidney does not need to be disconnected from the machine to allow proper cold storage. In case</w:t>
      </w:r>
      <w:r w:rsidR="00642943">
        <w:t>s</w:t>
      </w:r>
      <w:r w:rsidRPr="0021766A">
        <w:t xml:space="preserve"> </w:t>
      </w:r>
      <w:r w:rsidR="00642943">
        <w:t>where the</w:t>
      </w:r>
      <w:r w:rsidR="00642943" w:rsidRPr="0021766A">
        <w:t xml:space="preserve"> </w:t>
      </w:r>
      <w:r w:rsidRPr="0021766A">
        <w:t>cold-stored kidney is transplanted, the recipient will still be included in the intention-to-treat analysis.</w:t>
      </w:r>
    </w:p>
    <w:p w:rsidR="00A9473A" w:rsidRPr="0021766A" w:rsidRDefault="00A9473A" w:rsidP="00A9473A">
      <w:pPr>
        <w:pStyle w:val="Heading3"/>
        <w:numPr>
          <w:ilvl w:val="2"/>
          <w:numId w:val="1"/>
        </w:numPr>
        <w:spacing w:line="276" w:lineRule="auto"/>
      </w:pPr>
      <w:r w:rsidRPr="0021766A">
        <w:t>Adherence</w:t>
      </w:r>
    </w:p>
    <w:p w:rsidR="00A9473A" w:rsidRPr="0021766A" w:rsidRDefault="00A9473A" w:rsidP="00A9473A">
      <w:pPr>
        <w:spacing w:line="276" w:lineRule="auto"/>
        <w:jc w:val="both"/>
      </w:pPr>
      <w:r w:rsidRPr="0021766A">
        <w:t>Since the intervention occurs prior to kidney transplantation, there are no study specific changes to standard follow-up ca</w:t>
      </w:r>
      <w:r w:rsidRPr="00D11F99">
        <w:t xml:space="preserve">re (24-hour </w:t>
      </w:r>
      <w:proofErr w:type="spellStart"/>
      <w:r w:rsidRPr="00D11F99">
        <w:t>creatinine</w:t>
      </w:r>
      <w:proofErr w:type="spellEnd"/>
      <w:r w:rsidRPr="00D11F99">
        <w:t xml:space="preserve"> clearance at 12 months is standard of care),</w:t>
      </w:r>
      <w:r w:rsidRPr="0021766A">
        <w:t xml:space="preserve"> no additional strategies – outside general measures to ensure regular recipient follow-up - for monitoring and improving adherence are necessary.</w:t>
      </w:r>
    </w:p>
    <w:p w:rsidR="00A9473A" w:rsidRDefault="00A9473A" w:rsidP="00912C34">
      <w:pPr>
        <w:spacing w:after="120" w:line="240" w:lineRule="auto"/>
        <w:jc w:val="both"/>
      </w:pPr>
    </w:p>
    <w:p w:rsidR="00D7564A" w:rsidRDefault="00D7564A" w:rsidP="00D7564A">
      <w:pPr>
        <w:pStyle w:val="Heading2"/>
        <w:numPr>
          <w:ilvl w:val="1"/>
          <w:numId w:val="1"/>
        </w:numPr>
        <w:spacing w:line="276" w:lineRule="auto"/>
        <w:jc w:val="both"/>
        <w:rPr>
          <w:rFonts w:eastAsiaTheme="majorEastAsia"/>
        </w:rPr>
      </w:pPr>
      <w:bookmarkStart w:id="121" w:name="_Toc384289437"/>
      <w:bookmarkStart w:id="122" w:name="_Toc384315295"/>
      <w:r w:rsidRPr="0021766A">
        <w:rPr>
          <w:rFonts w:eastAsiaTheme="majorEastAsia"/>
        </w:rPr>
        <w:t>Participant timeline</w:t>
      </w:r>
      <w:bookmarkEnd w:id="121"/>
      <w:bookmarkEnd w:id="122"/>
    </w:p>
    <w:p w:rsidR="00F16F60" w:rsidRDefault="00F16F60" w:rsidP="00F16F60">
      <w:r>
        <w:t xml:space="preserve">The timeline for interventions, data and sample collections, and measurements is shown in </w:t>
      </w:r>
      <w:r w:rsidR="008274B4">
        <w:t>Table 2.</w:t>
      </w:r>
    </w:p>
    <w:p w:rsidR="00D7564A" w:rsidRPr="0021766A" w:rsidRDefault="002B509B" w:rsidP="00D7564A">
      <w:pPr>
        <w:pStyle w:val="Heading3"/>
        <w:numPr>
          <w:ilvl w:val="2"/>
          <w:numId w:val="1"/>
        </w:numPr>
        <w:spacing w:line="276" w:lineRule="auto"/>
      </w:pPr>
      <w:r>
        <w:t>Follow Up Visits</w:t>
      </w:r>
    </w:p>
    <w:p w:rsidR="00D7564A" w:rsidRDefault="00D7564A" w:rsidP="00D7564A">
      <w:pPr>
        <w:spacing w:line="276" w:lineRule="auto"/>
      </w:pPr>
      <w:r>
        <w:t xml:space="preserve">All follow-up visits and endpoint measures during follow-up are </w:t>
      </w:r>
      <w:r w:rsidR="002B509B">
        <w:t xml:space="preserve">of </w:t>
      </w:r>
      <w:r>
        <w:t xml:space="preserve">standard care after kidney transplantation. The only study specific items are the EQ-5D-5L </w:t>
      </w:r>
      <w:r w:rsidR="00F16F60">
        <w:t xml:space="preserve">and resource use </w:t>
      </w:r>
      <w:r>
        <w:t>questionnaire that needs to be filled in.</w:t>
      </w:r>
    </w:p>
    <w:p w:rsidR="00D7564A" w:rsidRPr="00FF08F9" w:rsidRDefault="00D7564A" w:rsidP="00D7564A">
      <w:pPr>
        <w:spacing w:after="0" w:line="276" w:lineRule="auto"/>
        <w:rPr>
          <w:rStyle w:val="Hyperlink"/>
          <w:color w:val="auto"/>
          <w:u w:val="none"/>
        </w:rPr>
      </w:pPr>
      <w:r w:rsidRPr="00FF08F9">
        <w:rPr>
          <w:rStyle w:val="Hyperlink"/>
          <w:color w:val="auto"/>
          <w:u w:val="none"/>
        </w:rPr>
        <w:t xml:space="preserve">The time window for follow up appointments is </w:t>
      </w:r>
    </w:p>
    <w:p w:rsidR="00D7564A" w:rsidRPr="00FF08F9" w:rsidRDefault="00D7564A" w:rsidP="00D7564A">
      <w:pPr>
        <w:spacing w:after="0" w:line="276" w:lineRule="auto"/>
        <w:rPr>
          <w:rStyle w:val="Hyperlink"/>
          <w:color w:val="auto"/>
          <w:u w:val="none"/>
        </w:rPr>
      </w:pPr>
      <w:r w:rsidRPr="00FF08F9">
        <w:rPr>
          <w:rStyle w:val="Hyperlink"/>
          <w:color w:val="auto"/>
          <w:u w:val="none"/>
        </w:rPr>
        <w:t>Day 1 through 7 as stated</w:t>
      </w:r>
    </w:p>
    <w:p w:rsidR="00D7564A" w:rsidRPr="00FF08F9" w:rsidRDefault="00D7564A" w:rsidP="00D7564A">
      <w:pPr>
        <w:spacing w:after="0" w:line="276" w:lineRule="auto"/>
        <w:rPr>
          <w:rStyle w:val="Hyperlink"/>
          <w:color w:val="auto"/>
          <w:u w:val="none"/>
        </w:rPr>
      </w:pPr>
      <w:r w:rsidRPr="00FF08F9">
        <w:rPr>
          <w:rStyle w:val="Hyperlink"/>
          <w:color w:val="auto"/>
          <w:u w:val="none"/>
        </w:rPr>
        <w:t>Month 3 +/- 7 days</w:t>
      </w:r>
    </w:p>
    <w:p w:rsidR="00D7564A" w:rsidRPr="00FF08F9" w:rsidRDefault="00D7564A" w:rsidP="00D7564A">
      <w:pPr>
        <w:spacing w:after="0" w:line="276" w:lineRule="auto"/>
        <w:rPr>
          <w:rStyle w:val="Hyperlink"/>
          <w:color w:val="auto"/>
          <w:u w:val="none"/>
        </w:rPr>
      </w:pPr>
      <w:r w:rsidRPr="00FF08F9">
        <w:rPr>
          <w:rStyle w:val="Hyperlink"/>
          <w:color w:val="auto"/>
          <w:u w:val="none"/>
        </w:rPr>
        <w:t>Month 6 +/- 14 days</w:t>
      </w:r>
    </w:p>
    <w:p w:rsidR="00D7564A" w:rsidRDefault="00D7564A" w:rsidP="00D7564A">
      <w:pPr>
        <w:spacing w:after="0" w:line="276" w:lineRule="auto"/>
        <w:rPr>
          <w:rStyle w:val="Hyperlink"/>
          <w:color w:val="auto"/>
          <w:u w:val="none"/>
        </w:rPr>
      </w:pPr>
      <w:r w:rsidRPr="00FF08F9">
        <w:rPr>
          <w:rStyle w:val="Hyperlink"/>
          <w:color w:val="auto"/>
          <w:u w:val="none"/>
        </w:rPr>
        <w:t>Month 12 +/- 30 days</w:t>
      </w:r>
    </w:p>
    <w:p w:rsidR="00D7564A" w:rsidRPr="00FF08F9" w:rsidRDefault="00D7564A" w:rsidP="00D7564A">
      <w:pPr>
        <w:spacing w:after="0" w:line="276" w:lineRule="auto"/>
        <w:rPr>
          <w:rStyle w:val="Hyperlink"/>
          <w:color w:val="auto"/>
          <w:u w:val="none"/>
        </w:rPr>
      </w:pPr>
    </w:p>
    <w:p w:rsidR="00D7564A" w:rsidRPr="0021766A" w:rsidRDefault="00D7564A" w:rsidP="00D7564A">
      <w:pPr>
        <w:spacing w:line="276" w:lineRule="auto"/>
      </w:pPr>
      <w:r w:rsidRPr="0021766A">
        <w:t xml:space="preserve">During the course of the </w:t>
      </w:r>
      <w:r>
        <w:t xml:space="preserve">trial the </w:t>
      </w:r>
      <w:r w:rsidRPr="0021766A">
        <w:t>following data will be retrieved:</w:t>
      </w:r>
    </w:p>
    <w:p w:rsidR="00D7564A" w:rsidRDefault="00D7564A" w:rsidP="00A477F3">
      <w:pPr>
        <w:pStyle w:val="ListParagraph"/>
        <w:numPr>
          <w:ilvl w:val="0"/>
          <w:numId w:val="30"/>
        </w:numPr>
        <w:spacing w:line="360" w:lineRule="auto"/>
      </w:pPr>
      <w:r w:rsidRPr="0021766A">
        <w:t xml:space="preserve">Donor demographics </w:t>
      </w:r>
    </w:p>
    <w:p w:rsidR="00D7564A" w:rsidRDefault="00D7564A" w:rsidP="00A477F3">
      <w:pPr>
        <w:pStyle w:val="ListParagraph"/>
        <w:numPr>
          <w:ilvl w:val="0"/>
          <w:numId w:val="30"/>
        </w:numPr>
        <w:spacing w:line="360" w:lineRule="auto"/>
      </w:pPr>
      <w:r>
        <w:t>R</w:t>
      </w:r>
      <w:r w:rsidRPr="0021766A">
        <w:t xml:space="preserve">ecipient demographics </w:t>
      </w:r>
    </w:p>
    <w:p w:rsidR="00D7564A" w:rsidRDefault="00D7564A" w:rsidP="00A477F3">
      <w:pPr>
        <w:pStyle w:val="ListParagraph"/>
        <w:numPr>
          <w:ilvl w:val="0"/>
          <w:numId w:val="30"/>
        </w:numPr>
        <w:spacing w:line="360" w:lineRule="auto"/>
      </w:pPr>
      <w:r>
        <w:t>P</w:t>
      </w:r>
      <w:r w:rsidRPr="0021766A">
        <w:t xml:space="preserve">reservation parameters </w:t>
      </w:r>
    </w:p>
    <w:p w:rsidR="00D7564A" w:rsidRDefault="00D7564A" w:rsidP="00A477F3">
      <w:pPr>
        <w:pStyle w:val="ListParagraph"/>
        <w:numPr>
          <w:ilvl w:val="0"/>
          <w:numId w:val="30"/>
        </w:numPr>
        <w:spacing w:line="360" w:lineRule="auto"/>
      </w:pPr>
      <w:r>
        <w:t>S</w:t>
      </w:r>
      <w:r w:rsidRPr="0021766A">
        <w:t>urgical variables</w:t>
      </w:r>
    </w:p>
    <w:p w:rsidR="00D7564A" w:rsidRDefault="00D7564A" w:rsidP="00A477F3">
      <w:pPr>
        <w:pStyle w:val="ListParagraph"/>
        <w:numPr>
          <w:ilvl w:val="0"/>
          <w:numId w:val="30"/>
        </w:numPr>
        <w:spacing w:line="360" w:lineRule="auto"/>
      </w:pPr>
      <w:r>
        <w:t>G</w:t>
      </w:r>
      <w:r w:rsidRPr="0021766A">
        <w:t xml:space="preserve">raft and patient survival </w:t>
      </w:r>
    </w:p>
    <w:p w:rsidR="00D7564A" w:rsidRDefault="00D7564A" w:rsidP="00A477F3">
      <w:pPr>
        <w:pStyle w:val="ListParagraph"/>
        <w:numPr>
          <w:ilvl w:val="0"/>
          <w:numId w:val="30"/>
        </w:numPr>
        <w:spacing w:line="360" w:lineRule="auto"/>
      </w:pPr>
      <w:r>
        <w:t>F</w:t>
      </w:r>
      <w:r w:rsidRPr="0021766A">
        <w:t>ollow-up data</w:t>
      </w:r>
    </w:p>
    <w:p w:rsidR="00EF0541" w:rsidRDefault="00EF0541" w:rsidP="00A477F3">
      <w:pPr>
        <w:pStyle w:val="ListParagraph"/>
        <w:numPr>
          <w:ilvl w:val="0"/>
          <w:numId w:val="30"/>
        </w:numPr>
        <w:spacing w:line="360" w:lineRule="auto"/>
      </w:pPr>
      <w:r>
        <w:lastRenderedPageBreak/>
        <w:t>Quality of Life and Resource Use data</w:t>
      </w:r>
    </w:p>
    <w:p w:rsidR="00F16F60" w:rsidRDefault="00D7564A" w:rsidP="00D7564A">
      <w:pPr>
        <w:spacing w:line="276" w:lineRule="auto"/>
        <w:rPr>
          <w:rStyle w:val="Hyperlink"/>
        </w:rPr>
      </w:pPr>
      <w:r w:rsidRPr="0021766A">
        <w:t xml:space="preserve">A </w:t>
      </w:r>
      <w:r>
        <w:t xml:space="preserve">non-exhaustive </w:t>
      </w:r>
      <w:r w:rsidRPr="0021766A">
        <w:t xml:space="preserve">list can be found in Appendix </w:t>
      </w:r>
      <w:r>
        <w:t>1</w:t>
      </w:r>
      <w:r w:rsidRPr="0021766A">
        <w:t xml:space="preserve">: </w:t>
      </w:r>
      <w:hyperlink w:anchor="_Data_collection_parameters" w:history="1">
        <w:r w:rsidRPr="0021766A">
          <w:rPr>
            <w:rStyle w:val="Hyperlink"/>
          </w:rPr>
          <w:t>Data colle</w:t>
        </w:r>
        <w:r w:rsidRPr="003E3727">
          <w:rPr>
            <w:rStyle w:val="Hyperlink"/>
            <w:color w:val="0000FF"/>
          </w:rPr>
          <w:t>ction p</w:t>
        </w:r>
        <w:r w:rsidRPr="0021766A">
          <w:rPr>
            <w:rStyle w:val="Hyperlink"/>
          </w:rPr>
          <w:t>arameters</w:t>
        </w:r>
      </w:hyperlink>
    </w:p>
    <w:p w:rsidR="00F03909" w:rsidRPr="00F16F60" w:rsidRDefault="00F03909" w:rsidP="00F03909">
      <w:pPr>
        <w:spacing w:line="276" w:lineRule="auto"/>
        <w:jc w:val="both"/>
        <w:rPr>
          <w:rStyle w:val="Hyperlink"/>
          <w:color w:val="auto"/>
          <w:u w:val="none"/>
        </w:rPr>
      </w:pPr>
      <w:r w:rsidRPr="00F16F60">
        <w:rPr>
          <w:rStyle w:val="Hyperlink"/>
          <w:color w:val="auto"/>
          <w:u w:val="none"/>
        </w:rPr>
        <w:t xml:space="preserve">Additional biological samples will be obtained to be stored centrally for use in future studies of the </w:t>
      </w:r>
      <w:proofErr w:type="spellStart"/>
      <w:r w:rsidRPr="00F16F60">
        <w:rPr>
          <w:rStyle w:val="Hyperlink"/>
          <w:color w:val="auto"/>
          <w:u w:val="none"/>
        </w:rPr>
        <w:t>pathobiology</w:t>
      </w:r>
      <w:proofErr w:type="spellEnd"/>
      <w:r w:rsidRPr="00F16F60">
        <w:rPr>
          <w:rStyle w:val="Hyperlink"/>
          <w:color w:val="auto"/>
          <w:u w:val="none"/>
        </w:rPr>
        <w:t xml:space="preserve"> of kidney transplantation (COPE WP7, as described in Appendix 3). </w:t>
      </w:r>
      <w:proofErr w:type="gramStart"/>
      <w:r w:rsidRPr="00F16F60">
        <w:rPr>
          <w:rStyle w:val="Hyperlink"/>
          <w:color w:val="auto"/>
          <w:u w:val="none"/>
        </w:rPr>
        <w:t>A materials</w:t>
      </w:r>
      <w:proofErr w:type="gramEnd"/>
      <w:r w:rsidRPr="00F16F60">
        <w:rPr>
          <w:rStyle w:val="Hyperlink"/>
          <w:color w:val="auto"/>
          <w:u w:val="none"/>
        </w:rPr>
        <w:t xml:space="preserve"> consent from the recipient will be obtained to specifically address the collection of these histological specimens and plasma and serum samples. Refusal to consent for the storage of these samples will not preclude inclusion in the trial.</w:t>
      </w:r>
    </w:p>
    <w:p w:rsidR="00F03909" w:rsidRDefault="00212EE7" w:rsidP="00F03909">
      <w:pPr>
        <w:spacing w:line="276" w:lineRule="auto"/>
        <w:jc w:val="both"/>
        <w:rPr>
          <w:rStyle w:val="Hyperlink"/>
          <w:color w:val="auto"/>
          <w:u w:val="none"/>
        </w:rPr>
      </w:pPr>
      <w:r>
        <w:t xml:space="preserve">All samples will be collected in accordance with national regulations and requirements including standard operating procedures for logistics and infrastructure. In the UK, samples will be taken in appropriately licensed premises, stored and transported in accordance with the HTA guidelines and local trust policies. </w:t>
      </w:r>
      <w:r w:rsidR="00F03909" w:rsidRPr="00F16F60">
        <w:rPr>
          <w:rStyle w:val="Hyperlink"/>
          <w:color w:val="auto"/>
          <w:u w:val="none"/>
        </w:rPr>
        <w:t>Samples for long-term storage will be kept in the Oxford Radcliffe bio resource. The stored tissues will be held under an extension of the University of Oxford’s HTA license (12217). A</w:t>
      </w:r>
      <w:r w:rsidR="00F03909">
        <w:rPr>
          <w:rStyle w:val="Hyperlink"/>
          <w:color w:val="auto"/>
          <w:u w:val="none"/>
        </w:rPr>
        <w:t>nalyses on these samples will be carried out according to protocols for Work Package 7 of the overall COPE project as described in the technical annex of the COPE grant agreement.</w:t>
      </w:r>
    </w:p>
    <w:p w:rsidR="00D7564A" w:rsidRDefault="00D7564A" w:rsidP="00D7564A">
      <w:pPr>
        <w:spacing w:line="276" w:lineRule="auto"/>
        <w:rPr>
          <w:rStyle w:val="Hyperlink"/>
        </w:rPr>
      </w:pPr>
      <w:r w:rsidRPr="005D0ADB">
        <w:rPr>
          <w:rStyle w:val="Hyperlink"/>
          <w:color w:val="auto"/>
          <w:u w:val="none"/>
        </w:rPr>
        <w:t xml:space="preserve">During the course of the trial the following </w:t>
      </w:r>
      <w:r>
        <w:rPr>
          <w:rStyle w:val="Hyperlink"/>
          <w:color w:val="auto"/>
          <w:u w:val="none"/>
        </w:rPr>
        <w:t xml:space="preserve">research </w:t>
      </w:r>
      <w:r w:rsidRPr="005D0ADB">
        <w:rPr>
          <w:rStyle w:val="Hyperlink"/>
          <w:color w:val="auto"/>
          <w:u w:val="none"/>
        </w:rPr>
        <w:t xml:space="preserve">samples will be collected: (further information </w:t>
      </w:r>
      <w:r w:rsidRPr="0021766A">
        <w:t xml:space="preserve">in Appendix </w:t>
      </w:r>
      <w:r>
        <w:t>3:</w:t>
      </w:r>
      <w:r w:rsidRPr="0021766A">
        <w:rPr>
          <w:rStyle w:val="Hyperlink"/>
          <w:u w:val="none"/>
        </w:rPr>
        <w:t xml:space="preserve"> </w:t>
      </w:r>
      <w:hyperlink w:anchor="_Samples" w:history="1">
        <w:r w:rsidRPr="0021766A">
          <w:rPr>
            <w:rStyle w:val="Hyperlink"/>
          </w:rPr>
          <w:t>Samples</w:t>
        </w:r>
      </w:hyperlink>
      <w:r>
        <w:rPr>
          <w:rStyle w:val="Hyperlink"/>
        </w:rPr>
        <w:t>)</w:t>
      </w:r>
    </w:p>
    <w:p w:rsidR="00D7564A" w:rsidRDefault="00D7564A" w:rsidP="00A477F3">
      <w:pPr>
        <w:pStyle w:val="ListParagraph"/>
        <w:numPr>
          <w:ilvl w:val="0"/>
          <w:numId w:val="29"/>
        </w:numPr>
        <w:spacing w:line="276" w:lineRule="auto"/>
        <w:rPr>
          <w:rStyle w:val="Hyperlink"/>
          <w:color w:val="auto"/>
          <w:u w:val="none"/>
        </w:rPr>
      </w:pPr>
      <w:r w:rsidRPr="005D0ADB">
        <w:rPr>
          <w:rStyle w:val="Hyperlink"/>
          <w:color w:val="auto"/>
          <w:u w:val="none"/>
        </w:rPr>
        <w:t>Donor samples: blood sample in the donor</w:t>
      </w:r>
    </w:p>
    <w:p w:rsidR="00D7564A" w:rsidRDefault="00D7564A" w:rsidP="00A477F3">
      <w:pPr>
        <w:pStyle w:val="ListParagraph"/>
        <w:numPr>
          <w:ilvl w:val="0"/>
          <w:numId w:val="29"/>
        </w:numPr>
        <w:spacing w:line="276" w:lineRule="auto"/>
        <w:rPr>
          <w:rStyle w:val="Hyperlink"/>
          <w:color w:val="auto"/>
          <w:u w:val="none"/>
        </w:rPr>
      </w:pPr>
      <w:r w:rsidRPr="005D0ADB">
        <w:rPr>
          <w:rStyle w:val="Hyperlink"/>
          <w:color w:val="auto"/>
          <w:u w:val="none"/>
        </w:rPr>
        <w:t xml:space="preserve">Preservation samples: </w:t>
      </w:r>
      <w:proofErr w:type="spellStart"/>
      <w:r w:rsidRPr="005D0ADB">
        <w:rPr>
          <w:rStyle w:val="Hyperlink"/>
          <w:color w:val="auto"/>
          <w:u w:val="none"/>
        </w:rPr>
        <w:t>perfusate</w:t>
      </w:r>
      <w:proofErr w:type="spellEnd"/>
      <w:r w:rsidRPr="005D0ADB">
        <w:rPr>
          <w:rStyle w:val="Hyperlink"/>
          <w:color w:val="auto"/>
          <w:u w:val="none"/>
        </w:rPr>
        <w:t xml:space="preserve"> samples of the kidney during preservation</w:t>
      </w:r>
    </w:p>
    <w:p w:rsidR="00D7564A" w:rsidRDefault="00D7564A" w:rsidP="00A477F3">
      <w:pPr>
        <w:pStyle w:val="ListParagraph"/>
        <w:numPr>
          <w:ilvl w:val="0"/>
          <w:numId w:val="29"/>
        </w:numPr>
        <w:spacing w:line="276" w:lineRule="auto"/>
        <w:rPr>
          <w:rStyle w:val="Hyperlink"/>
          <w:color w:val="auto"/>
          <w:u w:val="none"/>
        </w:rPr>
      </w:pPr>
      <w:r w:rsidRPr="005D0ADB">
        <w:rPr>
          <w:rStyle w:val="Hyperlink"/>
          <w:color w:val="auto"/>
          <w:u w:val="none"/>
        </w:rPr>
        <w:t xml:space="preserve">Recipient samples: </w:t>
      </w:r>
    </w:p>
    <w:p w:rsidR="00D7564A" w:rsidRDefault="00D7564A" w:rsidP="00A477F3">
      <w:pPr>
        <w:pStyle w:val="ListParagraph"/>
        <w:numPr>
          <w:ilvl w:val="1"/>
          <w:numId w:val="29"/>
        </w:numPr>
        <w:spacing w:line="276" w:lineRule="auto"/>
        <w:rPr>
          <w:rStyle w:val="Hyperlink"/>
          <w:color w:val="auto"/>
          <w:u w:val="none"/>
        </w:rPr>
      </w:pPr>
      <w:r w:rsidRPr="005D0ADB">
        <w:rPr>
          <w:rStyle w:val="Hyperlink"/>
          <w:color w:val="auto"/>
          <w:u w:val="none"/>
        </w:rPr>
        <w:t>Blood immediately after induction of anaesthesia through central venous catheter</w:t>
      </w:r>
    </w:p>
    <w:p w:rsidR="00D7564A" w:rsidRDefault="00D7564A" w:rsidP="00A477F3">
      <w:pPr>
        <w:pStyle w:val="ListParagraph"/>
        <w:numPr>
          <w:ilvl w:val="1"/>
          <w:numId w:val="29"/>
        </w:numPr>
        <w:spacing w:line="276" w:lineRule="auto"/>
        <w:rPr>
          <w:rStyle w:val="Hyperlink"/>
          <w:color w:val="auto"/>
          <w:u w:val="none"/>
        </w:rPr>
      </w:pPr>
      <w:r w:rsidRPr="005D0ADB">
        <w:rPr>
          <w:rStyle w:val="Hyperlink"/>
          <w:color w:val="auto"/>
          <w:u w:val="none"/>
        </w:rPr>
        <w:t>Blood 1 hour after reperfusion of the kidney (this is during anaesthesia, before closure) through the central venous catheter</w:t>
      </w:r>
    </w:p>
    <w:p w:rsidR="00D7564A" w:rsidRPr="00EE2383" w:rsidRDefault="00D7564A" w:rsidP="00A477F3">
      <w:pPr>
        <w:pStyle w:val="ListParagraph"/>
        <w:numPr>
          <w:ilvl w:val="1"/>
          <w:numId w:val="29"/>
        </w:numPr>
        <w:spacing w:line="276" w:lineRule="auto"/>
        <w:rPr>
          <w:rStyle w:val="Hyperlink"/>
          <w:color w:val="auto"/>
          <w:u w:val="none"/>
        </w:rPr>
      </w:pPr>
      <w:r w:rsidRPr="005D0ADB">
        <w:rPr>
          <w:rStyle w:val="Hyperlink"/>
          <w:color w:val="auto"/>
          <w:u w:val="none"/>
        </w:rPr>
        <w:t>Kidney biopsy 45 minutes</w:t>
      </w:r>
      <w:r>
        <w:rPr>
          <w:rStyle w:val="Hyperlink"/>
          <w:color w:val="auto"/>
          <w:u w:val="none"/>
        </w:rPr>
        <w:t xml:space="preserve"> to 1 hour</w:t>
      </w:r>
      <w:r w:rsidRPr="005D0ADB">
        <w:rPr>
          <w:rStyle w:val="Hyperlink"/>
          <w:color w:val="auto"/>
          <w:u w:val="none"/>
        </w:rPr>
        <w:t xml:space="preserve"> after reperfusion</w:t>
      </w:r>
      <w:r>
        <w:rPr>
          <w:rStyle w:val="Hyperlink"/>
          <w:color w:val="auto"/>
          <w:u w:val="none"/>
        </w:rPr>
        <w:t>, in essence immediately before closure</w:t>
      </w:r>
      <w:r w:rsidRPr="00EE2383">
        <w:rPr>
          <w:rStyle w:val="Hyperlink"/>
          <w:color w:val="auto"/>
          <w:u w:val="none"/>
        </w:rPr>
        <w:t xml:space="preserve"> (this is during anaesthesia, before closure)</w:t>
      </w:r>
    </w:p>
    <w:p w:rsidR="00D7564A" w:rsidRDefault="00D7564A" w:rsidP="00D7564A">
      <w:pPr>
        <w:spacing w:after="0" w:line="276" w:lineRule="auto"/>
        <w:jc w:val="both"/>
      </w:pPr>
      <w:r w:rsidRPr="0021766A">
        <w:t>At each time-point where blood is collected</w:t>
      </w:r>
    </w:p>
    <w:p w:rsidR="00D7564A" w:rsidRDefault="00D7564A" w:rsidP="00A477F3">
      <w:pPr>
        <w:pStyle w:val="ListParagraph"/>
        <w:numPr>
          <w:ilvl w:val="0"/>
          <w:numId w:val="24"/>
        </w:numPr>
        <w:spacing w:after="0" w:line="276" w:lineRule="auto"/>
        <w:jc w:val="both"/>
      </w:pPr>
      <w:r w:rsidRPr="0021766A">
        <w:t>1x EDTA 6 ml separator tube will be obtained</w:t>
      </w:r>
    </w:p>
    <w:p w:rsidR="00D7564A" w:rsidRDefault="00D7564A" w:rsidP="00A477F3">
      <w:pPr>
        <w:pStyle w:val="ListParagraph"/>
        <w:numPr>
          <w:ilvl w:val="0"/>
          <w:numId w:val="24"/>
        </w:numPr>
        <w:spacing w:after="0" w:line="276" w:lineRule="auto"/>
        <w:jc w:val="both"/>
      </w:pPr>
      <w:r w:rsidRPr="0021766A">
        <w:t>1x Serum 6ml separator tube will be obtained</w:t>
      </w:r>
    </w:p>
    <w:p w:rsidR="00D7564A" w:rsidRDefault="00D7564A" w:rsidP="00D7564A">
      <w:pPr>
        <w:rPr>
          <w:rStyle w:val="Hyperlink"/>
          <w:color w:val="auto"/>
          <w:u w:val="none"/>
        </w:rPr>
      </w:pPr>
      <w:r>
        <w:rPr>
          <w:rStyle w:val="Hyperlink"/>
          <w:color w:val="auto"/>
          <w:u w:val="none"/>
        </w:rPr>
        <w:br w:type="page"/>
      </w:r>
    </w:p>
    <w:p w:rsidR="00D7564A" w:rsidRPr="0021766A" w:rsidRDefault="00D7564A" w:rsidP="00D7564A">
      <w:pPr>
        <w:pStyle w:val="Heading3"/>
        <w:numPr>
          <w:ilvl w:val="2"/>
          <w:numId w:val="1"/>
        </w:numPr>
        <w:spacing w:line="276" w:lineRule="auto"/>
      </w:pPr>
      <w:r w:rsidRPr="0021766A">
        <w:lastRenderedPageBreak/>
        <w:t>Flow chart with estimated drop out</w:t>
      </w:r>
    </w:p>
    <w:p w:rsidR="00D7564A" w:rsidRDefault="00253C3B" w:rsidP="00D7564A">
      <w:pPr>
        <w:spacing w:line="276" w:lineRule="auto"/>
      </w:pPr>
      <w:r>
        <w:rPr>
          <w:noProof/>
          <w:lang w:val="nl-BE" w:eastAsia="nl-BE"/>
        </w:rPr>
        <w:pict>
          <v:shapetype id="_x0000_t202" coordsize="21600,21600" o:spt="202" path="m,l,21600r21600,l21600,xe">
            <v:stroke joinstyle="miter"/>
            <v:path gradientshapeok="t" o:connecttype="rect"/>
          </v:shapetype>
          <v:shape id="Text Box 127" o:spid="_x0000_s1026" type="#_x0000_t202" style="position:absolute;margin-left:61.9pt;margin-top:305.15pt;width:171pt;height:27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wrapcoords="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" filled="f" stroked="f" strokecolor="#4f81bd">
            <v:textbox inset=",7.2pt,,7.2pt">
              <w:txbxContent>
                <w:p w:rsidR="00F77D60" w:rsidRDefault="00F77D60" w:rsidP="007A41C6">
                  <w:r>
                    <w:t>Kidneys randomised as PAIRS</w:t>
                  </w:r>
                </w:p>
              </w:txbxContent>
            </v:textbox>
            <w10:wrap type="tight"/>
          </v:shape>
        </w:pict>
      </w:r>
      <w:r>
        <w:rPr>
          <w:noProof/>
          <w:lang w:val="nl-BE" w:eastAsia="nl-BE"/>
        </w:rPr>
        <w:pict>
          <v:rect id="Rectangle 126" o:spid="_x0000_s1027" style="position:absolute;margin-left:-18.1pt;margin-top:674.4pt;width:155pt;height:22.1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" filled="f" strokecolor="#4f81bd">
            <v:textbox>
              <w:txbxContent>
                <w:p w:rsidR="00F77D60" w:rsidRPr="00AE3251" w:rsidRDefault="00F77D60" w:rsidP="007A41C6">
                  <w:pPr>
                    <w:pStyle w:val="NormalWeb"/>
                    <w:spacing w:after="0" w:line="240" w:lineRule="auto"/>
                    <w:jc w:val="center"/>
                    <w:textAlignment w:val="baseline"/>
                  </w:pPr>
                  <w:r w:rsidRPr="00AE3251">
                    <w:rPr>
                      <w:rFonts w:ascii="Calibri" w:hAnsi="Calibri" w:cstheme="minorBidi"/>
                      <w:color w:val="000000" w:themeColor="text1"/>
                      <w:kern w:val="24"/>
                      <w:sz w:val="22"/>
                      <w:szCs w:val="22"/>
                      <w:lang w:val="en-US"/>
                    </w:rPr>
                    <w:t>8</w:t>
                  </w:r>
                  <w:r>
                    <w:rPr>
                      <w:rFonts w:ascii="Calibri" w:hAnsi="Calibri" w:cstheme="minorBidi"/>
                      <w:color w:val="000000" w:themeColor="text1"/>
                      <w:kern w:val="24"/>
                      <w:sz w:val="22"/>
                      <w:szCs w:val="22"/>
                      <w:lang w:val="en-US"/>
                    </w:rPr>
                    <w:t xml:space="preserve">3 </w:t>
                  </w:r>
                  <w:r w:rsidRPr="00AE3251">
                    <w:rPr>
                      <w:rFonts w:ascii="Calibri" w:hAnsi="Calibri" w:cstheme="minorBidi"/>
                      <w:color w:val="000000" w:themeColor="text1"/>
                      <w:kern w:val="24"/>
                      <w:sz w:val="22"/>
                      <w:szCs w:val="22"/>
                      <w:lang w:val="en-US"/>
                    </w:rPr>
                    <w:t>patients will be assessed</w:t>
                  </w:r>
                </w:p>
              </w:txbxContent>
            </v:textbox>
          </v:rect>
        </w:pict>
      </w:r>
      <w:r>
        <w:rPr>
          <w:noProof/>
          <w:lang w:val="nl-BE" w:eastAsia="nl-BE"/>
        </w:rPr>
        <w:pict>
          <v:rect id="Rectangle 125" o:spid="_x0000_s1028" style="position:absolute;margin-left:169.9pt;margin-top:674.4pt;width:159.5pt;height:22.1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" filled="f" strokecolor="#4f81bd">
            <v:textbox>
              <w:txbxContent>
                <w:p w:rsidR="00F77D60" w:rsidRPr="00AE3251" w:rsidRDefault="00F77D60" w:rsidP="007A41C6">
                  <w:pPr>
                    <w:pStyle w:val="NormalWeb"/>
                    <w:spacing w:after="0" w:line="240" w:lineRule="auto"/>
                    <w:jc w:val="center"/>
                    <w:textAlignment w:val="baseline"/>
                  </w:pPr>
                  <w:r w:rsidRPr="00AE3251">
                    <w:rPr>
                      <w:rFonts w:ascii="Calibri" w:hAnsi="Calibri" w:cstheme="minorBidi"/>
                      <w:color w:val="000000" w:themeColor="text1"/>
                      <w:kern w:val="24"/>
                      <w:sz w:val="22"/>
                      <w:szCs w:val="22"/>
                      <w:lang w:val="en-US"/>
                    </w:rPr>
                    <w:t>8</w:t>
                  </w:r>
                  <w:r>
                    <w:rPr>
                      <w:rFonts w:ascii="Calibri" w:hAnsi="Calibri" w:cstheme="minorBidi"/>
                      <w:color w:val="000000" w:themeColor="text1"/>
                      <w:kern w:val="24"/>
                      <w:sz w:val="22"/>
                      <w:szCs w:val="22"/>
                      <w:lang w:val="en-US"/>
                    </w:rPr>
                    <w:t>3</w:t>
                  </w:r>
                  <w:r w:rsidRPr="00AE3251">
                    <w:rPr>
                      <w:rFonts w:ascii="Calibri" w:hAnsi="Calibri" w:cstheme="minorBidi"/>
                      <w:color w:val="000000" w:themeColor="text1"/>
                      <w:kern w:val="24"/>
                      <w:sz w:val="22"/>
                      <w:szCs w:val="22"/>
                      <w:lang w:val="en-US"/>
                    </w:rPr>
                    <w:t xml:space="preserve"> patients will be assessed</w:t>
                  </w:r>
                </w:p>
              </w:txbxContent>
            </v:textbox>
          </v:rect>
        </w:pict>
      </w:r>
      <w:r>
        <w:rPr>
          <w:noProof/>
          <w:lang w:val="nl-BE" w:eastAsia="nl-BE"/>
        </w:rPr>
        <w:pict>
          <v:shapetype id="_x0000_t32" coordsize="21600,21600" o:spt="32" o:oned="t" path="m,l21600,21600e" filled="f">
            <v:path arrowok="t" fillok="f" o:connecttype="none"/>
            <o:lock v:ext="edit" shapetype="t"/>
          </v:shapetype>
          <v:shape id="AutoShape 124" o:spid="_x0000_s1107" type="#_x0000_t32" style="position:absolute;margin-left:40.9pt;margin-top:625.35pt;width:21pt;height:0;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" strokecolor="#4f81bd" strokeweight="2pt">
            <v:stroke endarrow="block"/>
          </v:shape>
        </w:pict>
      </w:r>
      <w:r>
        <w:rPr>
          <w:noProof/>
          <w:lang w:val="nl-BE" w:eastAsia="nl-BE"/>
        </w:rPr>
        <w:pict>
          <v:shape id="AutoShape 123" o:spid="_x0000_s1106" type="#_x0000_t32" style="position:absolute;margin-left:244.9pt;margin-top:625.35pt;width:19.5pt;height:.0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" strokecolor="#4f81bd" strokeweight="2pt">
            <v:stroke endarrow="block"/>
          </v:shape>
        </w:pict>
      </w:r>
      <w:r>
        <w:rPr>
          <w:noProof/>
          <w:lang w:val="nl-BE" w:eastAsia="nl-BE"/>
        </w:rPr>
        <w:pict>
          <v:rect id="Rectangle 122" o:spid="_x0000_s1029" style="position:absolute;margin-left:61.9pt;margin-top:593.55pt;width:183pt;height:75.3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" fillcolor="white [3201]" strokecolor="red" strokeweight="1pt">
            <v:shadow color="#868686"/>
            <v:textbox style="mso-fit-shape-to-text:t">
              <w:txbxContent>
                <w:p w:rsidR="00F77D60" w:rsidRDefault="00253C3B" w:rsidP="007A41C6">
                  <w:pPr>
                    <w:pStyle w:val="NormalWeb"/>
                    <w:spacing w:after="0" w:line="240" w:lineRule="auto"/>
                    <w:textAlignment w:val="baseline"/>
                  </w:pPr>
                  <w:r w:rsidRPr="00253C3B">
                    <w:rPr>
                      <w:rFonts w:ascii="Calibri" w:hAnsi="Calibri" w:cstheme="minorBidi"/>
                      <w:color w:val="000000" w:themeColor="text1"/>
                      <w:kern w:val="24"/>
                      <w:sz w:val="22"/>
                      <w:szCs w:val="22"/>
                      <w:highlight w:val="yellow"/>
                      <w:lang w:val="en-US"/>
                      <w:rPrChange w:id="123" w:author="Sarah Mertens" w:date="2014-08-27T11:23:00Z">
                        <w:rPr>
                          <w:rFonts w:ascii="Calibri" w:hAnsi="Calibri" w:cstheme="minorBidi"/>
                          <w:color w:val="000000" w:themeColor="text1"/>
                          <w:kern w:val="24"/>
                          <w:sz w:val="22"/>
                          <w:szCs w:val="22"/>
                          <w:lang w:val="en-US"/>
                        </w:rPr>
                      </w:rPrChange>
                    </w:rPr>
                    <w:t>8</w:t>
                  </w:r>
                  <w:r w:rsidR="00F77D60">
                    <w:rPr>
                      <w:rFonts w:ascii="Calibri" w:hAnsi="Calibri" w:cstheme="minorBidi"/>
                      <w:color w:val="000000" w:themeColor="text1"/>
                      <w:kern w:val="24"/>
                      <w:sz w:val="22"/>
                      <w:szCs w:val="22"/>
                      <w:lang w:val="en-US"/>
                    </w:rPr>
                    <w:t xml:space="preserve"> pairs excluded:</w:t>
                  </w:r>
                </w:p>
                <w:p w:rsidR="00F77D60" w:rsidRPr="001E5D3F" w:rsidRDefault="00F77D60" w:rsidP="007A41C6">
                  <w:pPr>
                    <w:pStyle w:val="ListParagraph"/>
                    <w:numPr>
                      <w:ilvl w:val="0"/>
                      <w:numId w:val="10"/>
                    </w:numPr>
                    <w:spacing w:after="0" w:line="240" w:lineRule="auto"/>
                    <w:textAlignment w:val="baseline"/>
                    <w:rPr>
                      <w:rFonts w:eastAsia="Times New Roman"/>
                    </w:rPr>
                  </w:pPr>
                  <w:r>
                    <w:rPr>
                      <w:rFonts w:cstheme="minorBidi"/>
                      <w:color w:val="000000" w:themeColor="text1"/>
                      <w:kern w:val="24"/>
                      <w:lang w:val="en-US"/>
                    </w:rPr>
                    <w:t>Recipient lost to follow up (5%)</w:t>
                  </w:r>
                </w:p>
                <w:p w:rsidR="00F77D60" w:rsidRPr="001E5D3F" w:rsidRDefault="00F77D60" w:rsidP="007A41C6">
                  <w:pPr>
                    <w:pStyle w:val="ListParagraph"/>
                    <w:numPr>
                      <w:ilvl w:val="0"/>
                      <w:numId w:val="10"/>
                    </w:numPr>
                    <w:spacing w:after="0" w:line="240" w:lineRule="auto"/>
                    <w:textAlignment w:val="baseline"/>
                    <w:rPr>
                      <w:rFonts w:eastAsia="Times New Roman"/>
                    </w:rPr>
                  </w:pPr>
                  <w:r>
                    <w:rPr>
                      <w:rFonts w:cstheme="minorBidi"/>
                      <w:color w:val="000000" w:themeColor="text1"/>
                      <w:kern w:val="24"/>
                      <w:lang w:val="en-US"/>
                    </w:rPr>
                    <w:t>PNF (3%)</w:t>
                  </w:r>
                </w:p>
                <w:p w:rsidR="00F77D60" w:rsidRPr="00DD1902" w:rsidRDefault="00F77D60" w:rsidP="007A41C6">
                  <w:pPr>
                    <w:spacing w:after="0" w:line="240" w:lineRule="auto"/>
                  </w:pPr>
                  <w:r>
                    <w:rPr>
                      <w:rFonts w:cstheme="minorBidi"/>
                      <w:color w:val="000000" w:themeColor="text1"/>
                      <w:kern w:val="24"/>
                    </w:rPr>
                    <w:t>(</w:t>
                  </w:r>
                  <w:r w:rsidRPr="001E5D3F">
                    <w:rPr>
                      <w:rFonts w:cstheme="minorBidi"/>
                      <w:color w:val="000000" w:themeColor="text1"/>
                      <w:kern w:val="24"/>
                    </w:rPr>
                    <w:t xml:space="preserve">Recipient of </w:t>
                  </w:r>
                  <w:proofErr w:type="spellStart"/>
                  <w:r w:rsidRPr="001E5D3F">
                    <w:rPr>
                      <w:rFonts w:cstheme="minorBidi"/>
                      <w:color w:val="000000" w:themeColor="text1"/>
                      <w:kern w:val="24"/>
                    </w:rPr>
                    <w:t>contralateral</w:t>
                  </w:r>
                  <w:proofErr w:type="spellEnd"/>
                  <w:r w:rsidRPr="001E5D3F">
                    <w:rPr>
                      <w:rFonts w:cstheme="minorBidi"/>
                      <w:color w:val="000000" w:themeColor="text1"/>
                      <w:kern w:val="24"/>
                    </w:rPr>
                    <w:t xml:space="preserve"> kidney will be assessed in unpaired analysis</w:t>
                  </w:r>
                  <w:r>
                    <w:rPr>
                      <w:rFonts w:cstheme="minorBidi"/>
                      <w:color w:val="000000" w:themeColor="text1"/>
                      <w:kern w:val="24"/>
                    </w:rPr>
                    <w:t>)</w:t>
                  </w:r>
                </w:p>
              </w:txbxContent>
            </v:textbox>
          </v:rect>
        </w:pict>
      </w:r>
      <w:r>
        <w:rPr>
          <w:noProof/>
          <w:lang w:val="nl-BE" w:eastAsia="nl-BE"/>
        </w:rPr>
        <w:pict>
          <v:shape id="AutoShape 121" o:spid="_x0000_s1105" type="#_x0000_t32" style="position:absolute;margin-left:264.4pt;margin-top:587.9pt;width:0;height:86.4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" strokecolor="#4f81bd [3204]" strokeweight="2pt">
            <v:stroke endarrow="block"/>
          </v:shape>
        </w:pict>
      </w:r>
      <w:r>
        <w:rPr>
          <w:noProof/>
          <w:lang w:val="nl-BE" w:eastAsia="nl-BE"/>
        </w:rPr>
        <w:pict>
          <v:shape id="AutoShape 120" o:spid="_x0000_s1104" type="#_x0000_t32" style="position:absolute;margin-left:40.9pt;margin-top:587.9pt;width:0;height:86.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" strokecolor="#4f81bd [3204]" strokeweight="2pt">
            <v:stroke endarrow="block"/>
          </v:shape>
        </w:pict>
      </w:r>
      <w:r>
        <w:rPr>
          <w:noProof/>
          <w:lang w:val="nl-BE" w:eastAsia="nl-BE"/>
        </w:rPr>
        <w:pict>
          <v:shape id="AutoShape 119" o:spid="_x0000_s1103" type="#_x0000_t32" style="position:absolute;margin-left:40.9pt;margin-top:486pt;width:21pt;height:.05pt;flip:x;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" strokecolor="#4f81bd" strokeweight="2pt">
            <v:stroke endarrow="block"/>
          </v:shape>
        </w:pict>
      </w:r>
      <w:r>
        <w:rPr>
          <w:noProof/>
          <w:lang w:val="nl-BE" w:eastAsia="nl-BE"/>
        </w:rPr>
        <w:pict>
          <v:shape id="AutoShape 118" o:spid="_x0000_s1102" type="#_x0000_t32" style="position:absolute;margin-left:244.9pt;margin-top:486pt;width:19.5pt;height:.0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" strokecolor="#4f81bd" strokeweight="2pt">
            <v:stroke endarrow="block"/>
          </v:shape>
        </w:pict>
      </w:r>
      <w:r>
        <w:rPr>
          <w:noProof/>
          <w:lang w:val="nl-BE" w:eastAsia="nl-BE"/>
        </w:rPr>
        <w:pict>
          <v:rect id="Rectangle 117" o:spid="_x0000_s1030" style="position:absolute;margin-left:61.9pt;margin-top:446.9pt;width:183pt;height:75.3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" fillcolor="white [3201]" strokecolor="red" strokeweight="1pt">
            <v:shadow color="#868686"/>
            <v:textbox style="mso-fit-shape-to-text:t">
              <w:txbxContent>
                <w:p w:rsidR="00F77D60" w:rsidRPr="00AE3251" w:rsidRDefault="00F77D60" w:rsidP="007A41C6">
                  <w:pPr>
                    <w:pStyle w:val="NormalWeb"/>
                    <w:spacing w:after="0" w:line="240" w:lineRule="auto"/>
                    <w:textAlignment w:val="baseline"/>
                  </w:pPr>
                  <w:r w:rsidRPr="004563FB">
                    <w:rPr>
                      <w:rFonts w:ascii="Calibri" w:hAnsi="Calibri" w:cstheme="minorBidi"/>
                      <w:color w:val="000000" w:themeColor="text1"/>
                      <w:kern w:val="24"/>
                      <w:sz w:val="22"/>
                      <w:szCs w:val="22"/>
                      <w:highlight w:val="yellow"/>
                      <w:lang w:val="en-US"/>
                    </w:rPr>
                    <w:t>17 pairs (15%)</w:t>
                  </w:r>
                  <w:r w:rsidRPr="00AE3251">
                    <w:rPr>
                      <w:rFonts w:ascii="Calibri" w:hAnsi="Calibri" w:cstheme="minorBidi"/>
                      <w:color w:val="000000" w:themeColor="text1"/>
                      <w:kern w:val="24"/>
                      <w:sz w:val="22"/>
                      <w:szCs w:val="22"/>
                      <w:lang w:val="en-US"/>
                    </w:rPr>
                    <w:t xml:space="preserve"> excluded:</w:t>
                  </w:r>
                </w:p>
                <w:p w:rsidR="00F77D60" w:rsidRDefault="00F77D60" w:rsidP="007A41C6">
                  <w:pPr>
                    <w:pStyle w:val="ListParagraph"/>
                    <w:numPr>
                      <w:ilvl w:val="0"/>
                      <w:numId w:val="60"/>
                    </w:numPr>
                    <w:spacing w:after="0" w:line="240" w:lineRule="auto"/>
                    <w:ind w:left="426"/>
                    <w:textAlignment w:val="baseline"/>
                    <w:rPr>
                      <w:rFonts w:cstheme="minorBidi"/>
                      <w:color w:val="000000" w:themeColor="text1"/>
                      <w:kern w:val="24"/>
                    </w:rPr>
                  </w:pPr>
                  <w:r w:rsidRPr="00B00209">
                    <w:rPr>
                      <w:rFonts w:cstheme="minorBidi"/>
                      <w:color w:val="000000" w:themeColor="text1"/>
                      <w:kern w:val="24"/>
                      <w:lang w:val="en-US"/>
                    </w:rPr>
                    <w:t>Kidney rejected at transplant centre</w:t>
                  </w:r>
                  <w:r w:rsidRPr="00B00209">
                    <w:rPr>
                      <w:rFonts w:cstheme="minorBidi"/>
                      <w:color w:val="000000" w:themeColor="text1"/>
                      <w:kern w:val="24"/>
                    </w:rPr>
                    <w:t xml:space="preserve"> (Recipient of </w:t>
                  </w:r>
                  <w:proofErr w:type="spellStart"/>
                  <w:r w:rsidRPr="00B00209">
                    <w:rPr>
                      <w:rFonts w:cstheme="minorBidi"/>
                      <w:color w:val="000000" w:themeColor="text1"/>
                      <w:kern w:val="24"/>
                    </w:rPr>
                    <w:t>contralateral</w:t>
                  </w:r>
                  <w:proofErr w:type="spellEnd"/>
                  <w:r w:rsidRPr="00B00209">
                    <w:rPr>
                      <w:rFonts w:cstheme="minorBidi"/>
                      <w:color w:val="000000" w:themeColor="text1"/>
                      <w:kern w:val="24"/>
                    </w:rPr>
                    <w:t xml:space="preserve"> kidney will be assessed in unpaired analysis)</w:t>
                  </w:r>
                </w:p>
              </w:txbxContent>
            </v:textbox>
          </v:rect>
        </w:pict>
      </w:r>
      <w:r>
        <w:rPr>
          <w:noProof/>
          <w:lang w:val="nl-BE" w:eastAsia="nl-BE"/>
        </w:rPr>
        <w:pict>
          <v:rect id="Rectangle 116" o:spid="_x0000_s1031" style="position:absolute;margin-left:-18.1pt;margin-top:553.1pt;width:140.25pt;height:34.8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" filled="f" strokecolor="#4f81bd">
            <v:textbox style="mso-fit-shape-to-text:t">
              <w:txbxContent>
                <w:p w:rsidR="00F77D60" w:rsidRDefault="00253C3B" w:rsidP="007A41C6">
                  <w:pPr>
                    <w:pStyle w:val="NormalWeb"/>
                    <w:spacing w:after="0" w:line="240" w:lineRule="auto"/>
                    <w:jc w:val="center"/>
                    <w:textAlignment w:val="baseline"/>
                    <w:rPr>
                      <w:rFonts w:ascii="Calibri" w:hAnsi="Calibri" w:cstheme="minorBidi"/>
                      <w:color w:val="000000" w:themeColor="text1"/>
                      <w:kern w:val="24"/>
                      <w:sz w:val="22"/>
                      <w:szCs w:val="22"/>
                      <w:lang w:val="en-US"/>
                    </w:rPr>
                  </w:pPr>
                  <w:r w:rsidRPr="00253C3B">
                    <w:rPr>
                      <w:rFonts w:ascii="Calibri" w:hAnsi="Calibri" w:cstheme="minorBidi"/>
                      <w:color w:val="000000" w:themeColor="text1"/>
                      <w:kern w:val="24"/>
                      <w:sz w:val="22"/>
                      <w:szCs w:val="22"/>
                      <w:highlight w:val="yellow"/>
                      <w:lang w:val="en-US"/>
                      <w:rPrChange w:id="124" w:author="Sarah Mertens" w:date="2014-08-27T11:23:00Z">
                        <w:rPr>
                          <w:rFonts w:ascii="Calibri" w:hAnsi="Calibri" w:cstheme="minorBidi"/>
                          <w:color w:val="000000" w:themeColor="text1"/>
                          <w:kern w:val="24"/>
                          <w:sz w:val="22"/>
                          <w:szCs w:val="22"/>
                          <w:lang w:val="en-US"/>
                        </w:rPr>
                      </w:rPrChange>
                    </w:rPr>
                    <w:t>91</w:t>
                  </w:r>
                  <w:r w:rsidR="00F77D60" w:rsidRPr="00AE3251">
                    <w:rPr>
                      <w:rFonts w:ascii="Calibri" w:hAnsi="Calibri" w:cstheme="minorBidi"/>
                      <w:color w:val="000000" w:themeColor="text1"/>
                      <w:kern w:val="24"/>
                      <w:sz w:val="22"/>
                      <w:szCs w:val="22"/>
                      <w:lang w:val="en-US"/>
                    </w:rPr>
                    <w:t xml:space="preserve"> oxygenated </w:t>
                  </w:r>
                </w:p>
                <w:p w:rsidR="00F77D60" w:rsidRPr="00AE3251" w:rsidRDefault="00F77D60" w:rsidP="007A41C6">
                  <w:pPr>
                    <w:pStyle w:val="NormalWeb"/>
                    <w:spacing w:after="0" w:line="240" w:lineRule="auto"/>
                    <w:jc w:val="center"/>
                    <w:textAlignment w:val="baseline"/>
                  </w:pPr>
                  <w:r w:rsidRPr="00AE3251">
                    <w:rPr>
                      <w:rFonts w:ascii="Calibri" w:hAnsi="Calibri" w:cstheme="minorBidi"/>
                      <w:color w:val="000000" w:themeColor="text1"/>
                      <w:kern w:val="24"/>
                      <w:sz w:val="22"/>
                      <w:szCs w:val="22"/>
                      <w:lang w:val="en-US"/>
                    </w:rPr>
                    <w:t>HMP kidney recipients</w:t>
                  </w:r>
                </w:p>
              </w:txbxContent>
            </v:textbox>
          </v:rect>
        </w:pict>
      </w:r>
      <w:r>
        <w:rPr>
          <w:noProof/>
          <w:lang w:val="nl-BE" w:eastAsia="nl-BE"/>
        </w:rPr>
        <w:pict>
          <v:rect id="Rectangle 115" o:spid="_x0000_s1032" style="position:absolute;margin-left:174.1pt;margin-top:553.1pt;width:140.25pt;height:34.8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" filled="f" strokecolor="#4f81bd">
            <v:textbox style="mso-fit-shape-to-text:t">
              <w:txbxContent>
                <w:p w:rsidR="00F77D60" w:rsidRDefault="00253C3B" w:rsidP="007A41C6">
                  <w:pPr>
                    <w:pStyle w:val="NormalWeb"/>
                    <w:spacing w:after="0" w:line="240" w:lineRule="auto"/>
                    <w:jc w:val="center"/>
                    <w:textAlignment w:val="baseline"/>
                    <w:rPr>
                      <w:rFonts w:ascii="Calibri" w:hAnsi="Calibri" w:cstheme="minorBidi"/>
                      <w:color w:val="000000" w:themeColor="text1"/>
                      <w:kern w:val="24"/>
                      <w:sz w:val="22"/>
                      <w:szCs w:val="22"/>
                      <w:lang w:val="en-US"/>
                    </w:rPr>
                  </w:pPr>
                  <w:r w:rsidRPr="00253C3B">
                    <w:rPr>
                      <w:rFonts w:ascii="Calibri" w:hAnsi="Calibri" w:cstheme="minorBidi"/>
                      <w:color w:val="000000" w:themeColor="text1"/>
                      <w:kern w:val="24"/>
                      <w:sz w:val="22"/>
                      <w:szCs w:val="22"/>
                      <w:highlight w:val="yellow"/>
                      <w:lang w:val="en-US"/>
                      <w:rPrChange w:id="125" w:author="Sarah Mertens" w:date="2014-08-27T11:23:00Z">
                        <w:rPr>
                          <w:rFonts w:ascii="Calibri" w:hAnsi="Calibri" w:cstheme="minorBidi"/>
                          <w:color w:val="000000" w:themeColor="text1"/>
                          <w:kern w:val="24"/>
                          <w:sz w:val="22"/>
                          <w:szCs w:val="22"/>
                          <w:lang w:val="en-US"/>
                        </w:rPr>
                      </w:rPrChange>
                    </w:rPr>
                    <w:t>91</w:t>
                  </w:r>
                  <w:r w:rsidR="00F77D60" w:rsidRPr="00AE3251">
                    <w:rPr>
                      <w:rFonts w:ascii="Calibri" w:hAnsi="Calibri" w:cstheme="minorBidi"/>
                      <w:color w:val="000000" w:themeColor="text1"/>
                      <w:kern w:val="24"/>
                      <w:sz w:val="22"/>
                      <w:szCs w:val="22"/>
                      <w:lang w:val="en-US"/>
                    </w:rPr>
                    <w:t xml:space="preserve"> non-oxygenated </w:t>
                  </w:r>
                </w:p>
                <w:p w:rsidR="00F77D60" w:rsidRPr="00AE3251" w:rsidRDefault="00F77D60" w:rsidP="007A41C6">
                  <w:pPr>
                    <w:pStyle w:val="NormalWeb"/>
                    <w:spacing w:after="0" w:line="240" w:lineRule="auto"/>
                    <w:jc w:val="center"/>
                    <w:textAlignment w:val="baseline"/>
                  </w:pPr>
                  <w:r w:rsidRPr="00AE3251">
                    <w:rPr>
                      <w:rFonts w:ascii="Calibri" w:hAnsi="Calibri" w:cstheme="minorBidi"/>
                      <w:color w:val="000000" w:themeColor="text1"/>
                      <w:kern w:val="24"/>
                      <w:sz w:val="22"/>
                      <w:szCs w:val="22"/>
                      <w:lang w:val="en-US"/>
                    </w:rPr>
                    <w:t>HMP kidney recipients</w:t>
                  </w:r>
                </w:p>
              </w:txbxContent>
            </v:textbox>
          </v:rect>
        </w:pict>
      </w:r>
      <w:r>
        <w:rPr>
          <w:noProof/>
          <w:lang w:val="nl-BE" w:eastAsia="nl-BE"/>
        </w:rPr>
        <w:pict>
          <v:shape id="AutoShape 114" o:spid="_x0000_s1101" type="#_x0000_t32" style="position:absolute;margin-left:264.45pt;margin-top:395.1pt;width:0;height:15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" strokecolor="#4f81bd [3204]" strokeweight="2pt">
            <v:stroke endarrow="block"/>
          </v:shape>
        </w:pict>
      </w:r>
      <w:r>
        <w:rPr>
          <w:noProof/>
          <w:lang w:val="nl-BE" w:eastAsia="nl-BE"/>
        </w:rPr>
        <w:pict>
          <v:shape id="AutoShape 113" o:spid="_x0000_s1100" type="#_x0000_t32" style="position:absolute;margin-left:40.9pt;margin-top:395.1pt;width:.05pt;height:15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" strokecolor="#4f81bd [3204]" strokeweight="2pt">
            <v:stroke endarrow="block"/>
          </v:shape>
        </w:pict>
      </w:r>
      <w:r>
        <w:rPr>
          <w:noProof/>
          <w:lang w:val="nl-BE" w:eastAsia="nl-BE"/>
        </w:rPr>
        <w:pict>
          <v:rect id="Rectangle 112" o:spid="_x0000_s1033" style="position:absolute;margin-left:-3.35pt;margin-top:360.3pt;width:140.25pt;height:34.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" filled="f" strokecolor="#4f81bd">
            <v:textbox style="mso-fit-shape-to-text:t">
              <w:txbxContent>
                <w:p w:rsidR="00F77D60" w:rsidRDefault="00F77D60" w:rsidP="007A41C6">
                  <w:pPr>
                    <w:pStyle w:val="NormalWeb"/>
                    <w:spacing w:after="0" w:line="240" w:lineRule="auto"/>
                    <w:jc w:val="center"/>
                    <w:textAlignment w:val="baseline"/>
                    <w:rPr>
                      <w:rFonts w:ascii="Calibri" w:hAnsi="Calibri" w:cstheme="minorBidi"/>
                      <w:color w:val="000000" w:themeColor="text1"/>
                      <w:kern w:val="24"/>
                      <w:sz w:val="22"/>
                      <w:szCs w:val="22"/>
                      <w:lang w:val="en-US"/>
                    </w:rPr>
                  </w:pPr>
                  <w:r w:rsidRPr="004563FB">
                    <w:rPr>
                      <w:rFonts w:ascii="Calibri" w:hAnsi="Calibri" w:cstheme="minorBidi"/>
                      <w:color w:val="000000" w:themeColor="text1"/>
                      <w:kern w:val="24"/>
                      <w:sz w:val="22"/>
                      <w:szCs w:val="22"/>
                      <w:highlight w:val="yellow"/>
                      <w:lang w:val="en-US"/>
                    </w:rPr>
                    <w:t>108</w:t>
                  </w:r>
                  <w:r w:rsidRPr="00AE3251">
                    <w:rPr>
                      <w:rFonts w:ascii="Calibri" w:hAnsi="Calibri" w:cstheme="minorBidi"/>
                      <w:color w:val="000000" w:themeColor="text1"/>
                      <w:kern w:val="24"/>
                      <w:sz w:val="22"/>
                      <w:szCs w:val="22"/>
                      <w:lang w:val="en-US"/>
                    </w:rPr>
                    <w:t xml:space="preserve"> will be assigned to </w:t>
                  </w:r>
                </w:p>
                <w:p w:rsidR="00F77D60" w:rsidRPr="00AE3251" w:rsidRDefault="00F77D60" w:rsidP="007A41C6">
                  <w:pPr>
                    <w:pStyle w:val="NormalWeb"/>
                    <w:spacing w:after="0" w:line="240" w:lineRule="auto"/>
                    <w:jc w:val="center"/>
                    <w:textAlignment w:val="baseline"/>
                  </w:pPr>
                  <w:proofErr w:type="gramStart"/>
                  <w:r w:rsidRPr="00AE3251">
                    <w:rPr>
                      <w:rFonts w:ascii="Calibri" w:hAnsi="Calibri" w:cstheme="minorBidi"/>
                      <w:color w:val="000000" w:themeColor="text1"/>
                      <w:kern w:val="24"/>
                      <w:sz w:val="22"/>
                      <w:szCs w:val="22"/>
                      <w:lang w:val="en-US"/>
                    </w:rPr>
                    <w:t>oxygenated</w:t>
                  </w:r>
                  <w:proofErr w:type="gramEnd"/>
                  <w:r w:rsidRPr="00AE3251">
                    <w:rPr>
                      <w:rFonts w:ascii="Calibri" w:hAnsi="Calibri" w:cstheme="minorBidi"/>
                      <w:color w:val="000000" w:themeColor="text1"/>
                      <w:kern w:val="24"/>
                      <w:sz w:val="22"/>
                      <w:szCs w:val="22"/>
                      <w:lang w:val="en-US"/>
                    </w:rPr>
                    <w:t xml:space="preserve"> HMP</w:t>
                  </w:r>
                </w:p>
              </w:txbxContent>
            </v:textbox>
          </v:rect>
        </w:pict>
      </w:r>
      <w:r>
        <w:rPr>
          <w:noProof/>
          <w:lang w:val="nl-BE" w:eastAsia="nl-BE"/>
        </w:rPr>
        <w:pict>
          <v:rect id="Rectangle 111" o:spid="_x0000_s1034" style="position:absolute;margin-left:169.9pt;margin-top:360.3pt;width:140.25pt;height:34.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" filled="f" strokecolor="#4f81bd">
            <v:textbox style="mso-fit-shape-to-text:t">
              <w:txbxContent>
                <w:p w:rsidR="00F77D60" w:rsidRDefault="00F77D60" w:rsidP="007A41C6">
                  <w:pPr>
                    <w:pStyle w:val="NormalWeb"/>
                    <w:spacing w:after="0" w:line="240" w:lineRule="auto"/>
                    <w:jc w:val="center"/>
                    <w:textAlignment w:val="baseline"/>
                    <w:rPr>
                      <w:rFonts w:ascii="Calibri" w:hAnsi="Calibri" w:cstheme="minorBidi"/>
                      <w:color w:val="000000" w:themeColor="text1"/>
                      <w:kern w:val="24"/>
                      <w:sz w:val="22"/>
                      <w:szCs w:val="22"/>
                      <w:lang w:val="en-US"/>
                    </w:rPr>
                  </w:pPr>
                  <w:r w:rsidRPr="004563FB">
                    <w:rPr>
                      <w:rFonts w:ascii="Calibri" w:hAnsi="Calibri" w:cstheme="minorBidi"/>
                      <w:color w:val="000000" w:themeColor="text1"/>
                      <w:kern w:val="24"/>
                      <w:sz w:val="22"/>
                      <w:szCs w:val="22"/>
                      <w:highlight w:val="yellow"/>
                      <w:lang w:val="en-US"/>
                    </w:rPr>
                    <w:t>108</w:t>
                  </w:r>
                  <w:r w:rsidRPr="00AE3251">
                    <w:rPr>
                      <w:rFonts w:ascii="Calibri" w:hAnsi="Calibri" w:cstheme="minorBidi"/>
                      <w:color w:val="000000" w:themeColor="text1"/>
                      <w:kern w:val="24"/>
                      <w:sz w:val="22"/>
                      <w:szCs w:val="22"/>
                      <w:lang w:val="en-US"/>
                    </w:rPr>
                    <w:t xml:space="preserve"> will be assigned to </w:t>
                  </w:r>
                </w:p>
                <w:p w:rsidR="00F77D60" w:rsidRPr="00AE3251" w:rsidRDefault="00F77D60" w:rsidP="007A41C6">
                  <w:pPr>
                    <w:pStyle w:val="NormalWeb"/>
                    <w:spacing w:after="0" w:line="240" w:lineRule="auto"/>
                    <w:jc w:val="center"/>
                    <w:textAlignment w:val="baseline"/>
                  </w:pPr>
                  <w:proofErr w:type="gramStart"/>
                  <w:r w:rsidRPr="00AE3251">
                    <w:rPr>
                      <w:rFonts w:ascii="Calibri" w:hAnsi="Calibri" w:cstheme="minorBidi"/>
                      <w:color w:val="000000" w:themeColor="text1"/>
                      <w:kern w:val="24"/>
                      <w:sz w:val="22"/>
                      <w:szCs w:val="22"/>
                      <w:lang w:val="en-US"/>
                    </w:rPr>
                    <w:t>non-oxygenated</w:t>
                  </w:r>
                  <w:proofErr w:type="gramEnd"/>
                  <w:r w:rsidRPr="00AE3251">
                    <w:rPr>
                      <w:rFonts w:ascii="Calibri" w:hAnsi="Calibri" w:cstheme="minorBidi"/>
                      <w:color w:val="000000" w:themeColor="text1"/>
                      <w:kern w:val="24"/>
                      <w:sz w:val="22"/>
                      <w:szCs w:val="22"/>
                      <w:lang w:val="en-US"/>
                    </w:rPr>
                    <w:t xml:space="preserve"> HMP</w:t>
                  </w:r>
                </w:p>
              </w:txbxContent>
            </v:textbox>
          </v:rect>
        </w:pict>
      </w:r>
      <w:r>
        <w:rPr>
          <w:noProof/>
          <w:lang w:val="nl-BE" w:eastAsia="nl-BE"/>
        </w:rPr>
        <w:pict>
          <v:shape id="AutoShape 110" o:spid="_x0000_s1099" type="#_x0000_t32" style="position:absolute;margin-left:90.4pt;margin-top:332.35pt;width:0;height:27.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" strokecolor="#4f81bd [3204]" strokeweight="2pt">
            <v:stroke endarrow="block"/>
          </v:shape>
        </w:pict>
      </w:r>
      <w:r>
        <w:rPr>
          <w:noProof/>
          <w:lang w:val="nl-BE" w:eastAsia="nl-BE"/>
        </w:rPr>
        <w:pict>
          <v:shape id="AutoShape 109" o:spid="_x0000_s1098" type="#_x0000_t32" style="position:absolute;margin-left:90.4pt;margin-top:332.35pt;width:121.5pt;height:0;flip:x;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" strokecolor="#4f81bd" strokeweight="2pt"/>
        </w:pict>
      </w:r>
      <w:r>
        <w:rPr>
          <w:noProof/>
          <w:lang w:val="nl-BE" w:eastAsia="nl-BE"/>
        </w:rPr>
        <w:pict>
          <v:rect id="Rectangle 108" o:spid="_x0000_s1035" style="position:absolute;margin-left:292.15pt;margin-top:286.65pt;width:162.75pt;height:50.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" fillcolor="white [3201]" strokecolor="red" strokeweight="1pt">
            <v:shadow color="#868686"/>
            <v:textbox>
              <w:txbxContent>
                <w:p w:rsidR="00F77D60" w:rsidRPr="00AE3251" w:rsidRDefault="00F77D60" w:rsidP="007A41C6">
                  <w:pPr>
                    <w:pStyle w:val="NormalWeb"/>
                    <w:spacing w:after="0" w:line="240" w:lineRule="auto"/>
                    <w:textAlignment w:val="baseline"/>
                  </w:pPr>
                  <w:r w:rsidRPr="004563FB">
                    <w:rPr>
                      <w:rFonts w:ascii="Calibri" w:hAnsi="Calibri" w:cstheme="minorBidi"/>
                      <w:color w:val="000000" w:themeColor="text1"/>
                      <w:kern w:val="24"/>
                      <w:sz w:val="22"/>
                      <w:szCs w:val="22"/>
                      <w:highlight w:val="yellow"/>
                      <w:lang w:val="en-US"/>
                    </w:rPr>
                    <w:t>47 (30%)</w:t>
                  </w:r>
                  <w:r w:rsidRPr="00AE3251">
                    <w:rPr>
                      <w:rFonts w:ascii="Calibri" w:hAnsi="Calibri" w:cstheme="minorBidi"/>
                      <w:color w:val="000000" w:themeColor="text1"/>
                      <w:kern w:val="24"/>
                      <w:sz w:val="22"/>
                      <w:szCs w:val="22"/>
                      <w:lang w:val="en-US"/>
                    </w:rPr>
                    <w:t xml:space="preserve"> pairs excluded: </w:t>
                  </w:r>
                </w:p>
                <w:p w:rsidR="00F77D60" w:rsidRPr="006E1ECA" w:rsidRDefault="00F77D60" w:rsidP="007A41C6">
                  <w:pPr>
                    <w:pStyle w:val="ListParagraph"/>
                    <w:numPr>
                      <w:ilvl w:val="0"/>
                      <w:numId w:val="9"/>
                    </w:numPr>
                    <w:spacing w:after="0" w:line="240" w:lineRule="auto"/>
                    <w:textAlignment w:val="baseline"/>
                    <w:rPr>
                      <w:rFonts w:eastAsia="Times New Roman"/>
                    </w:rPr>
                  </w:pPr>
                  <w:r>
                    <w:rPr>
                      <w:rFonts w:cstheme="minorBidi"/>
                      <w:color w:val="000000" w:themeColor="text1"/>
                      <w:kern w:val="24"/>
                      <w:lang w:val="en-US"/>
                    </w:rPr>
                    <w:t>One or both kidneys not transplantable</w:t>
                  </w:r>
                </w:p>
              </w:txbxContent>
            </v:textbox>
          </v:rect>
        </w:pict>
      </w:r>
      <w:r>
        <w:rPr>
          <w:noProof/>
          <w:lang w:val="nl-BE" w:eastAsia="nl-BE"/>
        </w:rPr>
        <w:pict>
          <v:shape id="AutoShape 107" o:spid="_x0000_s1097" type="#_x0000_t32" style="position:absolute;margin-left:211.9pt;margin-top:312.9pt;width:80.2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" strokecolor="#4f81bd" strokeweight="2pt">
            <v:stroke endarrow="block"/>
          </v:shape>
        </w:pict>
      </w:r>
      <w:r>
        <w:rPr>
          <w:noProof/>
          <w:lang w:val="nl-BE" w:eastAsia="nl-BE"/>
        </w:rPr>
        <w:pict>
          <v:shape id="AutoShape 106" o:spid="_x0000_s1096" type="#_x0000_t32" style="position:absolute;margin-left:211.9pt;margin-top:269.2pt;width:0;height:91.1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" strokecolor="#4f81bd [3204]" strokeweight="2pt">
            <v:stroke endarrow="block"/>
          </v:shape>
        </w:pict>
      </w:r>
      <w:r>
        <w:rPr>
          <w:noProof/>
          <w:lang w:val="nl-BE" w:eastAsia="nl-BE"/>
        </w:rPr>
        <w:pict>
          <v:rect id="Rectangle 105" o:spid="_x0000_s1036" style="position:absolute;margin-left:124.15pt;margin-top:234.9pt;width:174.75pt;height:34.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" filled="f" strokecolor="#4f81bd">
            <v:textbox style="mso-fit-shape-to-text:t">
              <w:txbxContent>
                <w:p w:rsidR="00F77D60" w:rsidRPr="00AE3251" w:rsidRDefault="00F77D60" w:rsidP="007A41C6">
                  <w:pPr>
                    <w:pStyle w:val="NormalWeb"/>
                    <w:spacing w:after="0" w:line="240" w:lineRule="auto"/>
                    <w:jc w:val="center"/>
                    <w:textAlignment w:val="baseline"/>
                  </w:pPr>
                  <w:r w:rsidRPr="004563FB">
                    <w:rPr>
                      <w:rFonts w:ascii="Calibri" w:hAnsi="Calibri" w:cstheme="minorBidi"/>
                      <w:color w:val="000000" w:themeColor="text1"/>
                      <w:kern w:val="24"/>
                      <w:sz w:val="22"/>
                      <w:szCs w:val="22"/>
                      <w:highlight w:val="yellow"/>
                      <w:lang w:val="en-US"/>
                    </w:rPr>
                    <w:t>155</w:t>
                  </w:r>
                  <w:r w:rsidRPr="00AE3251">
                    <w:rPr>
                      <w:rFonts w:ascii="Calibri" w:hAnsi="Calibri" w:cstheme="minorBidi"/>
                      <w:color w:val="000000" w:themeColor="text1"/>
                      <w:kern w:val="24"/>
                      <w:sz w:val="22"/>
                      <w:szCs w:val="22"/>
                      <w:lang w:val="en-US"/>
                    </w:rPr>
                    <w:t xml:space="preserve"> kidney pairs will undergo</w:t>
                  </w:r>
                  <w:r>
                    <w:rPr>
                      <w:rFonts w:ascii="Calibri" w:hAnsi="Calibri" w:cstheme="minorBidi"/>
                      <w:color w:val="000000" w:themeColor="text1"/>
                      <w:kern w:val="24"/>
                      <w:sz w:val="22"/>
                      <w:szCs w:val="22"/>
                      <w:lang w:val="en-US"/>
                    </w:rPr>
                    <w:t xml:space="preserve"> assessment</w:t>
                  </w:r>
                </w:p>
              </w:txbxContent>
            </v:textbox>
          </v:rect>
        </w:pict>
      </w:r>
      <w:r>
        <w:rPr>
          <w:noProof/>
          <w:lang w:val="nl-BE" w:eastAsia="nl-BE"/>
        </w:rPr>
        <w:pict>
          <v:rect id="Rectangle 104" o:spid="_x0000_s1037" style="position:absolute;margin-left:292.15pt;margin-top:166.65pt;width:162.75pt;height:61.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" fillcolor="white [3201]" strokecolor="red" strokeweight="1pt">
            <v:shadow color="#868686"/>
            <v:textbox>
              <w:txbxContent>
                <w:p w:rsidR="00F77D60" w:rsidRPr="00AE3251" w:rsidRDefault="00F77D60" w:rsidP="007A41C6">
                  <w:pPr>
                    <w:pStyle w:val="NormalWeb"/>
                    <w:spacing w:after="0" w:line="240" w:lineRule="auto"/>
                    <w:textAlignment w:val="baseline"/>
                  </w:pPr>
                  <w:r w:rsidRPr="004563FB">
                    <w:rPr>
                      <w:rFonts w:ascii="Calibri" w:hAnsi="Calibri" w:cstheme="minorBidi"/>
                      <w:color w:val="000000" w:themeColor="text1"/>
                      <w:kern w:val="24"/>
                      <w:sz w:val="22"/>
                      <w:szCs w:val="22"/>
                      <w:highlight w:val="yellow"/>
                      <w:lang w:val="en-US"/>
                    </w:rPr>
                    <w:t>39 donors (20%)</w:t>
                  </w:r>
                  <w:r w:rsidRPr="00AE3251">
                    <w:rPr>
                      <w:rFonts w:ascii="Calibri" w:hAnsi="Calibri" w:cstheme="minorBidi"/>
                      <w:color w:val="000000" w:themeColor="text1"/>
                      <w:kern w:val="24"/>
                      <w:sz w:val="22"/>
                      <w:szCs w:val="22"/>
                      <w:lang w:val="en-US"/>
                    </w:rPr>
                    <w:t xml:space="preserve"> excluded:</w:t>
                  </w:r>
                </w:p>
                <w:p w:rsidR="00F77D60" w:rsidRPr="00AE3251" w:rsidRDefault="00F77D60" w:rsidP="007A41C6">
                  <w:pPr>
                    <w:pStyle w:val="NormalWeb"/>
                    <w:numPr>
                      <w:ilvl w:val="0"/>
                      <w:numId w:val="8"/>
                    </w:numPr>
                    <w:spacing w:after="0" w:line="240" w:lineRule="auto"/>
                    <w:textAlignment w:val="baseline"/>
                  </w:pPr>
                  <w:r w:rsidRPr="00AE3251">
                    <w:rPr>
                      <w:rFonts w:ascii="Calibri" w:hAnsi="Calibri" w:cstheme="minorBidi"/>
                      <w:color w:val="000000" w:themeColor="text1"/>
                      <w:kern w:val="24"/>
                      <w:sz w:val="22"/>
                      <w:szCs w:val="22"/>
                      <w:lang w:val="en-US"/>
                    </w:rPr>
                    <w:t>Cancelled donor procedure</w:t>
                  </w:r>
                </w:p>
                <w:p w:rsidR="00F77D60" w:rsidRPr="00AE3251" w:rsidRDefault="00F77D60" w:rsidP="007A41C6">
                  <w:pPr>
                    <w:pStyle w:val="ListParagraph"/>
                    <w:numPr>
                      <w:ilvl w:val="0"/>
                      <w:numId w:val="8"/>
                    </w:numPr>
                    <w:tabs>
                      <w:tab w:val="num" w:pos="720"/>
                    </w:tabs>
                    <w:spacing w:after="0" w:line="240" w:lineRule="auto"/>
                    <w:textAlignment w:val="baseline"/>
                    <w:rPr>
                      <w:rFonts w:eastAsia="Times New Roman"/>
                    </w:rPr>
                  </w:pPr>
                  <w:r w:rsidRPr="00AE3251">
                    <w:rPr>
                      <w:rFonts w:cstheme="minorBidi"/>
                      <w:color w:val="000000" w:themeColor="text1"/>
                      <w:kern w:val="24"/>
                      <w:lang w:val="en-US"/>
                    </w:rPr>
                    <w:t>Could not be reached in time</w:t>
                  </w:r>
                </w:p>
              </w:txbxContent>
            </v:textbox>
          </v:rect>
        </w:pict>
      </w:r>
      <w:r>
        <w:rPr>
          <w:noProof/>
          <w:lang w:val="nl-BE" w:eastAsia="nl-BE"/>
        </w:rPr>
        <w:pict>
          <v:shape id="AutoShape 103" o:spid="_x0000_s1095" type="#_x0000_t32" style="position:absolute;margin-left:211.9pt;margin-top:196.65pt;width:80.25pt;height: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" strokecolor="#4f81bd" strokeweight="2pt">
            <v:stroke endarrow="block"/>
          </v:shape>
        </w:pict>
      </w:r>
      <w:r>
        <w:rPr>
          <w:noProof/>
          <w:lang w:val="nl-BE" w:eastAsia="nl-BE"/>
        </w:rPr>
        <w:pict>
          <v:shape id="AutoShape 102" o:spid="_x0000_s1094" type="#_x0000_t32" style="position:absolute;margin-left:211.9pt;margin-top:164.2pt;width:0;height:7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" strokecolor="#4f81bd [3204]" strokeweight="2pt">
            <v:stroke endarrow="block"/>
          </v:shape>
        </w:pict>
      </w:r>
      <w:r>
        <w:rPr>
          <w:noProof/>
          <w:lang w:val="nl-BE" w:eastAsia="nl-BE"/>
        </w:rPr>
        <w:pict>
          <v:rect id="Rectangle 101" o:spid="_x0000_s1038" style="position:absolute;margin-left:124.9pt;margin-top:143.4pt;width:174.75pt;height:21.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" filled="f" strokecolor="#4f81bd">
            <v:textbox style="mso-fit-shape-to-text:t">
              <w:txbxContent>
                <w:p w:rsidR="00F77D60" w:rsidRPr="00AE3251" w:rsidRDefault="00F77D60" w:rsidP="007A41C6">
                  <w:pPr>
                    <w:pStyle w:val="NormalWeb"/>
                    <w:spacing w:after="0" w:line="240" w:lineRule="auto"/>
                    <w:jc w:val="center"/>
                    <w:textAlignment w:val="baseline"/>
                  </w:pPr>
                  <w:r w:rsidRPr="004563FB">
                    <w:rPr>
                      <w:rFonts w:ascii="Calibri" w:hAnsi="Calibri" w:cstheme="minorBidi"/>
                      <w:color w:val="000000" w:themeColor="text1"/>
                      <w:kern w:val="24"/>
                      <w:sz w:val="22"/>
                      <w:szCs w:val="22"/>
                      <w:highlight w:val="yellow"/>
                      <w:lang w:val="en-US"/>
                    </w:rPr>
                    <w:t>194</w:t>
                  </w:r>
                  <w:r w:rsidRPr="00AE3251">
                    <w:rPr>
                      <w:rFonts w:ascii="Calibri" w:hAnsi="Calibri" w:cstheme="minorBidi"/>
                      <w:color w:val="000000" w:themeColor="text1"/>
                      <w:kern w:val="24"/>
                      <w:sz w:val="22"/>
                      <w:szCs w:val="22"/>
                      <w:lang w:val="en-US"/>
                    </w:rPr>
                    <w:t xml:space="preserve"> donors will be </w:t>
                  </w:r>
                  <w:r>
                    <w:rPr>
                      <w:rFonts w:ascii="Calibri" w:hAnsi="Calibri" w:cstheme="minorBidi"/>
                      <w:color w:val="000000" w:themeColor="text1"/>
                      <w:kern w:val="24"/>
                      <w:sz w:val="22"/>
                      <w:szCs w:val="22"/>
                      <w:lang w:val="en-US"/>
                    </w:rPr>
                    <w:t>screened</w:t>
                  </w:r>
                </w:p>
              </w:txbxContent>
            </v:textbox>
          </v:rect>
        </w:pict>
      </w:r>
      <w:r>
        <w:rPr>
          <w:noProof/>
          <w:lang w:val="nl-BE" w:eastAsia="nl-BE"/>
        </w:rPr>
        <w:pict>
          <v:shape id="AutoShape 100" o:spid="_x0000_s1093" type="#_x0000_t32" style="position:absolute;margin-left:211.9pt;margin-top:90.9pt;width:80.25pt;height:0;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" strokecolor="#4f81bd" strokeweight="2pt">
            <v:stroke endarrow="block"/>
          </v:shape>
        </w:pict>
      </w:r>
      <w:r>
        <w:rPr>
          <w:noProof/>
          <w:lang w:val="nl-BE" w:eastAsia="nl-BE"/>
        </w:rPr>
        <w:pict>
          <v:rect id="Rectangle 99" o:spid="_x0000_s1039" style="position:absolute;margin-left:292.15pt;margin-top:53.4pt;width:162.75pt;height:61.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" fillcolor="white [3201]" strokecolor="red" strokeweight="1pt">
            <v:shadow color="#868686"/>
            <v:textbox style="mso-fit-shape-to-text:t">
              <w:txbxContent>
                <w:p w:rsidR="00F77D60" w:rsidRPr="00AE3251" w:rsidRDefault="00F77D60" w:rsidP="007A41C6">
                  <w:pPr>
                    <w:pStyle w:val="NormalWeb"/>
                    <w:spacing w:after="0" w:line="240" w:lineRule="auto"/>
                    <w:textAlignment w:val="baseline"/>
                  </w:pPr>
                  <w:r w:rsidRPr="00AE3251">
                    <w:rPr>
                      <w:rFonts w:ascii="Calibri" w:hAnsi="Calibri" w:cstheme="minorBidi"/>
                      <w:color w:val="000000" w:themeColor="text1"/>
                      <w:kern w:val="24"/>
                      <w:sz w:val="22"/>
                      <w:szCs w:val="22"/>
                      <w:lang w:val="en-US"/>
                    </w:rPr>
                    <w:t>Excluded:</w:t>
                  </w:r>
                </w:p>
                <w:p w:rsidR="00F77D60" w:rsidRPr="00AE3251" w:rsidRDefault="00F77D60" w:rsidP="007A41C6">
                  <w:pPr>
                    <w:pStyle w:val="ListParagraph"/>
                    <w:numPr>
                      <w:ilvl w:val="0"/>
                      <w:numId w:val="7"/>
                    </w:numPr>
                    <w:spacing w:after="0" w:line="240" w:lineRule="auto"/>
                    <w:textAlignment w:val="baseline"/>
                    <w:rPr>
                      <w:rFonts w:eastAsia="Times New Roman"/>
                    </w:rPr>
                  </w:pPr>
                  <w:r>
                    <w:rPr>
                      <w:rFonts w:cstheme="minorBidi"/>
                      <w:color w:val="000000" w:themeColor="text1"/>
                      <w:kern w:val="24"/>
                      <w:lang w:val="en-US"/>
                    </w:rPr>
                    <w:t>Mistakenly not screened</w:t>
                  </w:r>
                </w:p>
                <w:p w:rsidR="00F77D60" w:rsidRPr="005A4EDE" w:rsidRDefault="00F77D60" w:rsidP="007A41C6">
                  <w:pPr>
                    <w:pStyle w:val="ListParagraph"/>
                    <w:numPr>
                      <w:ilvl w:val="0"/>
                      <w:numId w:val="7"/>
                    </w:numPr>
                    <w:spacing w:after="0" w:line="240" w:lineRule="auto"/>
                    <w:textAlignment w:val="baseline"/>
                    <w:rPr>
                      <w:rFonts w:eastAsia="Times New Roman"/>
                    </w:rPr>
                  </w:pPr>
                  <w:r w:rsidRPr="00AE3251">
                    <w:rPr>
                      <w:rFonts w:cstheme="minorBidi"/>
                      <w:color w:val="000000" w:themeColor="text1"/>
                      <w:kern w:val="24"/>
                      <w:lang w:val="en-US"/>
                    </w:rPr>
                    <w:t>Reported after organ re</w:t>
                  </w:r>
                  <w:r>
                    <w:rPr>
                      <w:rFonts w:cstheme="minorBidi"/>
                      <w:color w:val="000000" w:themeColor="text1"/>
                      <w:kern w:val="24"/>
                      <w:lang w:val="en-US"/>
                    </w:rPr>
                    <w:t>trieval</w:t>
                  </w:r>
                </w:p>
              </w:txbxContent>
            </v:textbox>
          </v:rect>
        </w:pict>
      </w:r>
      <w:r>
        <w:rPr>
          <w:noProof/>
          <w:lang w:val="nl-BE" w:eastAsia="nl-BE"/>
        </w:rPr>
        <w:pict>
          <v:shape id="AutoShape 98" o:spid="_x0000_s1092" type="#_x0000_t32" style="position:absolute;margin-left:211.9pt;margin-top:47.2pt;width:0;height:96.2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" strokecolor="#4f81bd [3204]" strokeweight="2pt">
            <v:stroke endarrow="block"/>
          </v:shape>
        </w:pict>
      </w:r>
      <w:r>
        <w:rPr>
          <w:noProof/>
          <w:lang w:val="nl-BE" w:eastAsia="nl-BE"/>
        </w:rPr>
        <w:pict>
          <v:rect id="Rectangle 97" o:spid="_x0000_s1040" style="position:absolute;margin-left:67.15pt;margin-top:12.15pt;width:284.25pt;height:35.0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" fillcolor="white [3201]" strokecolor="#4f81bd [3204]" strokeweight="1pt">
            <v:shadow color="#868686"/>
            <v:textbox style="mso-fit-shape-to-text:t">
              <w:txbxContent>
                <w:p w:rsidR="00F77D60" w:rsidRPr="00AE3251" w:rsidRDefault="00F77D60" w:rsidP="007A41C6">
                  <w:pPr>
                    <w:pStyle w:val="NormalWeb"/>
                    <w:spacing w:after="0" w:line="240" w:lineRule="auto"/>
                    <w:jc w:val="center"/>
                    <w:textAlignment w:val="baseline"/>
                  </w:pPr>
                  <w:r w:rsidRPr="00AE3251">
                    <w:rPr>
                      <w:rFonts w:ascii="Calibri" w:hAnsi="Calibri" w:cstheme="minorBidi"/>
                      <w:color w:val="000000" w:themeColor="text1"/>
                      <w:kern w:val="24"/>
                      <w:sz w:val="22"/>
                      <w:szCs w:val="22"/>
                      <w:lang w:val="en-US"/>
                    </w:rPr>
                    <w:t>All potential consecutive Maastricht III DCD donors aged 50 years or older from the collaborating donor regions</w:t>
                  </w:r>
                </w:p>
              </w:txbxContent>
            </v:textbox>
          </v:rect>
        </w:pict>
      </w:r>
      <w:ins w:id="126" w:author="Ina Jochmans" w:date="2014-04-03T18:32:00Z">
        <w:del w:id="127" w:author="Sarah Mertens" w:date="2014-08-20T14:38:00Z">
          <w:r>
            <w:rPr>
              <w:noProof/>
              <w:lang w:val="nl-BE" w:eastAsia="nl-BE"/>
            </w:rPr>
            <w:pict>
              <v:rect id="Rectangle 20" o:spid="_x0000_s1091" style="position:absolute;margin-left:91.5pt;margin-top:464.8pt;width:135.85pt;height:11.5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" filled="f" strokecolor="#00b050" strokeweight="1.5pt">
                <v:stroke dashstyle="3 1"/>
                <v:path arrowok="t"/>
              </v:rect>
            </w:pict>
          </w:r>
        </w:del>
      </w:ins>
    </w:p>
    <w:p w:rsidR="00D7564A" w:rsidRPr="0021766A" w:rsidRDefault="00D7564A" w:rsidP="00D7564A">
      <w:pPr>
        <w:spacing w:line="276" w:lineRule="auto"/>
      </w:pPr>
    </w:p>
    <w:p w:rsidR="00D7564A" w:rsidRPr="0021766A" w:rsidRDefault="00D7564A" w:rsidP="00D7564A">
      <w:pPr>
        <w:spacing w:line="276" w:lineRule="auto"/>
        <w:sectPr w:rsidR="00D7564A" w:rsidRPr="0021766A" w:rsidSect="009C6B41">
          <w:pgSz w:w="11906" w:h="16838"/>
          <w:pgMar w:top="1417" w:right="1417" w:bottom="1417" w:left="1417" w:header="708" w:footer="708" w:gutter="0"/>
          <w:cols w:space="708"/>
          <w:docGrid w:linePitch="360"/>
        </w:sectPr>
      </w:pPr>
    </w:p>
    <w:p w:rsidR="00D7564A" w:rsidRPr="0021766A" w:rsidRDefault="00D7564A" w:rsidP="00D7564A">
      <w:pPr>
        <w:pStyle w:val="Caption"/>
        <w:keepNext/>
        <w:spacing w:line="276" w:lineRule="auto"/>
      </w:pPr>
      <w:r w:rsidRPr="0021766A">
        <w:lastRenderedPageBreak/>
        <w:t xml:space="preserve">Table </w:t>
      </w:r>
      <w:r w:rsidR="00253C3B" w:rsidRPr="0021766A">
        <w:fldChar w:fldCharType="begin"/>
      </w:r>
      <w:r w:rsidRPr="0021766A">
        <w:instrText xml:space="preserve"> SEQ Table \* ARABIC </w:instrText>
      </w:r>
      <w:r w:rsidR="00253C3B" w:rsidRPr="0021766A">
        <w:fldChar w:fldCharType="separate"/>
      </w:r>
      <w:r w:rsidR="006A6611">
        <w:rPr>
          <w:noProof/>
        </w:rPr>
        <w:t>2</w:t>
      </w:r>
      <w:r w:rsidR="00253C3B" w:rsidRPr="0021766A">
        <w:fldChar w:fldCharType="end"/>
      </w:r>
      <w:r w:rsidRPr="0021766A">
        <w:t xml:space="preserve"> </w:t>
      </w:r>
      <w:r w:rsidRPr="00EE086C">
        <w:rPr>
          <w:b w:val="0"/>
        </w:rPr>
        <w:t>Timeline for interventions and assessments during the study</w:t>
      </w:r>
    </w:p>
    <w:tbl>
      <w:tblPr>
        <w:tblStyle w:val="LightList-Accent11"/>
        <w:tblpPr w:leftFromText="141" w:rightFromText="141" w:tblpY="557"/>
        <w:tblW w:w="0" w:type="auto"/>
        <w:tblLook w:val="04A0"/>
      </w:tblPr>
      <w:tblGrid>
        <w:gridCol w:w="2429"/>
        <w:gridCol w:w="1074"/>
        <w:gridCol w:w="1855"/>
        <w:gridCol w:w="1254"/>
        <w:gridCol w:w="1251"/>
        <w:gridCol w:w="1456"/>
        <w:gridCol w:w="463"/>
        <w:gridCol w:w="463"/>
        <w:gridCol w:w="463"/>
        <w:gridCol w:w="463"/>
        <w:gridCol w:w="463"/>
        <w:gridCol w:w="463"/>
        <w:gridCol w:w="463"/>
        <w:gridCol w:w="516"/>
        <w:gridCol w:w="516"/>
        <w:gridCol w:w="628"/>
      </w:tblGrid>
      <w:tr w:rsidR="00D7564A" w:rsidRPr="0021766A" w:rsidTr="00CC1823">
        <w:trPr>
          <w:cnfStyle w:val="100000000000"/>
          <w:trHeight w:val="283"/>
        </w:trPr>
        <w:tc>
          <w:tcPr>
            <w:cnfStyle w:val="001000000000"/>
            <w:tcW w:w="0" w:type="auto"/>
            <w:vMerge w:val="restart"/>
          </w:tcPr>
          <w:p w:rsidR="00D7564A" w:rsidRPr="0021766A" w:rsidRDefault="00D7564A" w:rsidP="00CC1823">
            <w:pPr>
              <w:spacing w:after="0" w:line="276" w:lineRule="auto"/>
              <w:rPr>
                <w:rFonts w:asciiTheme="minorHAnsi" w:hAnsiTheme="minorHAnsi"/>
              </w:rPr>
            </w:pPr>
            <w:r w:rsidRPr="0021766A">
              <w:rPr>
                <w:rFonts w:asciiTheme="minorHAnsi" w:hAnsiTheme="minorHAnsi"/>
              </w:rPr>
              <w:t>Activity</w:t>
            </w:r>
          </w:p>
        </w:tc>
        <w:tc>
          <w:tcPr>
            <w:tcW w:w="0" w:type="auto"/>
            <w:vMerge w:val="restart"/>
          </w:tcPr>
          <w:p w:rsidR="00D7564A" w:rsidRPr="0021766A" w:rsidRDefault="00D7564A" w:rsidP="00CC1823">
            <w:pPr>
              <w:spacing w:after="0" w:line="276" w:lineRule="auto"/>
              <w:jc w:val="center"/>
              <w:cnfStyle w:val="100000000000"/>
              <w:rPr>
                <w:rFonts w:asciiTheme="minorHAnsi" w:hAnsiTheme="minorHAnsi"/>
              </w:rPr>
            </w:pPr>
            <w:r w:rsidRPr="0021766A">
              <w:rPr>
                <w:rFonts w:asciiTheme="minorHAnsi" w:hAnsiTheme="minorHAnsi"/>
              </w:rPr>
              <w:t>Pre-study</w:t>
            </w:r>
          </w:p>
        </w:tc>
        <w:tc>
          <w:tcPr>
            <w:tcW w:w="0" w:type="auto"/>
            <w:vMerge w:val="restart"/>
          </w:tcPr>
          <w:p w:rsidR="00D7564A" w:rsidRPr="0021766A" w:rsidRDefault="00D7564A" w:rsidP="00CC1823">
            <w:pPr>
              <w:spacing w:after="0" w:line="276" w:lineRule="auto"/>
              <w:jc w:val="center"/>
              <w:cnfStyle w:val="100000000000"/>
              <w:rPr>
                <w:rFonts w:asciiTheme="minorHAnsi" w:hAnsiTheme="minorHAnsi"/>
              </w:rPr>
            </w:pPr>
            <w:r w:rsidRPr="0021766A">
              <w:rPr>
                <w:rFonts w:asciiTheme="minorHAnsi" w:hAnsiTheme="minorHAnsi"/>
              </w:rPr>
              <w:t>Pre-study baseline</w:t>
            </w:r>
          </w:p>
        </w:tc>
        <w:tc>
          <w:tcPr>
            <w:tcW w:w="0" w:type="auto"/>
            <w:vMerge w:val="restart"/>
          </w:tcPr>
          <w:p w:rsidR="00D7564A" w:rsidRPr="0021766A" w:rsidRDefault="00D7564A" w:rsidP="00CC1823">
            <w:pPr>
              <w:spacing w:after="0" w:line="276" w:lineRule="auto"/>
              <w:jc w:val="center"/>
              <w:cnfStyle w:val="100000000000"/>
              <w:rPr>
                <w:rFonts w:asciiTheme="minorHAnsi" w:hAnsiTheme="minorHAnsi"/>
              </w:rPr>
            </w:pPr>
            <w:r w:rsidRPr="0021766A">
              <w:rPr>
                <w:rFonts w:asciiTheme="minorHAnsi" w:hAnsiTheme="minorHAnsi"/>
              </w:rPr>
              <w:t>Pre-storage</w:t>
            </w:r>
          </w:p>
        </w:tc>
        <w:tc>
          <w:tcPr>
            <w:tcW w:w="0" w:type="auto"/>
            <w:vMerge w:val="restart"/>
          </w:tcPr>
          <w:p w:rsidR="00D7564A" w:rsidRPr="0021766A" w:rsidRDefault="00D7564A" w:rsidP="00CC1823">
            <w:pPr>
              <w:spacing w:after="0" w:line="276" w:lineRule="auto"/>
              <w:jc w:val="center"/>
              <w:cnfStyle w:val="100000000000"/>
              <w:rPr>
                <w:rFonts w:asciiTheme="minorHAnsi" w:hAnsiTheme="minorHAnsi"/>
              </w:rPr>
            </w:pPr>
            <w:r w:rsidRPr="0021766A">
              <w:rPr>
                <w:rFonts w:asciiTheme="minorHAnsi" w:hAnsiTheme="minorHAnsi"/>
              </w:rPr>
              <w:t>Pre-surgery</w:t>
            </w:r>
          </w:p>
        </w:tc>
        <w:tc>
          <w:tcPr>
            <w:tcW w:w="0" w:type="auto"/>
            <w:vMerge w:val="restart"/>
          </w:tcPr>
          <w:p w:rsidR="00D7564A" w:rsidRPr="0021766A" w:rsidRDefault="00D7564A" w:rsidP="00CC1823">
            <w:pPr>
              <w:spacing w:after="0" w:line="276" w:lineRule="auto"/>
              <w:jc w:val="center"/>
              <w:cnfStyle w:val="100000000000"/>
              <w:rPr>
                <w:rFonts w:asciiTheme="minorHAnsi" w:hAnsiTheme="minorHAnsi"/>
              </w:rPr>
            </w:pPr>
            <w:proofErr w:type="spellStart"/>
            <w:r w:rsidRPr="0021766A">
              <w:rPr>
                <w:rFonts w:asciiTheme="minorHAnsi" w:hAnsiTheme="minorHAnsi"/>
              </w:rPr>
              <w:t>Perioperative</w:t>
            </w:r>
            <w:proofErr w:type="spellEnd"/>
          </w:p>
        </w:tc>
        <w:tc>
          <w:tcPr>
            <w:tcW w:w="0" w:type="auto"/>
            <w:gridSpan w:val="7"/>
          </w:tcPr>
          <w:p w:rsidR="00D7564A" w:rsidRPr="0021766A" w:rsidRDefault="00D7564A" w:rsidP="00CC1823">
            <w:pPr>
              <w:spacing w:after="0" w:line="276" w:lineRule="auto"/>
              <w:jc w:val="center"/>
              <w:cnfStyle w:val="100000000000"/>
              <w:rPr>
                <w:rFonts w:asciiTheme="minorHAnsi" w:hAnsiTheme="minorHAnsi"/>
              </w:rPr>
            </w:pPr>
            <w:r w:rsidRPr="0021766A">
              <w:rPr>
                <w:rFonts w:asciiTheme="minorHAnsi" w:hAnsiTheme="minorHAnsi"/>
              </w:rPr>
              <w:t>Postoperative</w:t>
            </w:r>
          </w:p>
        </w:tc>
        <w:tc>
          <w:tcPr>
            <w:tcW w:w="0" w:type="auto"/>
            <w:gridSpan w:val="3"/>
          </w:tcPr>
          <w:p w:rsidR="00D7564A" w:rsidRPr="0021766A" w:rsidRDefault="00D7564A" w:rsidP="00CC1823">
            <w:pPr>
              <w:spacing w:after="0" w:line="276" w:lineRule="auto"/>
              <w:jc w:val="center"/>
              <w:cnfStyle w:val="100000000000"/>
              <w:rPr>
                <w:rFonts w:asciiTheme="minorHAnsi" w:hAnsiTheme="minorHAnsi"/>
              </w:rPr>
            </w:pPr>
            <w:r w:rsidRPr="0021766A">
              <w:rPr>
                <w:rFonts w:asciiTheme="minorHAnsi" w:hAnsiTheme="minorHAnsi"/>
              </w:rPr>
              <w:t>Follow-up</w:t>
            </w:r>
          </w:p>
        </w:tc>
      </w:tr>
      <w:tr w:rsidR="00D7564A" w:rsidRPr="0021766A" w:rsidTr="00CC1823">
        <w:trPr>
          <w:cnfStyle w:val="000000100000"/>
          <w:trHeight w:val="283"/>
        </w:trPr>
        <w:tc>
          <w:tcPr>
            <w:cnfStyle w:val="001000000000"/>
            <w:tcW w:w="0" w:type="auto"/>
            <w:vMerge/>
          </w:tcPr>
          <w:p w:rsidR="00D7564A" w:rsidRPr="0021766A" w:rsidRDefault="00D7564A" w:rsidP="00CC1823">
            <w:pPr>
              <w:spacing w:after="0" w:line="276" w:lineRule="auto"/>
              <w:rPr>
                <w:rFonts w:asciiTheme="minorHAnsi" w:hAnsiTheme="minorHAnsi"/>
              </w:rPr>
            </w:pPr>
          </w:p>
        </w:tc>
        <w:tc>
          <w:tcPr>
            <w:tcW w:w="0" w:type="auto"/>
            <w:vMerge/>
          </w:tcPr>
          <w:p w:rsidR="00D7564A" w:rsidRPr="0021766A" w:rsidRDefault="00D7564A" w:rsidP="00CC1823">
            <w:pPr>
              <w:spacing w:after="0" w:line="276" w:lineRule="auto"/>
              <w:jc w:val="center"/>
              <w:cnfStyle w:val="000000100000"/>
              <w:rPr>
                <w:rFonts w:asciiTheme="minorHAnsi" w:hAnsiTheme="minorHAnsi"/>
              </w:rPr>
            </w:pPr>
          </w:p>
        </w:tc>
        <w:tc>
          <w:tcPr>
            <w:tcW w:w="0" w:type="auto"/>
            <w:vMerge/>
          </w:tcPr>
          <w:p w:rsidR="00D7564A" w:rsidRPr="0021766A" w:rsidRDefault="00D7564A" w:rsidP="00CC1823">
            <w:pPr>
              <w:spacing w:after="0" w:line="276" w:lineRule="auto"/>
              <w:jc w:val="center"/>
              <w:cnfStyle w:val="000000100000"/>
              <w:rPr>
                <w:rFonts w:asciiTheme="minorHAnsi" w:hAnsiTheme="minorHAnsi"/>
              </w:rPr>
            </w:pPr>
          </w:p>
        </w:tc>
        <w:tc>
          <w:tcPr>
            <w:tcW w:w="0" w:type="auto"/>
            <w:vMerge/>
          </w:tcPr>
          <w:p w:rsidR="00D7564A" w:rsidRPr="0021766A" w:rsidRDefault="00D7564A" w:rsidP="00CC1823">
            <w:pPr>
              <w:spacing w:after="0" w:line="276" w:lineRule="auto"/>
              <w:jc w:val="center"/>
              <w:cnfStyle w:val="000000100000"/>
              <w:rPr>
                <w:rFonts w:asciiTheme="minorHAnsi" w:hAnsiTheme="minorHAnsi"/>
              </w:rPr>
            </w:pPr>
          </w:p>
        </w:tc>
        <w:tc>
          <w:tcPr>
            <w:tcW w:w="0" w:type="auto"/>
            <w:vMerge/>
          </w:tcPr>
          <w:p w:rsidR="00D7564A" w:rsidRPr="0021766A" w:rsidRDefault="00D7564A" w:rsidP="00CC1823">
            <w:pPr>
              <w:spacing w:after="0" w:line="276" w:lineRule="auto"/>
              <w:jc w:val="center"/>
              <w:cnfStyle w:val="000000100000"/>
              <w:rPr>
                <w:rFonts w:asciiTheme="minorHAnsi" w:hAnsiTheme="minorHAnsi"/>
              </w:rPr>
            </w:pPr>
          </w:p>
        </w:tc>
        <w:tc>
          <w:tcPr>
            <w:tcW w:w="0" w:type="auto"/>
            <w:vMerge/>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D1</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D2</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D3</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D4</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D5</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D6</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D7</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M3</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M6</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M12</w:t>
            </w:r>
          </w:p>
        </w:tc>
      </w:tr>
      <w:tr w:rsidR="00D7564A" w:rsidRPr="0021766A" w:rsidTr="00CC1823">
        <w:trPr>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Donor screening</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Team to donor</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r>
      <w:tr w:rsidR="00D7564A" w:rsidRPr="0021766A" w:rsidTr="00CC1823">
        <w:trPr>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Randomisation</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Donor demographics</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r>
      <w:tr w:rsidR="00D7564A" w:rsidRPr="0021766A" w:rsidTr="00CC1823">
        <w:trPr>
          <w:trHeight w:val="283"/>
        </w:trPr>
        <w:tc>
          <w:tcPr>
            <w:cnfStyle w:val="001000000000"/>
            <w:tcW w:w="0" w:type="auto"/>
          </w:tcPr>
          <w:p w:rsidR="00D7564A" w:rsidRPr="005F06CC" w:rsidRDefault="00D7564A" w:rsidP="00CC1823">
            <w:pPr>
              <w:spacing w:after="0" w:line="276" w:lineRule="auto"/>
              <w:rPr>
                <w:rFonts w:asciiTheme="minorHAnsi" w:hAnsiTheme="minorHAnsi"/>
                <w:b w:val="0"/>
                <w:color w:val="FF0000"/>
              </w:rPr>
            </w:pPr>
            <w:r w:rsidRPr="000A1556">
              <w:rPr>
                <w:rFonts w:asciiTheme="minorHAnsi" w:hAnsiTheme="minorHAnsi"/>
                <w:color w:val="FF0000"/>
              </w:rPr>
              <w:t>Donor</w:t>
            </w:r>
            <w:r w:rsidRPr="005F06CC">
              <w:rPr>
                <w:rFonts w:asciiTheme="minorHAnsi" w:hAnsiTheme="minorHAnsi"/>
                <w:b w:val="0"/>
                <w:color w:val="FF0000"/>
              </w:rPr>
              <w:t xml:space="preserve"> </w:t>
            </w:r>
            <w:r>
              <w:rPr>
                <w:rFonts w:asciiTheme="minorHAnsi" w:hAnsiTheme="minorHAnsi"/>
                <w:b w:val="0"/>
                <w:color w:val="FF0000"/>
              </w:rPr>
              <w:t>blood*</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Preservation parameters</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r>
      <w:tr w:rsidR="00D7564A" w:rsidRPr="0021766A" w:rsidTr="00CC1823">
        <w:trPr>
          <w:trHeight w:val="283"/>
        </w:trPr>
        <w:tc>
          <w:tcPr>
            <w:cnfStyle w:val="001000000000"/>
            <w:tcW w:w="0" w:type="auto"/>
          </w:tcPr>
          <w:p w:rsidR="00D7564A" w:rsidRPr="0021766A" w:rsidRDefault="00D7564A" w:rsidP="00CC1823">
            <w:pPr>
              <w:spacing w:after="0" w:line="276" w:lineRule="auto"/>
              <w:rPr>
                <w:rFonts w:asciiTheme="minorHAnsi" w:hAnsiTheme="minorHAnsi"/>
                <w:b w:val="0"/>
                <w:color w:val="FF0000"/>
              </w:rPr>
            </w:pPr>
            <w:proofErr w:type="spellStart"/>
            <w:r>
              <w:rPr>
                <w:rFonts w:asciiTheme="minorHAnsi" w:hAnsiTheme="minorHAnsi"/>
                <w:b w:val="0"/>
                <w:color w:val="FF0000"/>
              </w:rPr>
              <w:t>Perfusate</w:t>
            </w:r>
            <w:proofErr w:type="spellEnd"/>
            <w:r>
              <w:rPr>
                <w:rFonts w:asciiTheme="minorHAnsi" w:hAnsiTheme="minorHAnsi"/>
                <w:b w:val="0"/>
                <w:color w:val="FF0000"/>
              </w:rPr>
              <w:t xml:space="preserve"> </w:t>
            </w:r>
            <w:r w:rsidRPr="000A1556">
              <w:rPr>
                <w:rFonts w:asciiTheme="minorHAnsi" w:hAnsiTheme="minorHAnsi"/>
                <w:color w:val="FF0000"/>
              </w:rPr>
              <w:t>samples</w:t>
            </w:r>
            <w:r w:rsidRPr="0021766A">
              <w:rPr>
                <w:rFonts w:asciiTheme="minorHAnsi" w:hAnsiTheme="minorHAnsi"/>
                <w:b w:val="0"/>
                <w:color w:val="FF0000"/>
              </w:rPr>
              <w:t>*</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Recipient screening</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r>
      <w:tr w:rsidR="00D7564A" w:rsidRPr="0021766A" w:rsidTr="00CC1823">
        <w:trPr>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Informed consent</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Recipient demographics</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r>
      <w:tr w:rsidR="00D7564A" w:rsidRPr="0021766A" w:rsidTr="00CC1823">
        <w:trPr>
          <w:trHeight w:val="283"/>
        </w:trPr>
        <w:tc>
          <w:tcPr>
            <w:cnfStyle w:val="001000000000"/>
            <w:tcW w:w="0" w:type="auto"/>
          </w:tcPr>
          <w:p w:rsidR="00D7564A" w:rsidRPr="008C63CE" w:rsidRDefault="00D7564A" w:rsidP="00CC1823">
            <w:pPr>
              <w:spacing w:after="0" w:line="276" w:lineRule="auto"/>
              <w:rPr>
                <w:rFonts w:asciiTheme="minorHAnsi" w:hAnsiTheme="minorHAnsi"/>
                <w:b w:val="0"/>
                <w:color w:val="FF0000"/>
              </w:rPr>
            </w:pPr>
            <w:r w:rsidRPr="000A1556">
              <w:rPr>
                <w:rFonts w:asciiTheme="minorHAnsi" w:hAnsiTheme="minorHAnsi"/>
                <w:b w:val="0"/>
                <w:color w:val="FF0000"/>
              </w:rPr>
              <w:t xml:space="preserve">Recipient </w:t>
            </w:r>
            <w:r>
              <w:rPr>
                <w:rFonts w:asciiTheme="minorHAnsi" w:hAnsiTheme="minorHAnsi"/>
                <w:b w:val="0"/>
                <w:color w:val="FF0000"/>
              </w:rPr>
              <w:t>blood</w:t>
            </w:r>
            <w:r w:rsidRPr="008C63CE">
              <w:rPr>
                <w:rFonts w:asciiTheme="minorHAnsi" w:hAnsiTheme="minorHAnsi"/>
                <w:b w:val="0"/>
                <w:color w:val="FF0000"/>
              </w:rPr>
              <w:t>*</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913420">
              <w:rPr>
                <w:rFonts w:asciiTheme="minorHAnsi" w:hAnsiTheme="minorHAnsi"/>
                <w:b w:val="0"/>
                <w:color w:val="FF0000"/>
              </w:rPr>
              <w:t>Kidney biopsy*</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r>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r>
      <w:tr w:rsidR="00D7564A" w:rsidRPr="0021766A" w:rsidTr="00CC1823">
        <w:trPr>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Surgical variables</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Dialysis requirement</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r>
      <w:tr w:rsidR="00D7564A" w:rsidRPr="0021766A" w:rsidTr="00CC1823">
        <w:trPr>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Graft survival</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Recipient survival</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100000"/>
              <w:rPr>
                <w:rFonts w:asciiTheme="minorHAnsi" w:hAnsiTheme="minorHAnsi"/>
              </w:rPr>
            </w:pPr>
            <w:r w:rsidRPr="0021766A">
              <w:rPr>
                <w:rFonts w:asciiTheme="minorHAnsi" w:hAnsiTheme="minorHAnsi"/>
              </w:rPr>
              <w:t>X</w:t>
            </w:r>
          </w:p>
        </w:tc>
      </w:tr>
      <w:tr w:rsidR="00D7564A" w:rsidRPr="0021766A" w:rsidTr="00CC1823">
        <w:trPr>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 xml:space="preserve">Serum </w:t>
            </w:r>
            <w:proofErr w:type="spellStart"/>
            <w:r w:rsidRPr="0021766A">
              <w:rPr>
                <w:rFonts w:asciiTheme="minorHAnsi" w:hAnsiTheme="minorHAnsi"/>
                <w:b w:val="0"/>
              </w:rPr>
              <w:t>creatinine</w:t>
            </w:r>
            <w:proofErr w:type="spellEnd"/>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r>
      <w:tr w:rsidR="00D7564A" w:rsidRPr="0021766A" w:rsidTr="00CC1823">
        <w:trPr>
          <w:cnfStyle w:val="000000100000"/>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 xml:space="preserve">24-h </w:t>
            </w:r>
            <w:proofErr w:type="spellStart"/>
            <w:r w:rsidRPr="0021766A">
              <w:rPr>
                <w:rFonts w:asciiTheme="minorHAnsi" w:hAnsiTheme="minorHAnsi"/>
                <w:b w:val="0"/>
              </w:rPr>
              <w:t>creatinine</w:t>
            </w:r>
            <w:proofErr w:type="spellEnd"/>
            <w:r w:rsidRPr="0021766A">
              <w:rPr>
                <w:rFonts w:asciiTheme="minorHAnsi" w:hAnsiTheme="minorHAnsi"/>
                <w:b w:val="0"/>
              </w:rPr>
              <w:t xml:space="preserve"> clearance</w:t>
            </w: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rPr>
            </w:pPr>
          </w:p>
        </w:tc>
        <w:tc>
          <w:tcPr>
            <w:tcW w:w="0" w:type="auto"/>
          </w:tcPr>
          <w:p w:rsidR="00D7564A" w:rsidRPr="0021766A" w:rsidRDefault="00D7564A" w:rsidP="00CC1823">
            <w:pPr>
              <w:spacing w:after="0" w:line="276" w:lineRule="auto"/>
              <w:jc w:val="center"/>
              <w:cnfStyle w:val="000000100000"/>
              <w:rPr>
                <w:rFonts w:asciiTheme="minorHAnsi" w:hAnsiTheme="minorHAnsi"/>
                <w:highlight w:val="yellow"/>
              </w:rPr>
            </w:pPr>
          </w:p>
        </w:tc>
        <w:tc>
          <w:tcPr>
            <w:tcW w:w="0" w:type="auto"/>
          </w:tcPr>
          <w:p w:rsidR="00D7564A" w:rsidRPr="0021766A" w:rsidRDefault="00D7564A" w:rsidP="00CC1823">
            <w:pPr>
              <w:spacing w:after="0" w:line="276" w:lineRule="auto"/>
              <w:jc w:val="center"/>
              <w:cnfStyle w:val="000000100000"/>
              <w:rPr>
                <w:rFonts w:asciiTheme="minorHAnsi" w:hAnsiTheme="minorHAnsi"/>
                <w:highlight w:val="yellow"/>
              </w:rPr>
            </w:pPr>
          </w:p>
        </w:tc>
        <w:tc>
          <w:tcPr>
            <w:tcW w:w="0" w:type="auto"/>
          </w:tcPr>
          <w:p w:rsidR="00D7564A" w:rsidRPr="0021766A" w:rsidRDefault="00D7564A" w:rsidP="00CC1823">
            <w:pPr>
              <w:spacing w:after="0" w:line="276" w:lineRule="auto"/>
              <w:jc w:val="center"/>
              <w:cnfStyle w:val="000000100000"/>
              <w:rPr>
                <w:rFonts w:asciiTheme="minorHAnsi" w:hAnsiTheme="minorHAnsi"/>
                <w:highlight w:val="yellow"/>
              </w:rPr>
            </w:pPr>
            <w:r w:rsidRPr="0021766A">
              <w:rPr>
                <w:rFonts w:asciiTheme="minorHAnsi" w:hAnsiTheme="minorHAnsi"/>
              </w:rPr>
              <w:t>X</w:t>
            </w:r>
          </w:p>
        </w:tc>
      </w:tr>
      <w:tr w:rsidR="00D7564A" w:rsidRPr="0021766A" w:rsidTr="00CC1823">
        <w:trPr>
          <w:trHeight w:val="283"/>
        </w:trPr>
        <w:tc>
          <w:tcPr>
            <w:cnfStyle w:val="001000000000"/>
            <w:tcW w:w="0" w:type="auto"/>
          </w:tcPr>
          <w:p w:rsidR="00D7564A" w:rsidRPr="0021766A" w:rsidRDefault="00D7564A" w:rsidP="00CC1823">
            <w:pPr>
              <w:spacing w:after="0" w:line="276" w:lineRule="auto"/>
              <w:rPr>
                <w:rFonts w:asciiTheme="minorHAnsi" w:hAnsiTheme="minorHAnsi"/>
                <w:b w:val="0"/>
              </w:rPr>
            </w:pPr>
            <w:r w:rsidRPr="0021766A">
              <w:rPr>
                <w:rFonts w:asciiTheme="minorHAnsi" w:hAnsiTheme="minorHAnsi"/>
                <w:b w:val="0"/>
              </w:rPr>
              <w:t>Quality of Life (EQ-5D)</w:t>
            </w: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c>
          <w:tcPr>
            <w:tcW w:w="0" w:type="auto"/>
          </w:tcPr>
          <w:p w:rsidR="00D7564A" w:rsidRPr="0021766A" w:rsidRDefault="00D7564A" w:rsidP="00CC1823">
            <w:pPr>
              <w:spacing w:after="0" w:line="276" w:lineRule="auto"/>
              <w:jc w:val="center"/>
              <w:cnfStyle w:val="000000000000"/>
              <w:rPr>
                <w:rFonts w:asciiTheme="minorHAnsi" w:hAnsiTheme="minorHAnsi"/>
              </w:rPr>
            </w:pPr>
          </w:p>
        </w:tc>
        <w:tc>
          <w:tcPr>
            <w:tcW w:w="0" w:type="auto"/>
          </w:tcPr>
          <w:p w:rsidR="00D7564A" w:rsidRPr="0021766A" w:rsidRDefault="00D7564A" w:rsidP="00CC1823">
            <w:pPr>
              <w:spacing w:after="0" w:line="276" w:lineRule="auto"/>
              <w:jc w:val="center"/>
              <w:cnfStyle w:val="000000000000"/>
              <w:rPr>
                <w:rFonts w:asciiTheme="minorHAnsi" w:hAnsiTheme="minorHAnsi"/>
              </w:rPr>
            </w:pPr>
            <w:r w:rsidRPr="0021766A">
              <w:rPr>
                <w:rFonts w:asciiTheme="minorHAnsi" w:hAnsiTheme="minorHAnsi"/>
              </w:rPr>
              <w:t>X</w:t>
            </w:r>
          </w:p>
        </w:tc>
      </w:tr>
    </w:tbl>
    <w:p w:rsidR="00D7564A" w:rsidRDefault="00D7564A" w:rsidP="00D7564A">
      <w:pPr>
        <w:spacing w:after="0" w:line="276" w:lineRule="auto"/>
        <w:rPr>
          <w:rStyle w:val="Hyperlink"/>
        </w:rPr>
      </w:pPr>
      <w:r w:rsidRPr="0021766A">
        <w:rPr>
          <w:color w:val="FF0000"/>
        </w:rPr>
        <w:t>*</w:t>
      </w:r>
      <w:r>
        <w:rPr>
          <w:color w:val="FF0000"/>
        </w:rPr>
        <w:t xml:space="preserve">these are all research samples; </w:t>
      </w:r>
      <w:r>
        <w:t xml:space="preserve">for further information </w:t>
      </w:r>
      <w:r w:rsidRPr="00BE0A5C">
        <w:t xml:space="preserve">see </w:t>
      </w:r>
      <w:r w:rsidRPr="0021766A">
        <w:t xml:space="preserve">Appendix </w:t>
      </w:r>
      <w:r>
        <w:t xml:space="preserve">3: </w:t>
      </w:r>
      <w:hyperlink w:anchor="_Samples" w:history="1">
        <w:r w:rsidRPr="00BE0A5C">
          <w:rPr>
            <w:rStyle w:val="Hyperlink"/>
          </w:rPr>
          <w:t>Samples</w:t>
        </w:r>
      </w:hyperlink>
    </w:p>
    <w:p w:rsidR="00D7564A" w:rsidRPr="0021766A" w:rsidRDefault="00D7564A" w:rsidP="00D7564A">
      <w:pPr>
        <w:spacing w:after="0" w:line="276" w:lineRule="auto"/>
      </w:pPr>
      <w:r>
        <w:rPr>
          <w:rStyle w:val="Hyperlink"/>
        </w:rPr>
        <w:t>The time window for follow up appointments at M3, M6 and M12 is as follows: M3 +/- 1 week, M6 +/- 2 weeks, M12 +/- 1 month</w:t>
      </w:r>
    </w:p>
    <w:p w:rsidR="00D7564A" w:rsidRPr="0021766A" w:rsidRDefault="00D7564A" w:rsidP="00D7564A">
      <w:pPr>
        <w:spacing w:after="0" w:line="276" w:lineRule="auto"/>
      </w:pPr>
    </w:p>
    <w:p w:rsidR="00D7564A" w:rsidRPr="0021766A" w:rsidRDefault="00D7564A" w:rsidP="00D7564A">
      <w:pPr>
        <w:spacing w:after="0" w:line="276" w:lineRule="auto"/>
        <w:sectPr w:rsidR="00D7564A" w:rsidRPr="0021766A" w:rsidSect="004D3338">
          <w:pgSz w:w="16838" w:h="11906" w:orient="landscape"/>
          <w:pgMar w:top="1417" w:right="1417" w:bottom="1417" w:left="1417" w:header="708" w:footer="708" w:gutter="0"/>
          <w:cols w:space="708"/>
          <w:docGrid w:linePitch="360"/>
        </w:sectPr>
      </w:pPr>
    </w:p>
    <w:p w:rsidR="00612839" w:rsidRPr="0021766A" w:rsidRDefault="008E1B8B" w:rsidP="00262E21">
      <w:pPr>
        <w:pStyle w:val="Heading1"/>
        <w:numPr>
          <w:ilvl w:val="0"/>
          <w:numId w:val="1"/>
        </w:numPr>
        <w:spacing w:line="276" w:lineRule="auto"/>
        <w:jc w:val="both"/>
      </w:pPr>
      <w:bookmarkStart w:id="128" w:name="_Toc362008533"/>
      <w:bookmarkStart w:id="129" w:name="_Toc384289438"/>
      <w:bookmarkStart w:id="130" w:name="_Toc384315296"/>
      <w:r w:rsidRPr="0021766A">
        <w:lastRenderedPageBreak/>
        <w:t>Participants</w:t>
      </w:r>
      <w:r w:rsidR="00890052">
        <w:t xml:space="preserve"> and</w:t>
      </w:r>
      <w:r w:rsidRPr="0021766A">
        <w:t xml:space="preserve"> interventions</w:t>
      </w:r>
      <w:bookmarkEnd w:id="128"/>
      <w:bookmarkEnd w:id="129"/>
      <w:bookmarkEnd w:id="130"/>
    </w:p>
    <w:p w:rsidR="004B4654" w:rsidRPr="0021766A" w:rsidRDefault="004B4654" w:rsidP="00D7578A">
      <w:pPr>
        <w:pStyle w:val="Heading2"/>
        <w:numPr>
          <w:ilvl w:val="1"/>
          <w:numId w:val="1"/>
        </w:numPr>
        <w:spacing w:line="276" w:lineRule="auto"/>
        <w:jc w:val="both"/>
      </w:pPr>
      <w:bookmarkStart w:id="131" w:name="_Toc362008535"/>
      <w:bookmarkStart w:id="132" w:name="_Toc384289439"/>
      <w:bookmarkStart w:id="133" w:name="_Toc384315297"/>
      <w:r w:rsidRPr="0021766A">
        <w:t>Eligibility criteria</w:t>
      </w:r>
      <w:bookmarkEnd w:id="131"/>
      <w:bookmarkEnd w:id="132"/>
      <w:bookmarkEnd w:id="133"/>
    </w:p>
    <w:p w:rsidR="00AA5770" w:rsidRPr="0021766A" w:rsidRDefault="00AA5770" w:rsidP="00D7578A">
      <w:pPr>
        <w:spacing w:line="276" w:lineRule="auto"/>
      </w:pPr>
      <w:r w:rsidRPr="0021766A">
        <w:t>All</w:t>
      </w:r>
      <w:r w:rsidR="00093A91">
        <w:t xml:space="preserve"> donor and donor kidney</w:t>
      </w:r>
      <w:r w:rsidRPr="0021766A">
        <w:t xml:space="preserve"> eligibility criteria must be met at the time of randomisation</w:t>
      </w:r>
      <w:r w:rsidR="00093A91">
        <w:t>.</w:t>
      </w:r>
    </w:p>
    <w:p w:rsidR="00AA5770" w:rsidRPr="0021766A" w:rsidRDefault="00093A91" w:rsidP="00D7578A">
      <w:pPr>
        <w:pStyle w:val="Heading3"/>
        <w:numPr>
          <w:ilvl w:val="2"/>
          <w:numId w:val="1"/>
        </w:numPr>
        <w:spacing w:line="276" w:lineRule="auto"/>
      </w:pPr>
      <w:bookmarkStart w:id="134" w:name="_Toc362008536"/>
      <w:r>
        <w:t>Eligibility criteria for the donor and d</w:t>
      </w:r>
      <w:r w:rsidR="00AA5770" w:rsidRPr="0021766A">
        <w:t>onor kidney</w:t>
      </w:r>
      <w:bookmarkEnd w:id="134"/>
    </w:p>
    <w:p w:rsidR="00653F15" w:rsidRPr="0021766A" w:rsidRDefault="00AA5770" w:rsidP="00AB28F1">
      <w:pPr>
        <w:spacing w:line="276" w:lineRule="auto"/>
        <w:jc w:val="both"/>
      </w:pPr>
      <w:r w:rsidRPr="0021766A">
        <w:rPr>
          <w:i/>
        </w:rPr>
        <w:t>Inclusion:</w:t>
      </w:r>
      <w:r w:rsidRPr="0021766A">
        <w:t xml:space="preserve"> </w:t>
      </w:r>
      <w:r w:rsidR="00653F15" w:rsidRPr="0021766A">
        <w:t>All potential consecutive Maastricht category III DCD donors</w:t>
      </w:r>
      <w:hyperlink w:anchor="_ENREF_8" w:tooltip="Kootstra, 1995 #6" w:history="1">
        <w:r w:rsidR="00253C3B" w:rsidRPr="0021766A">
          <w:fldChar w:fldCharType="begin"/>
        </w:r>
        <w:r w:rsidR="00BD12EE">
          <w:instrText xml:space="preserve"> ADDIN EN.CITE &lt;EndNote&gt;&lt;Cite&gt;&lt;Author&gt;Kootstra&lt;/Author&gt;&lt;Year&gt;1995&lt;/Year&gt;&lt;RecNum&gt;6&lt;/RecNum&gt;&lt;DisplayText&gt;&lt;style face="superscript"&gt;8&lt;/style&gt;&lt;/DisplayText&gt;&lt;record&gt;&lt;rec-number&gt;6&lt;/rec-number&gt;&lt;foreign-keys&gt;&lt;key app="EN" db-id="appt2dpzqx9wtme9dvm55ezh2xp0xvdf9xa9"&gt;6&lt;/key&gt;&lt;/foreign-keys&gt;&lt;ref-type name="Journal Article"&gt;17&lt;/ref-type&gt;&lt;contributors&gt;&lt;authors&gt;&lt;author&gt;Kootstra, G.&lt;/author&gt;&lt;/authors&gt;&lt;/contributors&gt;&lt;auth-address&gt;Department of Surgery, University Hospital Maastricht, The Netherlands.&lt;/auth-address&gt;&lt;titles&gt;&lt;title&gt;Statement on non-heart-beating donor programs&lt;/title&gt;&lt;secondary-title&gt;Transplant Proc&lt;/secondary-title&gt;&lt;/titles&gt;&lt;periodical&gt;&lt;full-title&gt;Transplant Proc&lt;/full-title&gt;&lt;/periodical&gt;&lt;pages&gt;2965&lt;/pages&gt;&lt;volume&gt;27&lt;/volume&gt;&lt;number&gt;5&lt;/number&gt;&lt;keywords&gt;&lt;keyword&gt;Death, Sudden, Cardiac&lt;/keyword&gt;&lt;keyword&gt;Guidelines&lt;/keyword&gt;&lt;keyword&gt;Health Education&lt;/keyword&gt;&lt;keyword&gt;Heart Arrest&lt;/keyword&gt;&lt;keyword&gt;Humans&lt;/keyword&gt;&lt;keyword&gt;Informed Consent&lt;/keyword&gt;&lt;keyword&gt;Kidney&lt;/keyword&gt;&lt;keyword&gt;Kidney Transplantation&lt;/keyword&gt;&lt;keyword&gt;Organ Preservation/ methods&lt;/keyword&gt;&lt;keyword&gt;Tissue Donors&lt;/keyword&gt;&lt;keyword&gt;Tissue and Organ Procurement/legislation &amp;amp; jurisprudence/ organization &amp;amp;&lt;/keyword&gt;&lt;keyword&gt;administration&lt;/keyword&gt;&lt;/keywords&gt;&lt;dates&gt;&lt;year&gt;1995&lt;/year&gt;&lt;pub-dates&gt;&lt;date&gt;Oct&lt;/date&gt;&lt;/pub-dates&gt;&lt;/dates&gt;&lt;isbn&gt;0041-1345 (Print)&lt;/isbn&gt;&lt;accession-num&gt;7482979&lt;/accession-num&gt;&lt;urls&gt;&lt;/urls&gt;&lt;/record&gt;&lt;/Cite&gt;&lt;/EndNote&gt;</w:instrText>
        </w:r>
        <w:r w:rsidR="00253C3B" w:rsidRPr="0021766A">
          <w:fldChar w:fldCharType="separate"/>
        </w:r>
        <w:r w:rsidR="00BD12EE" w:rsidRPr="0021766A">
          <w:rPr>
            <w:noProof/>
            <w:vertAlign w:val="superscript"/>
          </w:rPr>
          <w:t>8</w:t>
        </w:r>
        <w:r w:rsidR="00253C3B" w:rsidRPr="0021766A">
          <w:fldChar w:fldCharType="end"/>
        </w:r>
      </w:hyperlink>
      <w:r w:rsidR="00FF6E3E">
        <w:t xml:space="preserve"> (awaiting circulatory death – controlled), </w:t>
      </w:r>
      <w:r w:rsidR="00653F15" w:rsidRPr="0021766A">
        <w:t xml:space="preserve"> aged 50 years or older from the collaborating donor regions reported to </w:t>
      </w:r>
      <w:proofErr w:type="spellStart"/>
      <w:r w:rsidR="00653F15" w:rsidRPr="0021766A">
        <w:t>Eurotransplant</w:t>
      </w:r>
      <w:proofErr w:type="spellEnd"/>
      <w:r w:rsidR="00653F15" w:rsidRPr="0021766A">
        <w:t xml:space="preserve"> (ET) / National Health Service Blood and Transplant (NHSBT) are eligible for randomisation</w:t>
      </w:r>
      <w:r w:rsidR="00A16589" w:rsidRPr="0021766A">
        <w:t>.</w:t>
      </w:r>
    </w:p>
    <w:p w:rsidR="00653F15" w:rsidRPr="0021766A" w:rsidRDefault="00653F15" w:rsidP="00AB28F1">
      <w:pPr>
        <w:spacing w:after="300" w:line="276" w:lineRule="auto"/>
        <w:jc w:val="both"/>
      </w:pPr>
      <w:r w:rsidRPr="0021766A">
        <w:t xml:space="preserve">Potential donors will be managed by the local </w:t>
      </w:r>
      <w:r w:rsidR="00456C92" w:rsidRPr="0021766A">
        <w:t xml:space="preserve">transplantation </w:t>
      </w:r>
      <w:r w:rsidRPr="0021766A">
        <w:t>coordinator according to loco-regional and ET/NHSBT guidelines</w:t>
      </w:r>
      <w:r w:rsidR="00A16589" w:rsidRPr="0021766A">
        <w:t>.</w:t>
      </w:r>
    </w:p>
    <w:p w:rsidR="008503D4" w:rsidRDefault="00AA5770" w:rsidP="00B04DB2">
      <w:pPr>
        <w:spacing w:after="300" w:line="276" w:lineRule="auto"/>
        <w:jc w:val="both"/>
        <w:rPr>
          <w:i/>
        </w:rPr>
      </w:pPr>
      <w:r w:rsidRPr="0021766A">
        <w:rPr>
          <w:i/>
        </w:rPr>
        <w:t>Exclusion:</w:t>
      </w:r>
    </w:p>
    <w:p w:rsidR="008503D4" w:rsidRDefault="007567FB" w:rsidP="00B04DB2">
      <w:pPr>
        <w:pStyle w:val="ListParagraph"/>
        <w:numPr>
          <w:ilvl w:val="2"/>
          <w:numId w:val="4"/>
        </w:numPr>
        <w:spacing w:after="300" w:line="276" w:lineRule="auto"/>
        <w:jc w:val="both"/>
      </w:pPr>
      <w:r w:rsidRPr="00B04DB2">
        <w:t xml:space="preserve">Kidney deemed </w:t>
      </w:r>
      <w:proofErr w:type="spellStart"/>
      <w:r w:rsidRPr="00B04DB2">
        <w:t>untransplantable</w:t>
      </w:r>
      <w:proofErr w:type="spellEnd"/>
      <w:r w:rsidRPr="00B04DB2">
        <w:t xml:space="preserve"> by the </w:t>
      </w:r>
      <w:r w:rsidR="00186711">
        <w:t>retrieval</w:t>
      </w:r>
      <w:r w:rsidRPr="00B04DB2">
        <w:t xml:space="preserve"> surgeon</w:t>
      </w:r>
      <w:r w:rsidR="00125291">
        <w:t xml:space="preserve">. The </w:t>
      </w:r>
      <w:proofErr w:type="spellStart"/>
      <w:r w:rsidR="00125291">
        <w:t>contralateral</w:t>
      </w:r>
      <w:proofErr w:type="spellEnd"/>
      <w:r w:rsidR="00125291">
        <w:t xml:space="preserve"> kidney will also not be randomised</w:t>
      </w:r>
      <w:r w:rsidR="00F03909">
        <w:t xml:space="preserve"> as the trial is designed as a paired trial</w:t>
      </w:r>
      <w:proofErr w:type="gramStart"/>
      <w:r w:rsidR="00F03909">
        <w:t>.</w:t>
      </w:r>
      <w:r w:rsidR="00125291">
        <w:t>.</w:t>
      </w:r>
      <w:proofErr w:type="gramEnd"/>
    </w:p>
    <w:p w:rsidR="00653F15" w:rsidRPr="0021766A" w:rsidRDefault="00093A91" w:rsidP="00D7578A">
      <w:pPr>
        <w:pStyle w:val="Heading3"/>
        <w:numPr>
          <w:ilvl w:val="2"/>
          <w:numId w:val="1"/>
        </w:numPr>
        <w:spacing w:line="276" w:lineRule="auto"/>
      </w:pPr>
      <w:bookmarkStart w:id="135" w:name="_Toc362008537"/>
      <w:r>
        <w:t>Eligibility criteria for the r</w:t>
      </w:r>
      <w:r w:rsidR="00AA5770" w:rsidRPr="0021766A">
        <w:t>ecipient</w:t>
      </w:r>
      <w:bookmarkEnd w:id="135"/>
    </w:p>
    <w:p w:rsidR="00AA5770" w:rsidRPr="0021766A" w:rsidRDefault="00AA5770" w:rsidP="00AB28F1">
      <w:pPr>
        <w:spacing w:after="0" w:line="276" w:lineRule="auto"/>
        <w:jc w:val="both"/>
        <w:rPr>
          <w:i/>
        </w:rPr>
      </w:pPr>
      <w:r w:rsidRPr="0021766A">
        <w:rPr>
          <w:i/>
        </w:rPr>
        <w:t>Inclusion:</w:t>
      </w:r>
    </w:p>
    <w:p w:rsidR="00653F15" w:rsidRPr="0021766A" w:rsidRDefault="00653F15" w:rsidP="00AB28F1">
      <w:pPr>
        <w:pStyle w:val="ListParagraph"/>
        <w:numPr>
          <w:ilvl w:val="2"/>
          <w:numId w:val="5"/>
        </w:numPr>
        <w:spacing w:after="0" w:line="276" w:lineRule="auto"/>
        <w:ind w:left="504"/>
        <w:jc w:val="both"/>
      </w:pPr>
      <w:r w:rsidRPr="0021766A">
        <w:t>At least 18 years of age</w:t>
      </w:r>
    </w:p>
    <w:p w:rsidR="00653F15" w:rsidRPr="0021766A" w:rsidRDefault="00653F15" w:rsidP="00AB28F1">
      <w:pPr>
        <w:pStyle w:val="ListParagraph"/>
        <w:numPr>
          <w:ilvl w:val="2"/>
          <w:numId w:val="5"/>
        </w:numPr>
        <w:spacing w:after="0" w:line="276" w:lineRule="auto"/>
        <w:ind w:left="504"/>
        <w:jc w:val="both"/>
      </w:pPr>
      <w:r w:rsidRPr="0021766A">
        <w:t>Listed for renal transplantation due to end stage renal disease</w:t>
      </w:r>
      <w:r w:rsidR="00456C92" w:rsidRPr="0021766A">
        <w:t xml:space="preserve"> on the ET or NHSBT renal waiting lists</w:t>
      </w:r>
      <w:r w:rsidR="008E4022" w:rsidRPr="0021766A">
        <w:t xml:space="preserve"> within one of the participating centres</w:t>
      </w:r>
    </w:p>
    <w:p w:rsidR="00653F15" w:rsidRPr="0021766A" w:rsidRDefault="00653F15" w:rsidP="00AB28F1">
      <w:pPr>
        <w:pStyle w:val="ListParagraph"/>
        <w:numPr>
          <w:ilvl w:val="2"/>
          <w:numId w:val="5"/>
        </w:numPr>
        <w:spacing w:after="0" w:line="276" w:lineRule="auto"/>
        <w:ind w:left="504"/>
        <w:jc w:val="both"/>
      </w:pPr>
      <w:r w:rsidRPr="0021766A">
        <w:t>Willingness to comply with the protocol procedures for the duration of the study, including scheduled follow-up visits and examinations</w:t>
      </w:r>
    </w:p>
    <w:p w:rsidR="00653F15" w:rsidRPr="0021766A" w:rsidRDefault="00653F15" w:rsidP="00D11F99">
      <w:pPr>
        <w:spacing w:after="0" w:line="276" w:lineRule="auto"/>
        <w:jc w:val="both"/>
        <w:rPr>
          <w:i/>
        </w:rPr>
      </w:pPr>
      <w:r w:rsidRPr="0021766A">
        <w:rPr>
          <w:i/>
        </w:rPr>
        <w:t>Exclusion</w:t>
      </w:r>
      <w:r w:rsidR="00AA5770" w:rsidRPr="0021766A">
        <w:rPr>
          <w:i/>
        </w:rPr>
        <w:t>:</w:t>
      </w:r>
    </w:p>
    <w:p w:rsidR="00653F15" w:rsidRPr="0021766A" w:rsidRDefault="00653F15" w:rsidP="00AB28F1">
      <w:pPr>
        <w:pStyle w:val="ListParagraph"/>
        <w:numPr>
          <w:ilvl w:val="2"/>
          <w:numId w:val="6"/>
        </w:numPr>
        <w:spacing w:after="0" w:line="276" w:lineRule="auto"/>
        <w:ind w:left="504"/>
        <w:jc w:val="both"/>
      </w:pPr>
      <w:r w:rsidRPr="0021766A">
        <w:t>Scheduled to undergo multi-organ transplantation</w:t>
      </w:r>
    </w:p>
    <w:p w:rsidR="00985FB8" w:rsidRDefault="00653F15" w:rsidP="00AB28F1">
      <w:pPr>
        <w:pStyle w:val="ListParagraph"/>
        <w:numPr>
          <w:ilvl w:val="2"/>
          <w:numId w:val="6"/>
        </w:numPr>
        <w:spacing w:after="300" w:line="276" w:lineRule="auto"/>
        <w:ind w:left="504"/>
        <w:jc w:val="both"/>
      </w:pPr>
      <w:r w:rsidRPr="0021766A">
        <w:t>Planned dual kidney transplantation</w:t>
      </w:r>
    </w:p>
    <w:p w:rsidR="006B030F" w:rsidRPr="0021766A" w:rsidRDefault="006B030F" w:rsidP="006B030F">
      <w:pPr>
        <w:pStyle w:val="Heading1"/>
        <w:numPr>
          <w:ilvl w:val="0"/>
          <w:numId w:val="1"/>
        </w:numPr>
        <w:spacing w:line="276" w:lineRule="auto"/>
        <w:jc w:val="both"/>
      </w:pPr>
      <w:bookmarkStart w:id="136" w:name="_Toc384315298"/>
      <w:r>
        <w:t>Recruitment</w:t>
      </w:r>
      <w:bookmarkEnd w:id="136"/>
    </w:p>
    <w:p w:rsidR="00890052" w:rsidRPr="0021766A" w:rsidRDefault="00890052" w:rsidP="00890052">
      <w:pPr>
        <w:spacing w:after="300" w:line="276" w:lineRule="auto"/>
        <w:jc w:val="both"/>
      </w:pPr>
      <w:r w:rsidRPr="0021766A">
        <w:t>Based on expected numbers to be enrolled in the participating centres per country (</w:t>
      </w:r>
      <w:r w:rsidR="002B509B">
        <w:t xml:space="preserve">see </w:t>
      </w:r>
      <w:r w:rsidR="004D005C">
        <w:t>Fig. 2</w:t>
      </w:r>
      <w:r w:rsidRPr="0021766A">
        <w:t>) we estimate an inclusion period of 12 to 18 months.</w:t>
      </w:r>
    </w:p>
    <w:p w:rsidR="00890052" w:rsidRPr="0021766A" w:rsidRDefault="00890052" w:rsidP="00890052">
      <w:pPr>
        <w:spacing w:after="300" w:line="276" w:lineRule="auto"/>
        <w:jc w:val="both"/>
      </w:pPr>
      <w:r w:rsidRPr="0021766A">
        <w:t xml:space="preserve">A conservative estimate for the number of inclusions per country per year </w:t>
      </w:r>
      <w:r w:rsidR="00A9112D">
        <w:t>is</w:t>
      </w:r>
      <w:r>
        <w:t>:</w:t>
      </w:r>
    </w:p>
    <w:p w:rsidR="00890052" w:rsidRPr="0021766A" w:rsidRDefault="00890052" w:rsidP="00A477F3">
      <w:pPr>
        <w:pStyle w:val="ListParagraph"/>
        <w:numPr>
          <w:ilvl w:val="1"/>
          <w:numId w:val="25"/>
        </w:numPr>
        <w:spacing w:after="300" w:line="276" w:lineRule="auto"/>
        <w:jc w:val="both"/>
      </w:pPr>
      <w:r w:rsidRPr="0021766A">
        <w:t>Belgium: 40 donors per year</w:t>
      </w:r>
    </w:p>
    <w:p w:rsidR="00890052" w:rsidRPr="0021766A" w:rsidRDefault="00890052" w:rsidP="00A477F3">
      <w:pPr>
        <w:pStyle w:val="ListParagraph"/>
        <w:numPr>
          <w:ilvl w:val="1"/>
          <w:numId w:val="25"/>
        </w:numPr>
        <w:spacing w:after="300" w:line="276" w:lineRule="auto"/>
        <w:jc w:val="both"/>
      </w:pPr>
      <w:r w:rsidRPr="0021766A">
        <w:t>The Netherlands: 75 donors per year</w:t>
      </w:r>
    </w:p>
    <w:p w:rsidR="00890052" w:rsidRPr="0021766A" w:rsidRDefault="00890052" w:rsidP="00A477F3">
      <w:pPr>
        <w:pStyle w:val="ListParagraph"/>
        <w:numPr>
          <w:ilvl w:val="1"/>
          <w:numId w:val="25"/>
        </w:numPr>
        <w:spacing w:after="300" w:line="276" w:lineRule="auto"/>
        <w:jc w:val="both"/>
      </w:pPr>
      <w:r w:rsidRPr="0021766A">
        <w:t>United Kingdom: 60 donors per year</w:t>
      </w:r>
    </w:p>
    <w:p w:rsidR="00890052" w:rsidRPr="0021766A" w:rsidRDefault="00890052" w:rsidP="00890052">
      <w:pPr>
        <w:spacing w:after="300" w:line="276" w:lineRule="auto"/>
        <w:jc w:val="both"/>
      </w:pPr>
      <w:r w:rsidRPr="0021766A">
        <w:t>Strategies to promote recruitment will consist of the necessary logistical help for the donor and recipient centres to limit the time investment needed for the trial. Since the trial includes all kidney transplant centres in Belgium and the Netherlands, and it is endorsed by ET and the NHSBT, recruitment will be facilitated.</w:t>
      </w:r>
    </w:p>
    <w:p w:rsidR="00890052" w:rsidRPr="0021766A" w:rsidRDefault="00890052" w:rsidP="00890052">
      <w:pPr>
        <w:spacing w:after="300" w:line="276" w:lineRule="auto"/>
        <w:jc w:val="both"/>
      </w:pPr>
      <w:r w:rsidRPr="006752A8">
        <w:rPr>
          <w:noProof/>
          <w:lang w:val="nl-BE" w:eastAsia="nl-BE"/>
        </w:rPr>
        <w:drawing>
          <wp:inline distT="0" distB="0" distL="0" distR="0">
            <wp:extent cx="541782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17820" cy="3581400"/>
                    </a:xfrm>
                    <a:prstGeom prst="rect">
                      <a:avLst/>
                    </a:prstGeom>
                    <a:noFill/>
                  </pic:spPr>
                </pic:pic>
              </a:graphicData>
            </a:graphic>
          </wp:inline>
        </w:drawing>
      </w:r>
    </w:p>
    <w:p w:rsidR="00890052" w:rsidRPr="00752E3E" w:rsidRDefault="00890052" w:rsidP="00890052">
      <w:pPr>
        <w:pStyle w:val="Caption"/>
        <w:spacing w:after="300" w:line="276" w:lineRule="auto"/>
        <w:jc w:val="both"/>
        <w:rPr>
          <w:b w:val="0"/>
        </w:rPr>
      </w:pPr>
      <w:proofErr w:type="gramStart"/>
      <w:r w:rsidRPr="00752E3E">
        <w:t>Fig.</w:t>
      </w:r>
      <w:proofErr w:type="gramEnd"/>
      <w:r w:rsidRPr="00752E3E">
        <w:t xml:space="preserve"> </w:t>
      </w:r>
      <w:r w:rsidR="00253C3B" w:rsidRPr="00752E3E">
        <w:fldChar w:fldCharType="begin"/>
      </w:r>
      <w:r w:rsidRPr="00752E3E">
        <w:instrText xml:space="preserve"> SEQ Fig. \* ARABIC </w:instrText>
      </w:r>
      <w:r w:rsidR="00253C3B" w:rsidRPr="00752E3E">
        <w:fldChar w:fldCharType="separate"/>
      </w:r>
      <w:r w:rsidR="006A6611">
        <w:rPr>
          <w:noProof/>
        </w:rPr>
        <w:t>2</w:t>
      </w:r>
      <w:r w:rsidR="00253C3B" w:rsidRPr="00752E3E">
        <w:fldChar w:fldCharType="end"/>
      </w:r>
      <w:r w:rsidRPr="00752E3E">
        <w:rPr>
          <w:b w:val="0"/>
        </w:rPr>
        <w:t xml:space="preserve"> Number of effective DCD III donors ≥ 50 y in Belgium (B), the Netherlands (</w:t>
      </w:r>
      <w:proofErr w:type="spellStart"/>
      <w:r w:rsidRPr="00752E3E">
        <w:rPr>
          <w:b w:val="0"/>
        </w:rPr>
        <w:t>Ndl</w:t>
      </w:r>
      <w:proofErr w:type="spellEnd"/>
      <w:r w:rsidRPr="00752E3E">
        <w:rPr>
          <w:b w:val="0"/>
        </w:rPr>
        <w:t>), United Kingdom (UK).</w:t>
      </w:r>
      <w:r w:rsidR="00253C3B" w:rsidRPr="00752E3E">
        <w:rPr>
          <w:b w:val="0"/>
        </w:rPr>
        <w:fldChar w:fldCharType="begin"/>
      </w:r>
      <w:r>
        <w:rPr>
          <w:b w:val="0"/>
        </w:rPr>
        <w:instrText xml:space="preserve"> ADDIN EN.CITE &lt;EndNote&gt;&lt;Cite&gt;&lt;Author&gt;Transplant&lt;/Author&gt;&lt;Year&gt;2013&lt;/Year&gt;&lt;RecNum&gt;1044&lt;/RecNum&gt;&lt;DisplayText&gt;&lt;style face="superscript"&gt;4, 5&lt;/style&gt;&lt;/DisplayText&gt;&lt;record&gt;&lt;rec-number&gt;1044&lt;/rec-number&gt;&lt;foreign-keys&gt;&lt;key app="EN" db-id="appt2dpzqx9wtme9dvm55ezh2xp0xvdf9xa9"&gt;1044&lt;/key&gt;&lt;/foreign-keys&gt;&lt;ref-type name="Web Page"&gt;12&lt;/ref-type&gt;&lt;contributors&gt;&lt;authors&gt;&lt;author&gt;NHS Blood and Transplant&lt;/author&gt;&lt;/authors&gt;&lt;/contributors&gt;&lt;titles&gt;&lt;title&gt;NHS Blood and Transplant: Transplant activity in the UK&lt;/title&gt;&lt;/titles&gt;&lt;number&gt;09/2011&lt;/number&gt;&lt;dates&gt;&lt;year&gt;2013&lt;/year&gt;&lt;/dates&gt;&lt;urls&gt;&lt;related-urls&gt;&lt;url&gt;http://www.uktransplant.org.uk/ukt/statistics&lt;/url&gt;&lt;/related-urls&gt;&lt;/urls&gt;&lt;/record&gt;&lt;/Cite&gt;&lt;Cite&gt;&lt;Author&gt;Eurotransplant&lt;/Author&gt;&lt;Year&gt;2013&lt;/Year&gt;&lt;RecNum&gt;676&lt;/RecNum&gt;&lt;record&gt;&lt;rec-number&gt;676&lt;/rec-number&gt;&lt;foreign-keys&gt;&lt;key app="EN" db-id="appt2dpzqx9wtme9dvm55ezh2xp0xvdf9xa9"&gt;676&lt;/key&gt;&lt;/foreign-keys&gt;&lt;ref-type name="Web Page"&gt;12&lt;/ref-type&gt;&lt;contributors&gt;&lt;authors&gt;&lt;author&gt;Eurotransplant&lt;/author&gt;&lt;/authors&gt;&lt;/contributors&gt;&lt;titles&gt;&lt;title&gt;Eurotransplant&lt;/title&gt;&lt;/titles&gt;&lt;number&gt;01/2013&lt;/number&gt;&lt;dates&gt;&lt;year&gt;2013&lt;/year&gt;&lt;/dates&gt;&lt;urls&gt;&lt;related-urls&gt;&lt;url&gt;http://www.eurotransplant.nl&lt;/url&gt;&lt;/related-urls&gt;&lt;/urls&gt;&lt;/record&gt;&lt;/Cite&gt;&lt;/EndNote&gt;</w:instrText>
      </w:r>
      <w:r w:rsidR="00253C3B" w:rsidRPr="00752E3E">
        <w:rPr>
          <w:b w:val="0"/>
        </w:rPr>
        <w:fldChar w:fldCharType="separate"/>
      </w:r>
      <w:hyperlink w:anchor="_ENREF_4" w:tooltip="Transplant, 2013 #1044" w:history="1">
        <w:r w:rsidR="00BD12EE" w:rsidRPr="00321AFD">
          <w:rPr>
            <w:b w:val="0"/>
            <w:noProof/>
            <w:vertAlign w:val="superscript"/>
          </w:rPr>
          <w:t>4</w:t>
        </w:r>
      </w:hyperlink>
      <w:r w:rsidRPr="00321AFD">
        <w:rPr>
          <w:b w:val="0"/>
          <w:noProof/>
          <w:vertAlign w:val="superscript"/>
        </w:rPr>
        <w:t xml:space="preserve">, </w:t>
      </w:r>
      <w:hyperlink w:anchor="_ENREF_5" w:tooltip="Eurotransplant, 2013 #676" w:history="1">
        <w:r w:rsidR="00BD12EE" w:rsidRPr="00321AFD">
          <w:rPr>
            <w:b w:val="0"/>
            <w:noProof/>
            <w:vertAlign w:val="superscript"/>
          </w:rPr>
          <w:t>5</w:t>
        </w:r>
      </w:hyperlink>
      <w:r w:rsidR="00253C3B" w:rsidRPr="00752E3E">
        <w:rPr>
          <w:b w:val="0"/>
        </w:rPr>
        <w:fldChar w:fldCharType="end"/>
      </w:r>
      <w:r w:rsidRPr="00752E3E">
        <w:rPr>
          <w:b w:val="0"/>
        </w:rPr>
        <w:t xml:space="preserve"> </w:t>
      </w:r>
      <w:r w:rsidRPr="00752E3E">
        <w:rPr>
          <w:b w:val="0"/>
        </w:rPr>
        <w:br/>
        <w:t xml:space="preserve">UK: effective kidney donors, B / </w:t>
      </w:r>
      <w:proofErr w:type="spellStart"/>
      <w:r w:rsidRPr="00752E3E">
        <w:rPr>
          <w:b w:val="0"/>
        </w:rPr>
        <w:t>Ndl</w:t>
      </w:r>
      <w:proofErr w:type="spellEnd"/>
      <w:r w:rsidRPr="00752E3E">
        <w:rPr>
          <w:b w:val="0"/>
        </w:rPr>
        <w:t xml:space="preserve"> DCDs not specified whether kidneys were donated; however liver only in DCD is uncommon. </w:t>
      </w:r>
      <w:proofErr w:type="gramStart"/>
      <w:r w:rsidRPr="00752E3E">
        <w:rPr>
          <w:b w:val="0"/>
        </w:rPr>
        <w:t>Data from NHSBT and ET.</w:t>
      </w:r>
      <w:proofErr w:type="gramEnd"/>
    </w:p>
    <w:p w:rsidR="009E3B99" w:rsidRPr="0021766A" w:rsidRDefault="009E3B99" w:rsidP="009E3B99">
      <w:pPr>
        <w:pStyle w:val="Heading2"/>
        <w:numPr>
          <w:ilvl w:val="1"/>
          <w:numId w:val="1"/>
        </w:numPr>
        <w:spacing w:line="276" w:lineRule="auto"/>
        <w:jc w:val="both"/>
      </w:pPr>
      <w:bookmarkStart w:id="137" w:name="_Toc384289440"/>
      <w:bookmarkStart w:id="138" w:name="_Toc384315299"/>
      <w:r w:rsidRPr="0021766A">
        <w:t>Consent</w:t>
      </w:r>
      <w:bookmarkEnd w:id="137"/>
      <w:bookmarkEnd w:id="138"/>
    </w:p>
    <w:p w:rsidR="009E3B99" w:rsidRPr="0021766A" w:rsidRDefault="009E3B99" w:rsidP="009E3B99">
      <w:pPr>
        <w:pStyle w:val="Heading3"/>
        <w:numPr>
          <w:ilvl w:val="2"/>
          <w:numId w:val="1"/>
        </w:numPr>
        <w:spacing w:line="276" w:lineRule="auto"/>
      </w:pPr>
      <w:r w:rsidRPr="0021766A">
        <w:t>Informed consent of donors</w:t>
      </w:r>
    </w:p>
    <w:p w:rsidR="009E3B99" w:rsidRPr="0021766A" w:rsidRDefault="009E3B99" w:rsidP="009E3B99">
      <w:pPr>
        <w:spacing w:line="276" w:lineRule="auto"/>
        <w:jc w:val="both"/>
      </w:pPr>
      <w:r w:rsidRPr="0021766A">
        <w:t>When national law requires, informed consent for participation in the trial will be requested from the donor’s relatives. Each donor/donor family will have been given the opportunity to consent previously for their tissue to be used for research using routine site-specific consent forms. These consent forms will be checked to ensure the eligibility of the donor for this study prior to continuatio</w:t>
      </w:r>
      <w:r>
        <w:t>n of this kidney into the study if national law requires this.</w:t>
      </w:r>
    </w:p>
    <w:p w:rsidR="009E3B99" w:rsidRPr="0021766A" w:rsidRDefault="009E3B99" w:rsidP="009E3B99">
      <w:pPr>
        <w:spacing w:line="276" w:lineRule="auto"/>
        <w:jc w:val="both"/>
      </w:pPr>
      <w:r w:rsidRPr="0021766A">
        <w:t>During the course of the study, the donor’s details will be kept anonymous (specific study identification codes will be used for each study donor). Donor data will only be made available to authorised staff of the study sponsor, its authorised representatives and regulatory authorities</w:t>
      </w:r>
      <w:r w:rsidR="00387F3A">
        <w:t>.</w:t>
      </w:r>
    </w:p>
    <w:p w:rsidR="009E3B99" w:rsidRPr="0021766A" w:rsidRDefault="009E3B99" w:rsidP="009E3B99">
      <w:pPr>
        <w:pStyle w:val="Heading3"/>
        <w:numPr>
          <w:ilvl w:val="2"/>
          <w:numId w:val="1"/>
        </w:numPr>
        <w:spacing w:line="276" w:lineRule="auto"/>
      </w:pPr>
      <w:r>
        <w:t xml:space="preserve">Informed consent </w:t>
      </w:r>
      <w:r w:rsidRPr="0021766A">
        <w:t xml:space="preserve">of </w:t>
      </w:r>
      <w:r>
        <w:t>recipients</w:t>
      </w:r>
    </w:p>
    <w:p w:rsidR="009E3B99" w:rsidRDefault="009E3B99" w:rsidP="009E3B99">
      <w:pPr>
        <w:spacing w:line="276" w:lineRule="auto"/>
        <w:jc w:val="both"/>
        <w:rPr>
          <w:ins w:id="139" w:author="Sarah Mertens" w:date="2014-08-22T15:32:00Z"/>
        </w:rPr>
      </w:pPr>
      <w:r w:rsidRPr="0021766A">
        <w:t>In order to maximise the potential benefit of pre-transplant machine perfusion, the donor kidney needs to be placed on the machine as soon as possible after retrieval. This will inevitably be before the potential recipient arrives in the hospital, and usually some time before that recipient has been identified</w:t>
      </w:r>
      <w:r>
        <w:t xml:space="preserve"> (see </w:t>
      </w:r>
      <w:r w:rsidR="004D005C">
        <w:t>Fig. 3</w:t>
      </w:r>
      <w:r>
        <w:t>)</w:t>
      </w:r>
      <w:r w:rsidRPr="0021766A">
        <w:t>.</w:t>
      </w:r>
      <w:r w:rsidR="006A6611">
        <w:t xml:space="preserve"> </w:t>
      </w:r>
      <w:r w:rsidRPr="0021766A">
        <w:t xml:space="preserve">It would be desirable to have fully informed consent from the recipient prior to any intervention being undertaken on the kidney. However the necessity to maximise the length of time on the machine means that it will usually not be possible to consent the recipient ahead of time. </w:t>
      </w:r>
      <w:r w:rsidR="00387F3A">
        <w:t xml:space="preserve">Hypothermic </w:t>
      </w:r>
      <w:r w:rsidR="008A1AAB">
        <w:t>m</w:t>
      </w:r>
      <w:r w:rsidRPr="0021766A">
        <w:t>achine perfusion preservation is a standard technique. Subjects will therefore be asked to consent to prospective collection of their data for study purposes and to obtain additional blood</w:t>
      </w:r>
      <w:r>
        <w:t xml:space="preserve"> </w:t>
      </w:r>
      <w:r w:rsidRPr="0021766A">
        <w:t xml:space="preserve">samples during the transplantation </w:t>
      </w:r>
      <w:r>
        <w:t xml:space="preserve">at the time of their </w:t>
      </w:r>
      <w:r w:rsidR="00B635B0">
        <w:t xml:space="preserve">admission </w:t>
      </w:r>
      <w:r>
        <w:t xml:space="preserve">to the transplant centre </w:t>
      </w:r>
      <w:r w:rsidRPr="0021766A">
        <w:t xml:space="preserve">(see Appendix </w:t>
      </w:r>
      <w:r>
        <w:t xml:space="preserve">3: </w:t>
      </w:r>
      <w:hyperlink w:anchor="_Samples" w:history="1">
        <w:r w:rsidRPr="0021766A">
          <w:rPr>
            <w:rStyle w:val="Hyperlink"/>
          </w:rPr>
          <w:t>Samples</w:t>
        </w:r>
      </w:hyperlink>
      <w:r w:rsidRPr="0021766A">
        <w:t xml:space="preserve">). </w:t>
      </w:r>
      <w:r w:rsidRPr="0099662D">
        <w:t>Furthermore, a</w:t>
      </w:r>
      <w:r>
        <w:t>n</w:t>
      </w:r>
      <w:r w:rsidRPr="0099662D">
        <w:t xml:space="preserve"> informed consent will be requested </w:t>
      </w:r>
      <w:r>
        <w:t xml:space="preserve">at time of </w:t>
      </w:r>
      <w:r w:rsidR="00B635B0">
        <w:t xml:space="preserve">admission </w:t>
      </w:r>
      <w:r w:rsidRPr="0099662D">
        <w:t>to obtain a tissue sample during transplantation if this is not routine in the recipient’s transplant centre</w:t>
      </w:r>
      <w:r>
        <w:t xml:space="preserve">. </w:t>
      </w:r>
      <w:r w:rsidRPr="0021766A">
        <w:t>All information sheets and consent forms have been translated into English, Dutch, French and German.</w:t>
      </w:r>
    </w:p>
    <w:p w:rsidR="00A64EC9" w:rsidRDefault="00A64EC9" w:rsidP="00A64EC9">
      <w:pPr>
        <w:spacing w:line="276" w:lineRule="auto"/>
        <w:jc w:val="both"/>
        <w:rPr>
          <w:ins w:id="140" w:author="Sarah Mertens" w:date="2014-08-22T15:32:00Z"/>
        </w:rPr>
      </w:pPr>
      <w:ins w:id="141" w:author="Sarah Mertens" w:date="2014-08-22T15:32:00Z">
        <w:r>
          <w:t>One option that has been considered is to consent all the potential recipients on the waiting lists at the participating centres. This would amount to consenting over two thousand patients. However, it is unlikely that a particular patient on the waiting list is called in for a transplant during the period of the study as waiting times are long. Furthermore, 2</w:t>
        </w:r>
      </w:ins>
      <w:ins w:id="142" w:author="Sarah Mertens" w:date="2014-08-22T15:33:00Z">
        <w:r>
          <w:t>16</w:t>
        </w:r>
      </w:ins>
      <w:ins w:id="143" w:author="Sarah Mertens" w:date="2014-08-22T15:32:00Z">
        <w:r>
          <w:t xml:space="preserve"> (108 in each </w:t>
        </w:r>
        <w:proofErr w:type="gramStart"/>
        <w:r>
          <w:t>arm )</w:t>
        </w:r>
        <w:proofErr w:type="gramEnd"/>
        <w:r>
          <w:t xml:space="preserve"> patients will be transplanted with a randomised kidney, meaning a less than 0.1% chance of a waitlisted patient to receive a randomised kidney.</w:t>
        </w:r>
      </w:ins>
    </w:p>
    <w:p w:rsidR="00A64EC9" w:rsidRDefault="00A64EC9" w:rsidP="00A64EC9">
      <w:pPr>
        <w:spacing w:line="276" w:lineRule="auto"/>
        <w:jc w:val="both"/>
        <w:rPr>
          <w:ins w:id="144" w:author="Sarah Mertens" w:date="2014-08-22T15:32:00Z"/>
        </w:rPr>
      </w:pPr>
      <w:ins w:id="145" w:author="Sarah Mertens" w:date="2014-08-22T15:32:00Z">
        <w:r>
          <w:t>The proposed protocol with deferred consent is a pragmatic solution to the problem of consent timing.</w:t>
        </w:r>
      </w:ins>
      <w:ins w:id="146" w:author="Sarah Mertens" w:date="2014-08-22T15:34:00Z">
        <w:r>
          <w:t xml:space="preserve"> </w:t>
        </w:r>
      </w:ins>
      <w:ins w:id="147" w:author="Sarah Mertens" w:date="2014-08-22T15:32:00Z">
        <w:r>
          <w:t xml:space="preserve">It might be argued that it is unethical not to perform such a study to optimise an established treatment. Equally does the recipient have any rights over the kidney until the transplant has been performed and it is then considered to be theirs? Indeed, it may happen that the intended recipient is found unsuitable, either medically or immunologically (a positive cross-match), and the kidney will be re-allocated to another patient. </w:t>
        </w:r>
      </w:ins>
    </w:p>
    <w:p w:rsidR="00A64EC9" w:rsidRDefault="00A64EC9" w:rsidP="00A64EC9">
      <w:pPr>
        <w:spacing w:line="276" w:lineRule="auto"/>
        <w:jc w:val="both"/>
      </w:pPr>
      <w:ins w:id="148" w:author="Sarah Mertens" w:date="2014-08-22T15:32:00Z">
        <w:r>
          <w:t xml:space="preserve">There are a number of precedents that follow a similar approach (Machine Preservation Trial, ISRCTN83876362; Machine Perfusion in </w:t>
        </w:r>
        <w:proofErr w:type="spellStart"/>
        <w:r>
          <w:t>asystolic</w:t>
        </w:r>
        <w:proofErr w:type="spellEnd"/>
        <w:r>
          <w:t xml:space="preserve"> donor kidney transplantation, ISRCTN95022818; Pre-transplant machine perfusion of heart-beating donor kidneys prior to renal transplantation, ISRCTN35082773); Cardiac Death kidney Machine Perfusion trial, ISRCTN 50082383. We hope that our suggested solution is acceptable.</w:t>
        </w:r>
      </w:ins>
    </w:p>
    <w:p w:rsidR="009E3B99" w:rsidRDefault="009E3B99" w:rsidP="009E3B99">
      <w:pPr>
        <w:spacing w:line="276" w:lineRule="auto"/>
        <w:jc w:val="both"/>
      </w:pPr>
      <w:r>
        <w:t xml:space="preserve">In case the recipient </w:t>
      </w:r>
      <w:r w:rsidR="006A6611">
        <w:t>does not wish</w:t>
      </w:r>
      <w:r>
        <w:t xml:space="preserve"> to consent, he / she will still receive the kidney that was allocated to him/her by ET or NHBST and will receive standard of care. In such an event, his / her data will not be collected and study samples will not be taken.</w:t>
      </w:r>
    </w:p>
    <w:p w:rsidR="009E3B99" w:rsidRDefault="00253C3B" w:rsidP="009E3B99">
      <w:pPr>
        <w:keepNext/>
        <w:spacing w:line="276" w:lineRule="auto"/>
        <w:jc w:val="both"/>
      </w:pPr>
      <w:r>
        <w:rPr>
          <w:noProof/>
          <w:lang w:val="nl-BE" w:eastAsia="nl-BE"/>
        </w:rPr>
      </w:r>
      <w:r w:rsidRPr="00253C3B">
        <w:rPr>
          <w:noProof/>
          <w:lang w:val="nl-BE" w:eastAsia="nl-BE"/>
        </w:rPr>
        <w:pict>
          <v:group id="Group 44" o:spid="_x0000_s1041" style="width:618pt;height:211.85pt;mso-position-horizontal-relative:char;mso-position-vertical-relative:line" coordorigin="3955,22768" coordsize="78488,269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">
            <v:rect id="_x0000_s1042" style="position:absolute;left:3955;top:24928;width:15122;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OMBsUA&#10;AADcAAAADwAAAGRycy9kb3ducmV2LnhtbESPQWvCQBSE74L/YXkFb3WjpFZSVxFRkB5amvbg8ZF9&#10;JsHs27i7xvjvu4LgcZiZb5jFqjeN6Mj52rKCyTgBQVxYXXOp4O939zoH4QOyxsYyKbiRh9VyOFhg&#10;pu2Vf6jLQykihH2GCqoQ2kxKX1Rk0I9tSxy9o3UGQ5SulNrhNcJNI6dJMpMGa44LFba0qag45Rej&#10;YDo7fx5cd8zTLV/S037SNf7rW6nRS7/+ABGoD8/wo73XCtK3d7ifiUdAL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4wGxQAAANwAAAAPAAAAAAAAAAAAAAAAAJgCAABkcnMv&#10;ZG93bnJldi54bWxQSwUGAAAAAAQABAD1AAAAigMAAAAA&#10;" fillcolor="#2c5d98" strokecolor="#4579b8 [3044]">
              <v:fill color2="#3a7ccb" rotate="t" angle="180" colors="0 #2c5d98;52429f #3c7bc7;1 #3a7ccb" focus="100%" type="gradient">
                <o:fill v:ext="view" type="gradientUnscaled"/>
              </v:fill>
              <v:shadow on="t" color="black" opacity="22936f" origin=",.5" offset="0,.63889mm"/>
              <v:textbox>
                <w:txbxContent>
                  <w:p w:rsidR="00F77D60" w:rsidRDefault="00F77D60" w:rsidP="009E3B99">
                    <w:pPr>
                      <w:pStyle w:val="NormalWeb"/>
                      <w:spacing w:after="0"/>
                      <w:jc w:val="center"/>
                    </w:pPr>
                    <w:r>
                      <w:rPr>
                        <w:rFonts w:asciiTheme="minorHAnsi" w:hAnsi="Calibri" w:cstheme="minorBidi"/>
                        <w:color w:val="FFFFFF" w:themeColor="light1"/>
                        <w:kern w:val="24"/>
                        <w:sz w:val="22"/>
                        <w:szCs w:val="22"/>
                        <w:lang w:val="en-US"/>
                      </w:rPr>
                      <w:t>Donor identification</w:t>
                    </w:r>
                  </w:p>
                </w:txbxContent>
              </v:textbox>
            </v:rect>
            <v:rect id="Rectangle 102" o:spid="_x0000_s1043" style="position:absolute;left:19077;top:24928;width:7920;height:4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W9a8IA&#10;AADcAAAADwAAAGRycy9kb3ducmV2LnhtbERPTWuDQBC9B/oflin0FteEWorNJkhIQJKTtvQ8dSdq&#10;6s5ad03033cPhR4f73uzm0wnbjS41rKCVRSDIK6sbrlW8PF+XL6CcB5ZY2eZFMzkYLd9WGww1fbO&#10;Bd1KX4sQwi5FBY33fSqlqxoy6CLbEwfuYgeDPsChlnrAewg3nVzH8Ys02HJoaLCnfUPVdzkaBV85&#10;jdl5XeRj5g7766r/ST7nk1JPj1P2BsLT5P/Ff+5cK3hOwtpwJhwBu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lb1rwgAAANwAAAAPAAAAAAAAAAAAAAAAAJgCAABkcnMvZG93&#10;bnJldi54bWxQSwUGAAAAAAQABAD1AAAAhwMAAAAA&#10;" fillcolor="#9b2d2a" strokecolor="#bc4542 [3045]">
              <v:fill color2="#ce3b37" rotate="t" angle="180" colors="0 #9b2d2a;52429f #cb3d3a;1 #ce3b37" focus="100%" type="gradient">
                <o:fill v:ext="view" type="gradientUnscaled"/>
              </v:fill>
              <v:shadow on="t" color="black" opacity="22936f" origin=",.5" offset="0,.63889mm"/>
              <v:textbox>
                <w:txbxContent>
                  <w:p w:rsidR="00F77D60" w:rsidRDefault="00F77D60" w:rsidP="009E3B99">
                    <w:pPr>
                      <w:pStyle w:val="NormalWeb"/>
                      <w:spacing w:after="0"/>
                      <w:jc w:val="center"/>
                    </w:pPr>
                    <w:r>
                      <w:rPr>
                        <w:rFonts w:asciiTheme="minorHAnsi" w:hAnsi="Calibri" w:cstheme="minorBidi"/>
                        <w:color w:val="FFFFFF" w:themeColor="light1"/>
                        <w:kern w:val="24"/>
                        <w:sz w:val="22"/>
                        <w:szCs w:val="22"/>
                        <w:lang w:val="en-US"/>
                      </w:rPr>
                      <w:t>Kidney retrieval</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3" o:spid="_x0000_s1044" type="#_x0000_t13" style="position:absolute;left:26997;top:22768;width:33844;height:86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LaOMQA&#10;AADcAAAADwAAAGRycy9kb3ducmV2LnhtbESPQWsCMRSE70L/Q3iF3jSrtUVXo4gieCtai3h7bJ67&#10;wc3LksTd7b9vCoUeh5n5hlmue1uLlnwwjhWMRxkI4sJpw6WC8+d+OAMRIrLG2jEp+KYA69XTYIm5&#10;dh0fqT3FUiQIhxwVVDE2uZShqMhiGLmGOHk35y3GJH0ptccuwW0tJ1n2Li0aTgsVNrStqLifHlbB&#10;3Hx17cycd/7jcuB+umuO+9erUi/P/WYBIlIf/8N/7YNWMH2bw++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y2jjEAAAA3AAAAA8AAAAAAAAAAAAAAAAAmAIAAGRycy9k&#10;b3ducmV2LnhtbFBLBQYAAAAABAAEAPUAAACJAwAAAAA=&#10;" adj="18843" fillcolor="#769535" strokecolor="#769535" strokeweight=".25pt">
              <v:fill color2="#9cc746" angle="180" colors="0 #769535;52429f #9bc348;1 #9cc746" focus="100%" type="gradient">
                <o:fill v:ext="view" type="gradientUnscaled"/>
              </v:fill>
              <v:shadow on="t" color="black [3213]" opacity="22936f" offset="0"/>
              <v:textbox>
                <w:txbxContent>
                  <w:p w:rsidR="00F77D60" w:rsidRDefault="00F77D60" w:rsidP="009E3B99">
                    <w:pPr>
                      <w:pStyle w:val="NormalWeb"/>
                      <w:spacing w:after="0"/>
                      <w:jc w:val="center"/>
                    </w:pPr>
                    <w:proofErr w:type="spellStart"/>
                    <w:r>
                      <w:rPr>
                        <w:rFonts w:asciiTheme="minorHAnsi" w:hAnsi="Calibri" w:cstheme="minorBidi"/>
                        <w:color w:val="FFFFFF" w:themeColor="light1"/>
                        <w:kern w:val="24"/>
                        <w:sz w:val="22"/>
                        <w:szCs w:val="22"/>
                        <w:lang w:val="nl-BE"/>
                      </w:rPr>
                      <w:t>Kidney</w:t>
                    </w:r>
                    <w:proofErr w:type="spellEnd"/>
                    <w:r>
                      <w:rPr>
                        <w:rFonts w:asciiTheme="minorHAnsi" w:hAnsi="Calibri" w:cstheme="minorBidi"/>
                        <w:color w:val="FFFFFF" w:themeColor="light1"/>
                        <w:kern w:val="24"/>
                        <w:sz w:val="22"/>
                        <w:szCs w:val="22"/>
                        <w:lang w:val="nl-BE"/>
                      </w:rPr>
                      <w:t xml:space="preserve"> </w:t>
                    </w:r>
                    <w:proofErr w:type="spellStart"/>
                    <w:r>
                      <w:rPr>
                        <w:rFonts w:asciiTheme="minorHAnsi" w:hAnsi="Calibri" w:cstheme="minorBidi"/>
                        <w:color w:val="FFFFFF" w:themeColor="light1"/>
                        <w:kern w:val="24"/>
                        <w:sz w:val="22"/>
                        <w:szCs w:val="22"/>
                        <w:lang w:val="nl-BE"/>
                      </w:rPr>
                      <w:t>preservation</w:t>
                    </w:r>
                    <w:proofErr w:type="spellEnd"/>
                    <w:r>
                      <w:rPr>
                        <w:rFonts w:asciiTheme="minorHAnsi" w:hAnsi="Calibri" w:cstheme="minorBidi"/>
                        <w:color w:val="FFFFFF" w:themeColor="light1"/>
                        <w:kern w:val="24"/>
                        <w:sz w:val="22"/>
                        <w:szCs w:val="22"/>
                        <w:lang w:val="nl-BE"/>
                      </w:rPr>
                      <w:t>: HMPO</w:t>
                    </w:r>
                    <w:r>
                      <w:rPr>
                        <w:rFonts w:asciiTheme="minorHAnsi" w:hAnsi="Calibri" w:cstheme="minorBidi"/>
                        <w:color w:val="FFFFFF" w:themeColor="light1"/>
                        <w:kern w:val="24"/>
                        <w:position w:val="-6"/>
                        <w:sz w:val="22"/>
                        <w:szCs w:val="22"/>
                        <w:vertAlign w:val="subscript"/>
                        <w:lang w:val="nl-BE"/>
                      </w:rPr>
                      <w:t>2</w:t>
                    </w:r>
                    <w:r>
                      <w:rPr>
                        <w:rFonts w:asciiTheme="minorHAnsi" w:hAnsi="Calibri" w:cstheme="minorBidi"/>
                        <w:color w:val="FFFFFF" w:themeColor="light1"/>
                        <w:kern w:val="24"/>
                        <w:sz w:val="22"/>
                        <w:szCs w:val="22"/>
                        <w:lang w:val="nl-BE"/>
                      </w:rPr>
                      <w:t xml:space="preserve"> </w:t>
                    </w:r>
                    <w:proofErr w:type="spellStart"/>
                    <w:r>
                      <w:rPr>
                        <w:rFonts w:asciiTheme="minorHAnsi" w:hAnsi="Calibri" w:cstheme="minorBidi"/>
                        <w:color w:val="FFFFFF" w:themeColor="light1"/>
                        <w:kern w:val="24"/>
                        <w:sz w:val="22"/>
                        <w:szCs w:val="22"/>
                        <w:lang w:val="nl-BE"/>
                      </w:rPr>
                      <w:t>or</w:t>
                    </w:r>
                    <w:proofErr w:type="spellEnd"/>
                    <w:r>
                      <w:rPr>
                        <w:rFonts w:asciiTheme="minorHAnsi" w:hAnsi="Calibri" w:cstheme="minorBidi"/>
                        <w:color w:val="FFFFFF" w:themeColor="light1"/>
                        <w:kern w:val="24"/>
                        <w:sz w:val="22"/>
                        <w:szCs w:val="22"/>
                        <w:lang w:val="nl-BE"/>
                      </w:rPr>
                      <w:t xml:space="preserve"> HMP</w:t>
                    </w:r>
                  </w:p>
                </w:txbxContent>
              </v:textbox>
            </v:shape>
            <v:rect id="_x0000_s1045" style="position:absolute;left:23037;top:36450;width:11881;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bez8EA&#10;AADcAAAADwAAAGRycy9kb3ducmV2LnhtbERPTYvCMBC9L/gfwgh7W1OlFKlGEdkF2YOL1YPHoRnb&#10;YjOpSaz1328OgsfH+16uB9OKnpxvLCuYThIQxKXVDVcKTsefrzkIH5A1tpZJwZM8rFejjyXm2j74&#10;QH0RKhFD2OeooA6hy6X0ZU0G/cR2xJG7WGcwROgqqR0+Yrhp5SxJMmmw4dhQY0fbmsprcTcKZtnt&#10;9+z6S5F+8z297qZ96/d/Sn2Oh80CRKAhvMUv904rSLM4P56JR0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023s/BAAAA3AAAAA8AAAAAAAAAAAAAAAAAmAIAAGRycy9kb3du&#10;cmV2LnhtbFBLBQYAAAAABAAEAPUAAACGAwAAAAA=&#10;" fillcolor="#2c5d98" strokecolor="#4579b8 [3044]">
              <v:fill color2="#3a7ccb" rotate="t" angle="180" colors="0 #2c5d98;52429f #3c7bc7;1 #3a7ccb" focus="100%" type="gradient">
                <o:fill v:ext="view" type="gradientUnscaled"/>
              </v:fill>
              <v:shadow on="t" color="black" opacity="22936f" origin=",.5" offset="0,.63889mm"/>
              <v:textbox>
                <w:txbxContent>
                  <w:p w:rsidR="00F77D60" w:rsidRDefault="00F77D60" w:rsidP="009E3B99">
                    <w:pPr>
                      <w:pStyle w:val="NormalWeb"/>
                      <w:spacing w:after="0"/>
                      <w:jc w:val="center"/>
                    </w:pPr>
                    <w:r>
                      <w:rPr>
                        <w:rFonts w:asciiTheme="minorHAnsi" w:hAnsi="Calibri" w:cstheme="minorBidi"/>
                        <w:color w:val="FFFFFF" w:themeColor="light1"/>
                        <w:kern w:val="24"/>
                        <w:sz w:val="22"/>
                        <w:szCs w:val="22"/>
                        <w:lang w:val="en-US"/>
                      </w:rPr>
                      <w:t>Recipient identification</w:t>
                    </w:r>
                  </w:p>
                </w:txbxContent>
              </v:textbox>
            </v:rect>
            <v:rect id="_x0000_s1046" style="position:absolute;left:34918;top:36450;width:25923;height:43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YRib8A&#10;AADcAAAADwAAAGRycy9kb3ducmV2LnhtbESPzQrCMBCE74LvEFbwpqkiWqpRVBA8+neot6VZ22Kz&#10;KU3U+vZGEDwOM/MNs1i1phJPalxpWcFoGIEgzqwuOVdwOe8GMQjnkTVWlknBmxyslt3OAhNtX3yk&#10;58nnIkDYJaig8L5OpHRZQQbd0NbEwbvZxqAPssmlbvAV4KaS4yiaSoMlh4UCa9oWlN1PD6Ngxz7F&#10;VJ5n9Eg3mvayju+Hq1L9Xrueg/DU+n/4195rBZPpGL5nwhGQy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ZhGJvwAAANwAAAAPAAAAAAAAAAAAAAAAAJgCAABkcnMvZG93bnJl&#10;di54bWxQSwUGAAAAAAQABAD1AAAAhAMAAAAA&#10;" fillcolor="#5d417e" strokecolor="#795d9b [3047]">
              <v:fill color2="#7b57a8" rotate="t" angle="180" colors="0 #5d417e;52429f #7b58a6;1 #7b57a8" focus="100%" type="gradient">
                <o:fill v:ext="view" type="gradientUnscaled"/>
              </v:fill>
              <v:shadow on="t" color="black" opacity="22936f" origin=",.5" offset="0,.63889mm"/>
              <v:textbox>
                <w:txbxContent>
                  <w:p w:rsidR="00F77D60" w:rsidRDefault="00F77D60" w:rsidP="009E3B99">
                    <w:pPr>
                      <w:pStyle w:val="NormalWeb"/>
                      <w:spacing w:after="0"/>
                      <w:jc w:val="center"/>
                    </w:pPr>
                    <w:proofErr w:type="spellStart"/>
                    <w:r>
                      <w:rPr>
                        <w:rFonts w:asciiTheme="minorHAnsi" w:hAnsi="Calibri" w:cstheme="minorBidi"/>
                        <w:color w:val="FFFFFF" w:themeColor="light1"/>
                        <w:kern w:val="24"/>
                        <w:sz w:val="22"/>
                        <w:szCs w:val="22"/>
                        <w:lang w:val="en-US"/>
                      </w:rPr>
                      <w:t>PreTx</w:t>
                    </w:r>
                    <w:proofErr w:type="spellEnd"/>
                    <w:r>
                      <w:rPr>
                        <w:rFonts w:asciiTheme="minorHAnsi" w:hAnsi="Calibri" w:cstheme="minorBidi"/>
                        <w:color w:val="FFFFFF" w:themeColor="light1"/>
                        <w:kern w:val="24"/>
                        <w:sz w:val="22"/>
                        <w:szCs w:val="22"/>
                        <w:lang w:val="en-US"/>
                      </w:rPr>
                      <w:t xml:space="preserve"> examinations </w:t>
                    </w:r>
                  </w:p>
                  <w:p w:rsidR="00F77D60" w:rsidRDefault="00F77D60" w:rsidP="009E3B99">
                    <w:pPr>
                      <w:pStyle w:val="NormalWeb"/>
                      <w:spacing w:after="0"/>
                      <w:jc w:val="center"/>
                    </w:pPr>
                    <w:proofErr w:type="gramStart"/>
                    <w:r>
                      <w:rPr>
                        <w:rFonts w:asciiTheme="minorHAnsi" w:hAnsi="Calibri" w:cstheme="minorBidi"/>
                        <w:color w:val="FFFFFF" w:themeColor="light1"/>
                        <w:kern w:val="24"/>
                        <w:sz w:val="22"/>
                        <w:szCs w:val="22"/>
                        <w:lang w:val="en-US"/>
                      </w:rPr>
                      <w:t>usually</w:t>
                    </w:r>
                    <w:proofErr w:type="gramEnd"/>
                    <w:r>
                      <w:rPr>
                        <w:rFonts w:asciiTheme="minorHAnsi" w:hAnsi="Calibri" w:cstheme="minorBidi"/>
                        <w:color w:val="FFFFFF" w:themeColor="light1"/>
                        <w:kern w:val="24"/>
                        <w:sz w:val="22"/>
                        <w:szCs w:val="22"/>
                        <w:lang w:val="en-US"/>
                      </w:rPr>
                      <w:t xml:space="preserve"> in the range of 4-8 h</w:t>
                    </w:r>
                  </w:p>
                </w:txbxContent>
              </v:textbox>
            </v:rect>
            <v:shape id="Straight Arrow Connector 106" o:spid="_x0000_s1047" type="#_x0000_t32" style="position:absolute;left:34918;top:40770;width:0;height:4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FKw8YAAADcAAAADwAAAGRycy9kb3ducmV2LnhtbESPQWvCQBSE74L/YXlCL6IbaxVJXUUK&#10;BT2oaJTS2yP7mgSzb0N21eivd4WCx2FmvmGm88aU4kK1KywrGPQjEMSp1QVnCg7Jd28CwnlkjaVl&#10;UnAjB/NZuzXFWNsr7+iy95kIEHYxKsi9r2IpXZqTQde3FXHw/mxt0AdZZ1LXeA1wU8r3KBpLgwWH&#10;hRwr+sopPe3PRsH6vi5M07XJMf09bX6q7Sjp3lZKvXWaxScIT41/hf/bS63gYzyE55lwBOTs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RSsPGAAAA3AAAAA8AAAAAAAAA&#10;AAAAAAAAoQIAAGRycy9kb3ducmV2LnhtbFBLBQYAAAAABAAEAPkAAACUAwAAAAA=&#10;" strokecolor="#4579b8 [3044]" strokeweight="2pt">
              <v:stroke endarrow="open"/>
            </v:shape>
            <v:shape id="TextBox 21" o:spid="_x0000_s1048" type="#_x0000_t202" style="position:absolute;left:29159;top:45088;width:12237;height:4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7y3sMA&#10;AADcAAAADwAAAGRycy9kb3ducmV2LnhtbESPT2vCQBTE7wW/w/IEb3VjsSLRVcQ/4KGXarw/sq/Z&#10;0OzbkH018du7hUKPw8z8hllvB9+oO3WxDmxgNs1AEZfB1lwZKK6n1yWoKMgWm8Bk4EERtpvRyxpz&#10;G3r+pPtFKpUgHHM04ETaXOtYOvIYp6ElTt5X6DxKkl2lbYd9gvtGv2XZQnusOS04bGnvqPy+/HgD&#10;InY3exRHH8+34ePQu6x8x8KYyXjYrUAJDfIf/mufrYH5Yg6/Z9IR0J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V7y3sMAAADcAAAADwAAAAAAAAAAAAAAAACYAgAAZHJzL2Rv&#10;d25yZXYueG1sUEsFBgAAAAAEAAQA9QAAAIgDAAAAAA==&#10;" filled="f" stroked="f">
              <v:textbox style="mso-fit-shape-to-text:t">
                <w:txbxContent>
                  <w:p w:rsidR="00F77D60" w:rsidRDefault="00F77D60" w:rsidP="008A1AAB">
                    <w:pPr>
                      <w:pStyle w:val="NormalWeb"/>
                      <w:spacing w:after="0" w:line="240" w:lineRule="auto"/>
                      <w:jc w:val="center"/>
                    </w:pPr>
                    <w:proofErr w:type="spellStart"/>
                    <w:r>
                      <w:rPr>
                        <w:rFonts w:asciiTheme="minorHAnsi" w:hAnsi="Calibri" w:cstheme="minorBidi"/>
                        <w:color w:val="000000" w:themeColor="text1"/>
                        <w:kern w:val="24"/>
                        <w:sz w:val="22"/>
                        <w:szCs w:val="22"/>
                        <w:lang w:val="nl-BE"/>
                      </w:rPr>
                      <w:t>Admission</w:t>
                    </w:r>
                    <w:proofErr w:type="spellEnd"/>
                    <w:r>
                      <w:rPr>
                        <w:rFonts w:asciiTheme="minorHAnsi" w:hAnsi="Calibri" w:cstheme="minorBidi"/>
                        <w:color w:val="000000" w:themeColor="text1"/>
                        <w:kern w:val="24"/>
                        <w:sz w:val="22"/>
                        <w:szCs w:val="22"/>
                        <w:lang w:val="nl-BE"/>
                      </w:rPr>
                      <w:t xml:space="preserve"> </w:t>
                    </w:r>
                    <w:proofErr w:type="spellStart"/>
                    <w:r>
                      <w:rPr>
                        <w:rFonts w:asciiTheme="minorHAnsi" w:hAnsi="Calibri" w:cstheme="minorBidi"/>
                        <w:color w:val="000000" w:themeColor="text1"/>
                        <w:kern w:val="24"/>
                        <w:sz w:val="22"/>
                        <w:szCs w:val="22"/>
                        <w:lang w:val="nl-BE"/>
                      </w:rPr>
                      <w:t>hospital</w:t>
                    </w:r>
                    <w:proofErr w:type="spellEnd"/>
                  </w:p>
                </w:txbxContent>
              </v:textbox>
            </v:shape>
            <v:shape id="Straight Arrow Connector 108" o:spid="_x0000_s1049" type="#_x0000_t32" style="position:absolute;left:39959;top:40770;width:0;height:43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R3LMcAAADcAAAADwAAAGRycy9kb3ducmV2LnhtbESPQWvCQBSE70L/w/KEXqTZWEwoqasU&#10;oVAPVkxaSm+P7DMJZt+G7KrRX+8WhB6HmfmGmS8H04oT9a6xrGAaxSCIS6sbrhR8Fe9PLyCcR9bY&#10;WiYFF3KwXDyM5phpe+YdnXJfiQBhl6GC2vsuk9KVNRl0ke2Ig7e3vUEfZF9J3eM5wE0rn+M4lQYb&#10;Dgs1drSqqTzkR6Ngc900ZpjY4rv8PXz+dNukmFzWSj2Oh7dXEJ4G/x++tz+0glmawN+ZcATk4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tHcsxwAAANwAAAAPAAAAAAAA&#10;AAAAAAAAAKECAABkcnMvZG93bnJldi54bWxQSwUGAAAAAAQABAD5AAAAlQMAAAAA&#10;" strokecolor="#4579b8 [3044]" strokeweight="2pt">
              <v:stroke endarrow="open"/>
            </v:shape>
            <v:shape id="TextBox 26" o:spid="_x0000_s1050" type="#_x0000_t202" style="position:absolute;left:35637;top:45350;width:12243;height:4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DJMsIA&#10;AADcAAAADwAAAGRycy9kb3ducmV2LnhtbESPQWvCQBSE74X+h+UJvdWNYkNJXUWqgode1PT+yL5m&#10;g9m3Ifs08d93CwWPw8x8wyzXo2/VjfrYBDYwm2agiKtgG64NlOf96zuoKMgW28Bk4E4R1qvnpyUW&#10;Ngx8pNtJapUgHAs04ES6QutYOfIYp6EjTt5P6D1Kkn2tbY9DgvtWz7Ms1x4bTgsOO/p0VF1OV29A&#10;xG5m93Ln4+F7/NoOLqvesDTmZTJuPkAJjfII/7cP1sAiz+HvTDoCe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wMkywgAAANwAAAAPAAAAAAAAAAAAAAAAAJgCAABkcnMvZG93&#10;bnJldi54bWxQSwUGAAAAAAQABAD1AAAAhwMAAAAA&#10;" filled="f" stroked="f">
              <v:textbox style="mso-fit-shape-to-text:t">
                <w:txbxContent>
                  <w:p w:rsidR="00F77D60" w:rsidRDefault="00F77D60" w:rsidP="009E3B99">
                    <w:pPr>
                      <w:pStyle w:val="NormalWeb"/>
                      <w:spacing w:after="0"/>
                      <w:jc w:val="center"/>
                    </w:pPr>
                    <w:r>
                      <w:rPr>
                        <w:rFonts w:asciiTheme="minorHAnsi" w:hAnsi="Calibri" w:cstheme="minorBidi"/>
                        <w:color w:val="000000" w:themeColor="text1"/>
                        <w:kern w:val="24"/>
                        <w:sz w:val="22"/>
                        <w:szCs w:val="22"/>
                        <w:lang w:val="nl-BE"/>
                      </w:rPr>
                      <w:t>Consent</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10" o:spid="_x0000_s1051" type="#_x0000_t88" style="position:absolute;left:60841;top:22768;width:2160;height:18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JvV8QA&#10;AADcAAAADwAAAGRycy9kb3ducmV2LnhtbESPQWvCQBSE7wX/w/IEb3WjBGOjq4hF7MFLo4UeX7PP&#10;JJh9u2S3Gv99Vyh4HGbmG2a57k0rrtT5xrKCyTgBQVxa3XCl4HTcvc5B+ICssbVMCu7kYb0avCwx&#10;1/bGn3QtQiUihH2OCuoQXC6lL2sy6MfWEUfvbDuDIcqukrrDW4SbVk6TZCYNNhwXanS0ram8FL9G&#10;wZvzNs3uzrwXh59JZpP0a7/7Vmo07DcLEIH68Az/tz+0gnSWweN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ib1fEAAAA3AAAAA8AAAAAAAAAAAAAAAAAmAIAAGRycy9k&#10;b3ducmV2LnhtbFBLBQYAAAAABAAEAPUAAACJAwAAAAA=&#10;" adj="208" strokecolor="#4579b8 [3044]" strokeweight="2pt">
              <v:textbox>
                <w:txbxContent>
                  <w:p w:rsidR="00F77D60" w:rsidRDefault="00F77D60" w:rsidP="009E3B99">
                    <w:pPr>
                      <w:rPr>
                        <w:ins w:id="149" w:author="Ina Jochmans" w:date="2014-04-03T18:32:00Z"/>
                        <w:rFonts w:eastAsia="Times New Roman"/>
                      </w:rPr>
                    </w:pPr>
                  </w:p>
                </w:txbxContent>
              </v:textbox>
            </v:shape>
            <v:shape id="TextBox 28" o:spid="_x0000_s1052" type="#_x0000_t202" style="position:absolute;left:62999;top:30952;width:19444;height:43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P4278A&#10;AADcAAAADwAAAGRycy9kb3ducmV2LnhtbERPS2vCQBC+F/wPywje6sZipURXER/goZfaeB+yYzaY&#10;nQ3ZqYn/3j0IPX5879Vm8I26UxfrwAZm0wwUcRlszZWB4vf4/gUqCrLFJjAZeFCEzXr0tsLchp5/&#10;6H6WSqUQjjkacCJtrnUsHXmM09ASJ+4aOo+SYFdp22Gfwn2jP7JsoT3WnBoctrRzVN7Of96AiN3O&#10;HsXBx9Nl+N73Lis/sTBmMh62S1BCg/yLX+6TNTBfpLXpTDoCev0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E/jbvwAAANwAAAAPAAAAAAAAAAAAAAAAAJgCAABkcnMvZG93bnJl&#10;di54bWxQSwUGAAAAAAQABAD1AAAAhAMAAAAA&#10;" filled="f" stroked="f">
              <v:textbox style="mso-fit-shape-to-text:t">
                <w:txbxContent>
                  <w:p w:rsidR="00F77D60" w:rsidRDefault="00F77D60" w:rsidP="009E3B99">
                    <w:pPr>
                      <w:pStyle w:val="NormalWeb"/>
                      <w:spacing w:after="0"/>
                    </w:pPr>
                    <w:proofErr w:type="spellStart"/>
                    <w:r>
                      <w:rPr>
                        <w:rFonts w:asciiTheme="minorHAnsi" w:hAnsi="Calibri" w:cstheme="minorBidi"/>
                        <w:color w:val="000000" w:themeColor="text1"/>
                        <w:kern w:val="24"/>
                        <w:sz w:val="22"/>
                        <w:szCs w:val="22"/>
                        <w:lang w:val="nl-BE"/>
                      </w:rPr>
                      <w:t>Transplantation</w:t>
                    </w:r>
                    <w:proofErr w:type="spellEnd"/>
                  </w:p>
                </w:txbxContent>
              </v:textbox>
            </v:shape>
            <v:shape id="Straight Arrow Connector 112" o:spid="_x0000_s1053" type="#_x0000_t32" style="position:absolute;left:24117;top:29249;width:0;height:4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l9KcYAAADcAAAADwAAAGRycy9kb3ducmV2LnhtbESPQWvCQBSE7wX/w/KEXkQ3ihUbXUUE&#10;oT2oaFqKt0f2mQSzb0N2q9Ff7wqCx2FmvmGm88aU4ky1Kywr6PciEMSp1QVnCn6SVXcMwnlkjaVl&#10;UnAlB/NZ622KsbYX3tF57zMRIOxiVJB7X8VSujQng65nK+LgHW1t0AdZZ1LXeAlwU8pBFI2kwYLD&#10;Qo4VLXNKT/t/o2B9Wxem6djkNz2cNn/V9iPpXL+Vem83iwkIT41/hZ/tL61gOPqEx5lwBOTs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5fSnGAAAA3AAAAA8AAAAAAAAA&#10;AAAAAAAAoQIAAGRycy9kb3ducmV2LnhtbFBLBQYAAAAABAAEAPkAAACUAwAAAAA=&#10;" strokecolor="#4579b8 [3044]" strokeweight="2pt">
              <v:stroke endarrow="open"/>
            </v:shape>
            <v:shape id="TextBox 30" o:spid="_x0000_s1054" type="#_x0000_t202" style="position:absolute;left:19076;top:32847;width:13684;height:43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xiAMAA&#10;AADcAAAADwAAAGRycy9kb3ducmV2LnhtbERPTWvCQBC9F/wPyxR6042l1RKzEVELHnqppvchO2ZD&#10;s7MhOzXx33cPhR4f77vYTr5TNxpiG9jAcpGBIq6DbbkxUF3e52+goiBb7AKTgTtF2JazhwJzG0b+&#10;pNtZGpVCOOZowIn0udaxduQxLkJPnLhrGDxKgkOj7YBjCvedfs6ylfbYcmpw2NPeUf19/vEGROxu&#10;ea+OPp6+po/D6LL6FStjnh6n3QaU0CT/4j/3yRp4Waf56Uw6Arr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7xiAMAAAADcAAAADwAAAAAAAAAAAAAAAACYAgAAZHJzL2Rvd25y&#10;ZXYueG1sUEsFBgAAAAAEAAQA9QAAAIUDAAAAAA==&#10;" filled="f" stroked="f">
              <v:textbox style="mso-fit-shape-to-text:t">
                <w:txbxContent>
                  <w:p w:rsidR="00F77D60" w:rsidRDefault="00F77D60" w:rsidP="009E3B99">
                    <w:pPr>
                      <w:pStyle w:val="NormalWeb"/>
                      <w:spacing w:after="0"/>
                      <w:jc w:val="center"/>
                    </w:pPr>
                    <w:proofErr w:type="spellStart"/>
                    <w:r>
                      <w:rPr>
                        <w:rFonts w:asciiTheme="minorHAnsi" w:hAnsi="Calibri" w:cstheme="minorBidi"/>
                        <w:color w:val="000000" w:themeColor="text1"/>
                        <w:kern w:val="24"/>
                        <w:sz w:val="22"/>
                        <w:szCs w:val="22"/>
                        <w:lang w:val="nl-BE"/>
                      </w:rPr>
                      <w:t>Randomisation</w:t>
                    </w:r>
                    <w:proofErr w:type="spellEnd"/>
                  </w:p>
                </w:txbxContent>
              </v:textbox>
            </v:shape>
            <w10:wrap type="none"/>
            <w10:anchorlock/>
          </v:group>
        </w:pict>
      </w:r>
    </w:p>
    <w:p w:rsidR="009E3B99" w:rsidRDefault="009E3B99" w:rsidP="009E3B99">
      <w:pPr>
        <w:pStyle w:val="Caption"/>
        <w:jc w:val="both"/>
      </w:pPr>
      <w:proofErr w:type="gramStart"/>
      <w:r>
        <w:t>Fig.</w:t>
      </w:r>
      <w:proofErr w:type="gramEnd"/>
      <w:r>
        <w:t xml:space="preserve"> </w:t>
      </w:r>
      <w:r w:rsidR="00253C3B">
        <w:fldChar w:fldCharType="begin"/>
      </w:r>
      <w:r>
        <w:instrText xml:space="preserve"> SEQ Fig. \* ARABIC </w:instrText>
      </w:r>
      <w:r w:rsidR="00253C3B">
        <w:fldChar w:fldCharType="separate"/>
      </w:r>
      <w:r w:rsidR="006A6611">
        <w:rPr>
          <w:noProof/>
        </w:rPr>
        <w:t>3</w:t>
      </w:r>
      <w:r w:rsidR="00253C3B">
        <w:fldChar w:fldCharType="end"/>
      </w:r>
      <w:r>
        <w:t xml:space="preserve"> Timing of consent</w:t>
      </w:r>
    </w:p>
    <w:p w:rsidR="009E3B99" w:rsidRDefault="009E3B99" w:rsidP="009E3B99">
      <w:pPr>
        <w:spacing w:line="276" w:lineRule="auto"/>
        <w:jc w:val="both"/>
      </w:pPr>
      <w:r w:rsidRPr="00EE2383">
        <w:t xml:space="preserve">The participant must personally sign and date the latest approved version of the informed consent form before any study specific procedures are performed. Written and verbal versions of the participant information sheet and informed consent form will be presented to the participants detailing the exact nature of the study, the implications and constraints of the protocol, the known side effects and any risks involved in taking part. It will be clearly stated that the participant is free to withdraw from the study at any time for any reason without prejudice to future care, and with no obligation to give the reason for withdrawal. </w:t>
      </w:r>
    </w:p>
    <w:p w:rsidR="00380E46" w:rsidRDefault="00380E46" w:rsidP="00380E46">
      <w:pPr>
        <w:spacing w:line="276" w:lineRule="auto"/>
        <w:jc w:val="both"/>
      </w:pPr>
      <w:r>
        <w:t>The recipient will also be required to complete a surgical consent form for the transplant procedure as per standard local policy.</w:t>
      </w:r>
    </w:p>
    <w:p w:rsidR="009E3B99" w:rsidRDefault="009E3B99" w:rsidP="009E3B99">
      <w:pPr>
        <w:spacing w:line="276" w:lineRule="auto"/>
        <w:jc w:val="both"/>
      </w:pPr>
      <w:r>
        <w:t>Written informed consent will be documented by means of a dated signature from the participant and dated signature from the person who presented and obtained the informed consent. The person who obtains consent must be:</w:t>
      </w:r>
    </w:p>
    <w:p w:rsidR="009E3B99" w:rsidRDefault="009E3B99" w:rsidP="00A477F3">
      <w:pPr>
        <w:pStyle w:val="ListParagraph"/>
        <w:numPr>
          <w:ilvl w:val="0"/>
          <w:numId w:val="40"/>
        </w:numPr>
        <w:spacing w:line="276" w:lineRule="auto"/>
        <w:jc w:val="both"/>
      </w:pPr>
      <w:r>
        <w:t>Suitably qualified and capable of providing information about the study;</w:t>
      </w:r>
    </w:p>
    <w:p w:rsidR="009E3B99" w:rsidRDefault="009E3B99" w:rsidP="00A477F3">
      <w:pPr>
        <w:pStyle w:val="ListParagraph"/>
        <w:numPr>
          <w:ilvl w:val="0"/>
          <w:numId w:val="40"/>
        </w:numPr>
        <w:spacing w:line="276" w:lineRule="auto"/>
        <w:jc w:val="both"/>
      </w:pPr>
      <w:r>
        <w:t>Capable of answering questions about the study or ensuring that such questions are answered by a suitable qualified individual;</w:t>
      </w:r>
    </w:p>
    <w:p w:rsidR="009E3B99" w:rsidRDefault="009E3B99" w:rsidP="00A477F3">
      <w:pPr>
        <w:pStyle w:val="ListParagraph"/>
        <w:numPr>
          <w:ilvl w:val="0"/>
          <w:numId w:val="40"/>
        </w:numPr>
        <w:spacing w:line="276" w:lineRule="auto"/>
        <w:jc w:val="both"/>
      </w:pPr>
      <w:r>
        <w:t>Authorised to do so by the principal investigator</w:t>
      </w:r>
      <w:r w:rsidR="008D2540">
        <w:t xml:space="preserve"> or the local investigator</w:t>
      </w:r>
      <w:r>
        <w:t>.</w:t>
      </w:r>
    </w:p>
    <w:p w:rsidR="009E3B99" w:rsidRDefault="009E3B99" w:rsidP="009E3B99">
      <w:pPr>
        <w:spacing w:line="276" w:lineRule="auto"/>
        <w:jc w:val="both"/>
      </w:pPr>
      <w:r>
        <w:t>A copy of the signed patient information leaflet and the signed and dated consent form will be given to the participant. The original signed form will be retained at the study site and a copy will be placed in the medical notes.</w:t>
      </w:r>
    </w:p>
    <w:p w:rsidR="009E3B99" w:rsidRDefault="009E3B99" w:rsidP="009E3B99">
      <w:pPr>
        <w:spacing w:line="276" w:lineRule="auto"/>
        <w:jc w:val="both"/>
      </w:pPr>
      <w:r>
        <w:t>Subjects are free to withdraw consent at any time, irrespective of their initial consent.</w:t>
      </w:r>
    </w:p>
    <w:p w:rsidR="009E3B99" w:rsidRPr="0021766A" w:rsidRDefault="009E3B99" w:rsidP="009E3B99">
      <w:pPr>
        <w:spacing w:line="276" w:lineRule="auto"/>
        <w:jc w:val="both"/>
      </w:pPr>
      <w:r>
        <w:t xml:space="preserve">In case the recipient gives consent, is included in the study but then loses capacity during the running of the trial, </w:t>
      </w:r>
      <w:r w:rsidR="00E03AD0">
        <w:t>the participant will be withdrawn from the study.  Identifiable data or tissue already collected with consent would be retained and used in the study.  No further data or tissue would be collected or any other research procedures carried out on or in relation to the participant</w:t>
      </w:r>
      <w:r>
        <w:t>.</w:t>
      </w:r>
      <w:bookmarkStart w:id="150" w:name="_Toc362008538"/>
    </w:p>
    <w:p w:rsidR="006B030F" w:rsidRPr="0021766A" w:rsidRDefault="006B030F" w:rsidP="006B030F">
      <w:pPr>
        <w:pStyle w:val="Heading1"/>
        <w:numPr>
          <w:ilvl w:val="0"/>
          <w:numId w:val="1"/>
        </w:numPr>
        <w:spacing w:line="276" w:lineRule="auto"/>
        <w:jc w:val="both"/>
      </w:pPr>
      <w:bookmarkStart w:id="151" w:name="_Toc384289441"/>
      <w:bookmarkStart w:id="152" w:name="_Toc384315300"/>
      <w:r>
        <w:t>The HMP Device</w:t>
      </w:r>
      <w:bookmarkEnd w:id="150"/>
      <w:bookmarkEnd w:id="151"/>
      <w:bookmarkEnd w:id="152"/>
    </w:p>
    <w:p w:rsidR="00186711" w:rsidRPr="00186711" w:rsidRDefault="00186711" w:rsidP="00186711">
      <w:pPr>
        <w:spacing w:line="276" w:lineRule="auto"/>
        <w:jc w:val="both"/>
        <w:rPr>
          <w:b/>
          <w:u w:val="single"/>
        </w:rPr>
      </w:pPr>
      <w:bookmarkStart w:id="153" w:name="_Toc384216670"/>
      <w:r w:rsidRPr="00186711">
        <w:rPr>
          <w:b/>
          <w:u w:val="single"/>
        </w:rPr>
        <w:t>The Kidney Assist</w:t>
      </w:r>
    </w:p>
    <w:p w:rsidR="00DF064F" w:rsidRPr="006B030F" w:rsidRDefault="0031006E" w:rsidP="008A1AAB">
      <w:pPr>
        <w:spacing w:line="276" w:lineRule="auto"/>
        <w:jc w:val="both"/>
      </w:pPr>
      <w:r w:rsidRPr="006B030F">
        <w:t>The Kidney Assist machine being used in the trial is a CE marked medical device designed for isolated hypothermic oxygenated perfusion of a donor kidney during storage</w:t>
      </w:r>
      <w:r w:rsidR="00186711">
        <w:t>.</w:t>
      </w:r>
      <w:r w:rsidRPr="006B030F">
        <w:t xml:space="preserve"> </w:t>
      </w:r>
      <w:r w:rsidR="00F82B04" w:rsidRPr="006B030F">
        <w:t>The machine will be produced and delivered by Organ Assist</w:t>
      </w:r>
      <w:r w:rsidR="00936298" w:rsidRPr="006B030F">
        <w:t xml:space="preserve"> (Groningen, The Netherlands).</w:t>
      </w:r>
      <w:r w:rsidR="00F82B04" w:rsidRPr="006B030F">
        <w:t xml:space="preserve"> </w:t>
      </w:r>
      <w:r w:rsidRPr="006B030F">
        <w:t xml:space="preserve">Organ Assist </w:t>
      </w:r>
      <w:r w:rsidR="00F82B04" w:rsidRPr="006B030F">
        <w:t>will also be responsible for</w:t>
      </w:r>
      <w:r w:rsidR="009B2284" w:rsidRPr="006B030F">
        <w:t xml:space="preserve"> training Transplant Technicians and other relevant individuals on how to operate the device</w:t>
      </w:r>
      <w:r w:rsidR="00352416" w:rsidRPr="006B030F">
        <w:t xml:space="preserve"> as well as for </w:t>
      </w:r>
      <w:r w:rsidR="009B2284" w:rsidRPr="006B030F">
        <w:t>maintenance and repairs to the machine as required</w:t>
      </w:r>
      <w:r w:rsidR="00352416" w:rsidRPr="006B030F">
        <w:t>. Organ Assist wil</w:t>
      </w:r>
      <w:r w:rsidR="009B2284" w:rsidRPr="006B030F">
        <w:t>l deliver a replacement device within 24 hours in the event of a defect being reported to them</w:t>
      </w:r>
      <w:r w:rsidR="00936298" w:rsidRPr="006B030F">
        <w:t xml:space="preserve">. </w:t>
      </w:r>
      <w:r w:rsidR="00513D46" w:rsidRPr="006B030F">
        <w:t xml:space="preserve">Med Assist will be responsible for logistics in Belgium and The Netherlands. A local </w:t>
      </w:r>
      <w:r w:rsidR="00BD2520" w:rsidRPr="008A1AAB">
        <w:t>logistics</w:t>
      </w:r>
      <w:r w:rsidR="00513D46" w:rsidRPr="006B030F">
        <w:t xml:space="preserve"> organisation will be used in the UK. The role of the logistics teams will include maintaining contact with the transplant registers (e.g. ET and NHSBT)</w:t>
      </w:r>
      <w:r w:rsidR="00250C02" w:rsidRPr="006B030F">
        <w:t>,</w:t>
      </w:r>
      <w:r w:rsidR="00186711" w:rsidRPr="008A1AAB">
        <w:t xml:space="preserve"> donor coordinators,</w:t>
      </w:r>
      <w:r w:rsidR="00250C02" w:rsidRPr="006B030F">
        <w:t xml:space="preserve"> supervising the Transplant Technicians and ensuring that a Transplant Technician is present at both donor and recipient procedures.</w:t>
      </w:r>
      <w:r w:rsidR="00DF064F" w:rsidRPr="006B030F">
        <w:t xml:space="preserve"> Training on the </w:t>
      </w:r>
      <w:r w:rsidR="005622D0" w:rsidRPr="006B030F">
        <w:t>use of the Kidney Assist machine</w:t>
      </w:r>
      <w:r w:rsidR="00DF064F" w:rsidRPr="006B030F">
        <w:t xml:space="preserve"> will be provided in advance of recruitment of the first patient </w:t>
      </w:r>
      <w:r w:rsidR="005622D0" w:rsidRPr="006B030F">
        <w:t>by Organ Assist/Med Assist for Belgium and The Netherlands and their equivalent in the UK</w:t>
      </w:r>
      <w:r w:rsidR="00DF064F" w:rsidRPr="006B030F">
        <w:t>. A record of all device training will be maintained. All personnel involved in randomisation and data entry will also be trained in the use of the online randomisation and data collection tool by the National Logistics Coordinator or Local Investigator, and records of such training will be maintained.</w:t>
      </w:r>
      <w:bookmarkEnd w:id="153"/>
    </w:p>
    <w:p w:rsidR="00352416" w:rsidRDefault="00352416" w:rsidP="008A1AAB">
      <w:pPr>
        <w:spacing w:line="276" w:lineRule="auto"/>
        <w:jc w:val="both"/>
      </w:pPr>
      <w:r>
        <w:t>The instruction manual of the Kidney Assist machine will be submitted as a separate document, but a summary of how the machine will be used in the trial is described below.</w:t>
      </w:r>
    </w:p>
    <w:p w:rsidR="0031006E" w:rsidRPr="006752A8" w:rsidRDefault="0031006E" w:rsidP="008A1AAB">
      <w:pPr>
        <w:spacing w:line="276" w:lineRule="auto"/>
        <w:jc w:val="both"/>
      </w:pPr>
      <w:r w:rsidRPr="0021766A">
        <w:t>The renal artery is connected to a kidney holder and a cold preservation solution (</w:t>
      </w:r>
      <w:proofErr w:type="spellStart"/>
      <w:r w:rsidRPr="0021766A">
        <w:t>perfusate</w:t>
      </w:r>
      <w:proofErr w:type="spellEnd"/>
      <w:r w:rsidRPr="0021766A">
        <w:t xml:space="preserve">) is pumped through the kidney while (optionally) adding oxygen to the </w:t>
      </w:r>
      <w:proofErr w:type="spellStart"/>
      <w:r w:rsidRPr="0021766A">
        <w:t>perfusate</w:t>
      </w:r>
      <w:proofErr w:type="spellEnd"/>
      <w:r w:rsidRPr="0021766A">
        <w:t xml:space="preserve">. The Kidney Assist pumps the </w:t>
      </w:r>
      <w:proofErr w:type="spellStart"/>
      <w:r w:rsidRPr="0021766A">
        <w:t>perfusate</w:t>
      </w:r>
      <w:proofErr w:type="spellEnd"/>
      <w:r w:rsidRPr="0021766A">
        <w:t xml:space="preserve"> through the kidney vasculature in a </w:t>
      </w:r>
      <w:proofErr w:type="spellStart"/>
      <w:r w:rsidRPr="0021766A">
        <w:t>pulsatile</w:t>
      </w:r>
      <w:proofErr w:type="spellEnd"/>
      <w:r w:rsidRPr="0021766A">
        <w:t xml:space="preserve"> way (60 </w:t>
      </w:r>
      <w:proofErr w:type="spellStart"/>
      <w:r w:rsidRPr="0021766A">
        <w:t>bpm</w:t>
      </w:r>
      <w:proofErr w:type="spellEnd"/>
      <w:r w:rsidRPr="0021766A">
        <w:t xml:space="preserve">). </w:t>
      </w:r>
      <w:r w:rsidRPr="006752A8">
        <w:t xml:space="preserve">The Kidney Assist pump is pressure controlled. The pressure can vary from 0 to 60 mmHg according to the chosen setting. In the </w:t>
      </w:r>
      <w:r>
        <w:t>COMPARE</w:t>
      </w:r>
      <w:r w:rsidRPr="006752A8">
        <w:t xml:space="preserve"> Trial, the pressure will be set at 25 mmHg and will not be modified during the preservation of the kidney unless the Kidney Assist gives a ‘flow alarm’. The ‘flow alarm’ is activated when the flow limit of the Kidney Assist is reached (500 </w:t>
      </w:r>
      <w:proofErr w:type="spellStart"/>
      <w:r w:rsidRPr="006752A8">
        <w:t>mL</w:t>
      </w:r>
      <w:proofErr w:type="spellEnd"/>
      <w:r w:rsidRPr="006752A8">
        <w:t xml:space="preserve">/min). The set pressure will then be automatically decreased to a lower value. Usually the ‘flow alarm’ and decreased pressure signifies a connection problem of the artery to the machine (e.g. </w:t>
      </w:r>
      <w:proofErr w:type="spellStart"/>
      <w:r w:rsidRPr="006752A8">
        <w:t>perfusate</w:t>
      </w:r>
      <w:proofErr w:type="spellEnd"/>
      <w:r w:rsidRPr="006752A8">
        <w:t xml:space="preserve"> leak) and this will be noticed minutes after the kidney is placed on the machine. If this occurs, the connection of the kidney with the Kidney Assist will be checked by the </w:t>
      </w:r>
      <w:r w:rsidR="00186711">
        <w:t>retrieval</w:t>
      </w:r>
      <w:r w:rsidRPr="006752A8">
        <w:t xml:space="preserve"> surgeon with the help of the </w:t>
      </w:r>
      <w:r w:rsidRPr="00D11F99">
        <w:t>T</w:t>
      </w:r>
      <w:r w:rsidRPr="006752A8">
        <w:t>ransplant Technician to rule out any problems with the connection (e.g. leak of perfusion fluid) that can explain the high flow. If no reason for the high flow can be found, then the lower perfusion pressure will be accepted and noted in the CRF by the Transplant Technician.</w:t>
      </w:r>
    </w:p>
    <w:p w:rsidR="0031006E" w:rsidRPr="0021766A" w:rsidRDefault="0031006E" w:rsidP="008A1AAB">
      <w:pPr>
        <w:spacing w:line="276" w:lineRule="auto"/>
        <w:jc w:val="both"/>
      </w:pPr>
      <w:proofErr w:type="spellStart"/>
      <w:r w:rsidRPr="0021766A">
        <w:t>Perfusate</w:t>
      </w:r>
      <w:proofErr w:type="spellEnd"/>
      <w:r w:rsidRPr="0021766A">
        <w:t xml:space="preserve"> and kidney are cooled to 1-4°C using crushed ice outside the sterile container. The Kidney Assist will be used as a stand-alone preservation method (up to 24 hours). If the Kidney Assist stops functioning for whatever reason, the kidney always remains submerged in preservation solution and remains cooled by the ice (i.e. cold storage on ice). The kidney does not need to be disconnected from the machine to be properly cold stored. In this case, the kidney will still be included in the intention-to-treat analysis. The kidney with the Kidney Assist will be transported from the donor to the recipient hospital acco</w:t>
      </w:r>
      <w:r>
        <w:t>rding to current practice in ET</w:t>
      </w:r>
      <w:r w:rsidRPr="0021766A">
        <w:t>/NHSBT</w:t>
      </w:r>
      <w:r>
        <w:t>.</w:t>
      </w:r>
    </w:p>
    <w:p w:rsidR="0031006E" w:rsidRPr="0021766A" w:rsidRDefault="0031006E" w:rsidP="008A1AAB">
      <w:pPr>
        <w:spacing w:line="276" w:lineRule="auto"/>
        <w:jc w:val="both"/>
      </w:pPr>
      <w:r w:rsidRPr="0021766A">
        <w:t>The Kidney Assist has been tested to pressure changes outside of the device (in case of air transport); no disturbances in the perfusion occurred.</w:t>
      </w:r>
    </w:p>
    <w:p w:rsidR="0031006E" w:rsidRPr="0021766A" w:rsidRDefault="0031006E" w:rsidP="008A1AAB">
      <w:pPr>
        <w:spacing w:line="276" w:lineRule="auto"/>
        <w:jc w:val="both"/>
      </w:pPr>
      <w:r w:rsidRPr="0021766A">
        <w:t xml:space="preserve">The Kidney Assist continuously registers renal resistance and flow measures, however these will be concealed in order to avoid the decision to accept / discard a kidney based on these parameters. </w:t>
      </w:r>
    </w:p>
    <w:p w:rsidR="0031006E" w:rsidRPr="006752A8" w:rsidRDefault="0031006E" w:rsidP="008A1AAB">
      <w:pPr>
        <w:spacing w:line="276" w:lineRule="auto"/>
        <w:jc w:val="both"/>
      </w:pPr>
      <w:r w:rsidRPr="006752A8">
        <w:t xml:space="preserve">The Kidney Assist does not have an alarm to indicate that the oxygen cylinder is empty. It uses </w:t>
      </w:r>
      <w:proofErr w:type="gramStart"/>
      <w:r w:rsidRPr="006752A8">
        <w:t>an</w:t>
      </w:r>
      <w:proofErr w:type="gramEnd"/>
      <w:r w:rsidRPr="006752A8">
        <w:t xml:space="preserve"> 0.6</w:t>
      </w:r>
      <w:r>
        <w:t> </w:t>
      </w:r>
      <w:r w:rsidRPr="006752A8">
        <w:t xml:space="preserve">L oxygen cylinder with a pressure of 300 bar. At the fixed flow of 100 </w:t>
      </w:r>
      <w:proofErr w:type="spellStart"/>
      <w:r w:rsidRPr="006752A8">
        <w:t>mL</w:t>
      </w:r>
      <w:proofErr w:type="spellEnd"/>
      <w:r w:rsidRPr="006752A8">
        <w:t xml:space="preserve">/min this allows for enough oxygen to pump the kidney </w:t>
      </w:r>
      <w:r w:rsidRPr="00D11F99">
        <w:t xml:space="preserve">for 30 consecutive hours. As a precaution to avoid the risk of an empty cylinder in a kidney allocated to </w:t>
      </w:r>
      <w:proofErr w:type="gramStart"/>
      <w:r w:rsidRPr="00D11F99">
        <w:t>oxygenated</w:t>
      </w:r>
      <w:proofErr w:type="gramEnd"/>
      <w:r w:rsidRPr="00D11F99">
        <w:t xml:space="preserve"> HMP, only completely full cylinders will be used in the oxygenated HMP arm. When the kidney has been stored for 28 hours, the Logistics Team is contacted to change the cylinder. This way the allocation of the kidney will remain concealed (see Section </w:t>
      </w:r>
      <w:fldSimple w:instr=" REF _Ref384287545 \r \h  \* MERGEFORMAT ">
        <w:ins w:id="154" w:author="Sarah Mertens" w:date="2014-08-20T14:48:00Z">
          <w:r w:rsidR="007A41C6">
            <w:t>8.2</w:t>
          </w:r>
        </w:ins>
        <w:del w:id="155" w:author="Sarah Mertens" w:date="2014-08-20T14:48:00Z">
          <w:r w:rsidR="00186711" w:rsidDel="007A41C6">
            <w:delText>7.2</w:delText>
          </w:r>
        </w:del>
      </w:fldSimple>
      <w:r w:rsidRPr="00D11F99">
        <w:t>). If necessary, the ice in the reservoir (which is enough to guarantee 24 hours of cold storage) will be refilled by the Transplant Technician or personnel of the recipient transplant centre.</w:t>
      </w:r>
    </w:p>
    <w:p w:rsidR="0031006E" w:rsidRPr="008A1AAB" w:rsidRDefault="0031006E" w:rsidP="0031006E">
      <w:pPr>
        <w:spacing w:after="300" w:line="276" w:lineRule="auto"/>
        <w:jc w:val="both"/>
        <w:rPr>
          <w:b/>
          <w:u w:val="single"/>
        </w:rPr>
      </w:pPr>
      <w:r w:rsidRPr="008A1AAB">
        <w:rPr>
          <w:b/>
          <w:u w:val="single"/>
        </w:rPr>
        <w:t>The machine perfusion solution</w:t>
      </w:r>
    </w:p>
    <w:p w:rsidR="0031006E" w:rsidRPr="0021766A" w:rsidRDefault="0031006E" w:rsidP="0031006E">
      <w:pPr>
        <w:pStyle w:val="ListParagraph"/>
        <w:spacing w:after="300" w:line="276" w:lineRule="auto"/>
        <w:ind w:left="0"/>
        <w:jc w:val="both"/>
      </w:pPr>
      <w:r w:rsidRPr="0021766A">
        <w:t xml:space="preserve">Kidneys will be </w:t>
      </w:r>
      <w:proofErr w:type="spellStart"/>
      <w:r w:rsidRPr="0021766A">
        <w:t>perfused</w:t>
      </w:r>
      <w:proofErr w:type="spellEnd"/>
      <w:r w:rsidRPr="0021766A">
        <w:t xml:space="preserve"> with 1000 </w:t>
      </w:r>
      <w:proofErr w:type="spellStart"/>
      <w:r w:rsidRPr="0021766A">
        <w:t>mL</w:t>
      </w:r>
      <w:proofErr w:type="spellEnd"/>
      <w:r w:rsidRPr="0021766A">
        <w:t xml:space="preserve"> </w:t>
      </w:r>
      <w:proofErr w:type="spellStart"/>
      <w:r w:rsidRPr="0021766A">
        <w:t>Belzers</w:t>
      </w:r>
      <w:proofErr w:type="spellEnd"/>
      <w:r w:rsidRPr="0021766A">
        <w:t xml:space="preserve"> Machine Perfusion Solution.</w:t>
      </w:r>
      <w:hyperlink w:anchor="_ENREF_30" w:tooltip="Belzer, 1982 #627" w:history="1">
        <w:r w:rsidR="00253C3B" w:rsidRPr="0021766A">
          <w:fldChar w:fldCharType="begin"/>
        </w:r>
        <w:r w:rsidR="00BD12EE">
          <w:instrText xml:space="preserve"> ADDIN EN.CITE &lt;EndNote&gt;&lt;Cite&gt;&lt;Author&gt;Belzer&lt;/Author&gt;&lt;Year&gt;1982&lt;/Year&gt;&lt;RecNum&gt;627&lt;/RecNum&gt;&lt;DisplayText&gt;&lt;style face="superscript"&gt;30&lt;/style&gt;&lt;/DisplayText&gt;&lt;record&gt;&lt;rec-number&gt;627&lt;/rec-number&gt;&lt;foreign-keys&gt;&lt;key app="EN" db-id="appt2dpzqx9wtme9dvm55ezh2xp0xvdf9xa9"&gt;627&lt;/key&gt;&lt;/foreign-keys&gt;&lt;ref-type name="Journal Article"&gt;17&lt;/ref-type&gt;&lt;contributors&gt;&lt;authors&gt;&lt;author&gt;Belzer, F. O.&lt;/author&gt;&lt;author&gt;Glass, N. R.&lt;/author&gt;&lt;author&gt;Sollinger, H. W.&lt;/author&gt;&lt;author&gt;Hoffmann, R. M.&lt;/author&gt;&lt;author&gt;Southard, J. H.&lt;/author&gt;&lt;/authors&gt;&lt;/contributors&gt;&lt;titles&gt;&lt;title&gt;A new perfusate for kidney preservation&lt;/title&gt;&lt;secondary-title&gt;Transplantation&lt;/secondary-title&gt;&lt;/titles&gt;&lt;periodical&gt;&lt;full-title&gt;Transplantation&lt;/full-title&gt;&lt;/periodical&gt;&lt;pages&gt;322-3&lt;/pages&gt;&lt;volume&gt;33&lt;/volume&gt;&lt;number&gt;3&lt;/number&gt;&lt;edition&gt;1982/03/01&lt;/edition&gt;&lt;keywords&gt;&lt;keyword&gt;Animals&lt;/keyword&gt;&lt;keyword&gt;Creatinine/blood&lt;/keyword&gt;&lt;keyword&gt;Dogs&lt;/keyword&gt;&lt;keyword&gt;Gluconates/pharmacology&lt;/keyword&gt;&lt;keyword&gt;Hypothermia, Induced&lt;/keyword&gt;&lt;keyword&gt;Kidney/metabolism/physiology&lt;/keyword&gt;&lt;keyword&gt;Kidney Transplantation&lt;/keyword&gt;&lt;keyword&gt;Organ Preservation/ methods&lt;/keyword&gt;&lt;keyword&gt;Perfusion&lt;/keyword&gt;&lt;keyword&gt;Tissue Preservation/ methods&lt;/keyword&gt;&lt;/keywords&gt;&lt;dates&gt;&lt;year&gt;1982&lt;/year&gt;&lt;pub-dates&gt;&lt;date&gt;Mar&lt;/date&gt;&lt;/pub-dates&gt;&lt;/dates&gt;&lt;isbn&gt;0041-1337 (Print)&lt;/isbn&gt;&lt;accession-num&gt;7039039&lt;/accession-num&gt;&lt;urls&gt;&lt;/urls&gt;&lt;remote-database-provider&gt;Nlm&lt;/remote-database-provider&gt;&lt;language&gt;eng&lt;/language&gt;&lt;/record&gt;&lt;/Cite&gt;&lt;/EndNote&gt;</w:instrText>
        </w:r>
        <w:r w:rsidR="00253C3B" w:rsidRPr="0021766A">
          <w:fldChar w:fldCharType="separate"/>
        </w:r>
        <w:r w:rsidR="00BD12EE" w:rsidRPr="00BD12EE">
          <w:rPr>
            <w:noProof/>
            <w:vertAlign w:val="superscript"/>
          </w:rPr>
          <w:t>30</w:t>
        </w:r>
        <w:r w:rsidR="00253C3B" w:rsidRPr="0021766A">
          <w:fldChar w:fldCharType="end"/>
        </w:r>
      </w:hyperlink>
      <w:r w:rsidRPr="0021766A">
        <w:t xml:space="preserve"> This solution is intended for the in vitro flushing and temporary continuous machine perfusion preservation of explanted kidneys. </w:t>
      </w:r>
      <w:proofErr w:type="spellStart"/>
      <w:r w:rsidRPr="0021766A">
        <w:t>Belzers</w:t>
      </w:r>
      <w:proofErr w:type="spellEnd"/>
      <w:r w:rsidRPr="0021766A">
        <w:t xml:space="preserve"> Machine Perfusion Solution is a sterile, isotonic non-</w:t>
      </w:r>
      <w:proofErr w:type="spellStart"/>
      <w:r w:rsidRPr="0021766A">
        <w:t>pyrogenic</w:t>
      </w:r>
      <w:proofErr w:type="spellEnd"/>
      <w:r w:rsidRPr="0021766A">
        <w:t xml:space="preserve"> solution with the following approximate c</w:t>
      </w:r>
      <w:r>
        <w:t>oncentrations</w:t>
      </w:r>
      <w:r w:rsidRPr="0021766A">
        <w:t xml:space="preserve">: </w:t>
      </w:r>
      <w:proofErr w:type="spellStart"/>
      <w:r w:rsidRPr="0021766A">
        <w:t>osmolarity</w:t>
      </w:r>
      <w:proofErr w:type="spellEnd"/>
      <w:r w:rsidRPr="0021766A">
        <w:t xml:space="preserve"> of 300 </w:t>
      </w:r>
      <w:proofErr w:type="spellStart"/>
      <w:r w:rsidRPr="0021766A">
        <w:t>mOsm</w:t>
      </w:r>
      <w:proofErr w:type="spellEnd"/>
      <w:r w:rsidRPr="0021766A">
        <w:t xml:space="preserve">, sodium concentration of 100 </w:t>
      </w:r>
      <w:proofErr w:type="spellStart"/>
      <w:r w:rsidRPr="0021766A">
        <w:t>mEq</w:t>
      </w:r>
      <w:proofErr w:type="spellEnd"/>
      <w:r w:rsidRPr="0021766A">
        <w:t xml:space="preserve">/L, potassium concentration of 25 </w:t>
      </w:r>
      <w:proofErr w:type="spellStart"/>
      <w:r w:rsidRPr="0021766A">
        <w:t>mEq</w:t>
      </w:r>
      <w:proofErr w:type="spellEnd"/>
      <w:r w:rsidRPr="0021766A">
        <w:t>/L, and pH of 7.4 at room temperature.</w:t>
      </w:r>
      <w:r>
        <w:t xml:space="preserve"> A commercially available form of </w:t>
      </w:r>
      <w:proofErr w:type="spellStart"/>
      <w:r>
        <w:t>Belzers</w:t>
      </w:r>
      <w:proofErr w:type="spellEnd"/>
      <w:r>
        <w:t xml:space="preserve"> Machine Perfusion Solution will be used, the same form in all kidneys included in the study.</w:t>
      </w:r>
    </w:p>
    <w:p w:rsidR="00A9473A" w:rsidRPr="0021766A" w:rsidRDefault="00A9473A" w:rsidP="00A9473A">
      <w:pPr>
        <w:pStyle w:val="Heading1"/>
        <w:numPr>
          <w:ilvl w:val="0"/>
          <w:numId w:val="1"/>
        </w:numPr>
        <w:spacing w:line="276" w:lineRule="auto"/>
        <w:jc w:val="both"/>
      </w:pPr>
      <w:bookmarkStart w:id="156" w:name="_Toc362008551"/>
      <w:bookmarkStart w:id="157" w:name="_Toc384289442"/>
      <w:bookmarkStart w:id="158" w:name="_Toc384315301"/>
      <w:r w:rsidRPr="0021766A">
        <w:t>Methods: Assignment of interventions</w:t>
      </w:r>
      <w:bookmarkEnd w:id="156"/>
      <w:bookmarkEnd w:id="157"/>
      <w:bookmarkEnd w:id="158"/>
    </w:p>
    <w:p w:rsidR="00D019A3" w:rsidRPr="00D019A3" w:rsidRDefault="004765C5" w:rsidP="00D019A3">
      <w:pPr>
        <w:pStyle w:val="Heading2"/>
        <w:numPr>
          <w:ilvl w:val="1"/>
          <w:numId w:val="1"/>
        </w:numPr>
        <w:spacing w:line="276" w:lineRule="auto"/>
        <w:jc w:val="both"/>
      </w:pPr>
      <w:bookmarkStart w:id="159" w:name="_Toc362008552"/>
      <w:bookmarkStart w:id="160" w:name="_Toc384289443"/>
      <w:bookmarkStart w:id="161" w:name="_Toc384315302"/>
      <w:r w:rsidRPr="0021766A">
        <w:t>Allocation</w:t>
      </w:r>
      <w:bookmarkEnd w:id="159"/>
      <w:bookmarkEnd w:id="160"/>
      <w:bookmarkEnd w:id="161"/>
    </w:p>
    <w:p w:rsidR="004765C5" w:rsidRPr="0021766A" w:rsidRDefault="004765C5" w:rsidP="00D7578A">
      <w:pPr>
        <w:pStyle w:val="Heading3"/>
        <w:numPr>
          <w:ilvl w:val="2"/>
          <w:numId w:val="1"/>
        </w:numPr>
        <w:spacing w:line="276" w:lineRule="auto"/>
      </w:pPr>
      <w:bookmarkStart w:id="162" w:name="_Toc362008553"/>
      <w:r w:rsidRPr="0021766A">
        <w:t>Sequence generation</w:t>
      </w:r>
      <w:bookmarkEnd w:id="162"/>
    </w:p>
    <w:p w:rsidR="004765C5" w:rsidRPr="0021766A" w:rsidRDefault="00986EA0" w:rsidP="00AB28F1">
      <w:pPr>
        <w:pStyle w:val="ListParagraph"/>
        <w:spacing w:line="276" w:lineRule="auto"/>
        <w:ind w:left="0"/>
        <w:jc w:val="both"/>
      </w:pPr>
      <w:r w:rsidRPr="0021766A">
        <w:t xml:space="preserve">Kidneys from the same donor will be randomly assigned to HMP with or without oxygen in pairs and hence 1:1 allocation </w:t>
      </w:r>
      <w:r w:rsidR="002E77BD">
        <w:t xml:space="preserve">with stratification by country (Belgium, the Netherlands and UK) will be performed </w:t>
      </w:r>
      <w:r w:rsidR="000A362B">
        <w:t>by</w:t>
      </w:r>
      <w:r w:rsidRPr="0021766A">
        <w:t xml:space="preserve"> a computer generated randomisation schedule</w:t>
      </w:r>
      <w:r w:rsidR="00240B08" w:rsidRPr="0021766A">
        <w:t>.</w:t>
      </w:r>
    </w:p>
    <w:p w:rsidR="00FF08F9" w:rsidRDefault="00FF08F9" w:rsidP="00D7578A">
      <w:pPr>
        <w:pStyle w:val="Heading3"/>
        <w:numPr>
          <w:ilvl w:val="2"/>
          <w:numId w:val="1"/>
        </w:numPr>
        <w:spacing w:line="276" w:lineRule="auto"/>
      </w:pPr>
      <w:bookmarkStart w:id="163" w:name="_Toc362008554"/>
      <w:r>
        <w:t>Timing of randomisation</w:t>
      </w:r>
    </w:p>
    <w:p w:rsidR="00FF08F9" w:rsidRPr="00FF08F9" w:rsidRDefault="00FF08F9" w:rsidP="00FF08F9">
      <w:pPr>
        <w:spacing w:line="276" w:lineRule="auto"/>
        <w:jc w:val="both"/>
      </w:pPr>
      <w:r>
        <w:t xml:space="preserve">Kidney pairs will be randomised after retrieval when they are inspected on the back table by the </w:t>
      </w:r>
      <w:r w:rsidR="00186711">
        <w:t>retrieval</w:t>
      </w:r>
      <w:r>
        <w:t xml:space="preserve"> surgeon. After he / she </w:t>
      </w:r>
      <w:proofErr w:type="gramStart"/>
      <w:r>
        <w:t>has</w:t>
      </w:r>
      <w:proofErr w:type="gramEnd"/>
      <w:r>
        <w:t xml:space="preserve"> declared that both kidneys are transplantable, the pair will be randomised as described in Section 4.1.</w:t>
      </w:r>
    </w:p>
    <w:p w:rsidR="004765C5" w:rsidRPr="0021766A" w:rsidRDefault="004765C5" w:rsidP="00D7578A">
      <w:pPr>
        <w:pStyle w:val="Heading3"/>
        <w:numPr>
          <w:ilvl w:val="2"/>
          <w:numId w:val="1"/>
        </w:numPr>
        <w:spacing w:line="276" w:lineRule="auto"/>
      </w:pPr>
      <w:r w:rsidRPr="0021766A">
        <w:t>Allocation concealment mechanism</w:t>
      </w:r>
      <w:bookmarkEnd w:id="163"/>
    </w:p>
    <w:p w:rsidR="004765C5" w:rsidRPr="0021766A" w:rsidRDefault="00986EA0" w:rsidP="00AB28F1">
      <w:pPr>
        <w:pStyle w:val="ListParagraph"/>
        <w:spacing w:line="276" w:lineRule="auto"/>
        <w:ind w:left="0"/>
        <w:jc w:val="both"/>
      </w:pPr>
      <w:r w:rsidRPr="0021766A">
        <w:t>Allocation concealment will be ensured by the use of a web-based trial database with telephone back-up available. Allocation will not be revealed</w:t>
      </w:r>
      <w:r w:rsidR="00616485" w:rsidRPr="0021766A">
        <w:t xml:space="preserve"> t</w:t>
      </w:r>
      <w:r w:rsidR="00044258" w:rsidRPr="0021766A">
        <w:t>o anyone except the Transplan</w:t>
      </w:r>
      <w:r w:rsidR="00240B08" w:rsidRPr="0021766A">
        <w:t>t Technician and the Logistics C</w:t>
      </w:r>
      <w:r w:rsidR="00044258" w:rsidRPr="0021766A">
        <w:t>oordinator.</w:t>
      </w:r>
    </w:p>
    <w:p w:rsidR="004765C5" w:rsidRPr="0021766A" w:rsidRDefault="004765C5" w:rsidP="00D7578A">
      <w:pPr>
        <w:pStyle w:val="Heading3"/>
        <w:numPr>
          <w:ilvl w:val="2"/>
          <w:numId w:val="1"/>
        </w:numPr>
        <w:spacing w:line="276" w:lineRule="auto"/>
      </w:pPr>
      <w:bookmarkStart w:id="164" w:name="_Toc362008555"/>
      <w:r w:rsidRPr="0021766A">
        <w:t>Implementation</w:t>
      </w:r>
      <w:bookmarkEnd w:id="164"/>
    </w:p>
    <w:p w:rsidR="00986EA0" w:rsidRDefault="00044258" w:rsidP="00AB28F1">
      <w:pPr>
        <w:pStyle w:val="ListParagraph"/>
        <w:spacing w:line="276" w:lineRule="auto"/>
        <w:ind w:left="0"/>
        <w:jc w:val="both"/>
      </w:pPr>
      <w:r w:rsidRPr="0021766A">
        <w:t>Once all criteria for inclusion have been checked</w:t>
      </w:r>
      <w:r w:rsidR="00D019A3">
        <w:t xml:space="preserve"> and </w:t>
      </w:r>
      <w:r w:rsidR="00A9112D">
        <w:t xml:space="preserve">both </w:t>
      </w:r>
      <w:r w:rsidR="00D019A3">
        <w:t xml:space="preserve">the kidneys have been deemed transplantable by the </w:t>
      </w:r>
      <w:r w:rsidR="00186711">
        <w:t>retrieval</w:t>
      </w:r>
      <w:r w:rsidR="00D019A3">
        <w:t xml:space="preserve"> surgeon (this is at the stage of the back-table inspection of the kidneys during the retrieval),</w:t>
      </w:r>
      <w:r w:rsidRPr="0021766A">
        <w:t xml:space="preserve"> the Transplant Technician will log</w:t>
      </w:r>
      <w:r w:rsidR="00986EA0" w:rsidRPr="0021766A">
        <w:t xml:space="preserve"> </w:t>
      </w:r>
      <w:r w:rsidRPr="0021766A">
        <w:t>in to an online data collection and randomisation tool</w:t>
      </w:r>
      <w:r w:rsidR="00D019A3">
        <w:t xml:space="preserve"> and will randomise the transplantable kidneys from this donor</w:t>
      </w:r>
      <w:r w:rsidRPr="0021766A">
        <w:t xml:space="preserve">. This will require compliance with inclusion and exclusion criteria. </w:t>
      </w:r>
      <w:r w:rsidR="00986EA0" w:rsidRPr="0021766A">
        <w:t>Baseline donor characteristics will be required prior to release of the randomisation groups. This will ensure that the donor is enrolled prior to allocation.</w:t>
      </w:r>
    </w:p>
    <w:p w:rsidR="008503D4" w:rsidRDefault="00D019A3" w:rsidP="00B04DB2">
      <w:pPr>
        <w:pStyle w:val="Heading3"/>
        <w:numPr>
          <w:ilvl w:val="2"/>
          <w:numId w:val="1"/>
        </w:numPr>
        <w:spacing w:line="276" w:lineRule="auto"/>
      </w:pPr>
      <w:r>
        <w:t>What if the kidney cannot be connected to the Kidney Assist?</w:t>
      </w:r>
    </w:p>
    <w:p w:rsidR="008503D4" w:rsidRDefault="00D019A3" w:rsidP="00B04DB2">
      <w:pPr>
        <w:spacing w:after="0" w:line="276" w:lineRule="auto"/>
      </w:pPr>
      <w:r>
        <w:t xml:space="preserve">When, after randomisation, it is apparent that the kidney cannot be connected to the Kidney Assist, the kidney will be </w:t>
      </w:r>
      <w:ins w:id="165" w:author="bradleya" w:date="2014-08-19T15:31:00Z">
        <w:r w:rsidR="001E034F">
          <w:t>cold stored and transplanted as usual</w:t>
        </w:r>
      </w:ins>
      <w:ins w:id="166" w:author="bradleya" w:date="2014-08-19T15:32:00Z">
        <w:r w:rsidR="001E034F">
          <w:t>.</w:t>
        </w:r>
      </w:ins>
      <w:ins w:id="167" w:author="bradleya" w:date="2014-08-19T15:31:00Z">
        <w:r w:rsidR="001E034F">
          <w:t xml:space="preserve"> </w:t>
        </w:r>
      </w:ins>
      <w:del w:id="168" w:author="bradleya" w:date="2014-08-19T15:32:00Z">
        <w:r w:rsidDel="001E034F">
          <w:delText>excluded from the trial and it</w:delText>
        </w:r>
      </w:del>
      <w:ins w:id="169" w:author="bradleya" w:date="2014-08-19T15:32:00Z">
        <w:r w:rsidR="001E034F">
          <w:t xml:space="preserve"> It</w:t>
        </w:r>
      </w:ins>
      <w:r>
        <w:t xml:space="preserve"> will be registered as a ‘failure to connect the kidney to the Kidney Assist’ in the </w:t>
      </w:r>
      <w:proofErr w:type="spellStart"/>
      <w:r>
        <w:t>eCRF</w:t>
      </w:r>
      <w:proofErr w:type="spellEnd"/>
      <w:r>
        <w:t xml:space="preserve">. A reason for this failure will be </w:t>
      </w:r>
      <w:r w:rsidR="001A7119">
        <w:t>recorded. This</w:t>
      </w:r>
      <w:r>
        <w:t xml:space="preserve"> ‘failure’ can be expected to happen when:</w:t>
      </w:r>
    </w:p>
    <w:p w:rsidR="008503D4" w:rsidRDefault="00D019A3" w:rsidP="00B04DB2">
      <w:pPr>
        <w:spacing w:after="0" w:line="276" w:lineRule="auto"/>
      </w:pPr>
      <w:r>
        <w:t>-</w:t>
      </w:r>
      <w:r>
        <w:tab/>
        <w:t xml:space="preserve">An aortic patch is too small for a reliable connection to the Kidney Assist. 2 sizes of </w:t>
      </w:r>
      <w:proofErr w:type="spellStart"/>
      <w:r>
        <w:t>cannula</w:t>
      </w:r>
      <w:proofErr w:type="spellEnd"/>
      <w:r>
        <w:t xml:space="preserve"> holders are available: 7mm x 20mm, 9mm x 30mm. At the start of the trial a solution for multiple arteries on different patches will be available</w:t>
      </w:r>
      <w:r w:rsidR="000D5906">
        <w:t>.</w:t>
      </w:r>
    </w:p>
    <w:p w:rsidR="008503D4" w:rsidRDefault="00D019A3" w:rsidP="00B04DB2">
      <w:pPr>
        <w:pStyle w:val="ListParagraph"/>
        <w:spacing w:after="0" w:line="276" w:lineRule="auto"/>
        <w:ind w:left="0"/>
        <w:jc w:val="both"/>
      </w:pPr>
      <w:r>
        <w:t>-</w:t>
      </w:r>
      <w:r>
        <w:tab/>
        <w:t>Too many renal arteries prevent a safe connection of the kidney to the Kidney Assist</w:t>
      </w:r>
      <w:r w:rsidR="000D5906">
        <w:t>.</w:t>
      </w:r>
    </w:p>
    <w:p w:rsidR="008503D4" w:rsidRDefault="008503D4" w:rsidP="00B04DB2">
      <w:pPr>
        <w:pStyle w:val="ListParagraph"/>
        <w:spacing w:after="0" w:line="276" w:lineRule="auto"/>
        <w:ind w:left="0"/>
        <w:jc w:val="both"/>
      </w:pPr>
    </w:p>
    <w:p w:rsidR="008503D4" w:rsidRDefault="001A7119" w:rsidP="00B04DB2">
      <w:pPr>
        <w:pStyle w:val="ListParagraph"/>
        <w:spacing w:after="0" w:line="276" w:lineRule="auto"/>
        <w:ind w:left="0"/>
        <w:jc w:val="both"/>
      </w:pPr>
      <w:r>
        <w:t xml:space="preserve">As one can only truly ascertain whether a safe connection of the kidney with the Kidney Assist can be made upon actually attempting a connection, we chose to randomise kidneys </w:t>
      </w:r>
      <w:r w:rsidR="000D5906">
        <w:t>as a pair</w:t>
      </w:r>
      <w:r>
        <w:t xml:space="preserve"> before this attempt has been made. This will allow us to document the ‘real-life’ incidence of a failed </w:t>
      </w:r>
      <w:proofErr w:type="spellStart"/>
      <w:r>
        <w:t>cannulation</w:t>
      </w:r>
      <w:proofErr w:type="spellEnd"/>
      <w:r w:rsidR="008D7112">
        <w:t>, i.e. where the technology would not be usable in clinical practice.</w:t>
      </w:r>
      <w:r w:rsidR="00FF08F9">
        <w:t xml:space="preserve"> </w:t>
      </w:r>
      <w:del w:id="170" w:author="bradleya" w:date="2014-08-19T15:33:00Z">
        <w:r w:rsidR="00FF08F9" w:rsidDel="001E034F">
          <w:delText>The contralateral kidney will still be included in the trial and will be analysed in an unpaired analysis.</w:delText>
        </w:r>
      </w:del>
    </w:p>
    <w:p w:rsidR="004765C5" w:rsidRPr="0021766A" w:rsidRDefault="004765C5" w:rsidP="00D7578A">
      <w:pPr>
        <w:pStyle w:val="Heading2"/>
        <w:numPr>
          <w:ilvl w:val="1"/>
          <w:numId w:val="1"/>
        </w:numPr>
        <w:spacing w:line="276" w:lineRule="auto"/>
        <w:jc w:val="both"/>
      </w:pPr>
      <w:bookmarkStart w:id="171" w:name="_Toc362008556"/>
      <w:bookmarkStart w:id="172" w:name="_Ref384287545"/>
      <w:bookmarkStart w:id="173" w:name="_Ref384287552"/>
      <w:bookmarkStart w:id="174" w:name="_Toc384289444"/>
      <w:bookmarkStart w:id="175" w:name="_Toc384315303"/>
      <w:r w:rsidRPr="0021766A">
        <w:t>Blinding</w:t>
      </w:r>
      <w:bookmarkEnd w:id="171"/>
      <w:bookmarkEnd w:id="172"/>
      <w:bookmarkEnd w:id="173"/>
      <w:bookmarkEnd w:id="174"/>
      <w:bookmarkEnd w:id="175"/>
    </w:p>
    <w:p w:rsidR="00585020" w:rsidRPr="0021766A" w:rsidRDefault="00585020" w:rsidP="00A477F3">
      <w:pPr>
        <w:pStyle w:val="ListParagraph"/>
        <w:numPr>
          <w:ilvl w:val="0"/>
          <w:numId w:val="16"/>
        </w:numPr>
        <w:spacing w:line="276" w:lineRule="auto"/>
        <w:jc w:val="both"/>
      </w:pPr>
      <w:r w:rsidRPr="0021766A">
        <w:t xml:space="preserve">All members of the </w:t>
      </w:r>
      <w:r w:rsidR="000D5906">
        <w:t>retrieval</w:t>
      </w:r>
      <w:r w:rsidRPr="0021766A">
        <w:t xml:space="preserve"> team, the international allocation offices, the transplant team, the team responsible for patient </w:t>
      </w:r>
      <w:r w:rsidR="000C7ED7" w:rsidRPr="0021766A">
        <w:t>follow-up</w:t>
      </w:r>
      <w:r w:rsidRPr="0021766A">
        <w:t xml:space="preserve">, and the recipients themselves will be blinded. The only people aware of the randomisation will be the Logistics Team that operates independent of the procurement/transplant teams and will </w:t>
      </w:r>
      <w:r w:rsidR="00FD1469">
        <w:t xml:space="preserve">be trained not to </w:t>
      </w:r>
      <w:r w:rsidRPr="0021766A">
        <w:t>reveal the allocation.</w:t>
      </w:r>
      <w:r w:rsidR="0023739B" w:rsidRPr="0023739B">
        <w:t xml:space="preserve"> </w:t>
      </w:r>
    </w:p>
    <w:p w:rsidR="00C93044" w:rsidRPr="0021766A" w:rsidRDefault="00C93044" w:rsidP="00A477F3">
      <w:pPr>
        <w:pStyle w:val="ListParagraph"/>
        <w:numPr>
          <w:ilvl w:val="0"/>
          <w:numId w:val="16"/>
        </w:numPr>
        <w:spacing w:line="276" w:lineRule="auto"/>
        <w:jc w:val="both"/>
      </w:pPr>
      <w:r w:rsidRPr="0021766A">
        <w:t xml:space="preserve">The intervention concerns the addition of oxygen to the </w:t>
      </w:r>
      <w:proofErr w:type="spellStart"/>
      <w:r w:rsidRPr="0021766A">
        <w:t>perfusate</w:t>
      </w:r>
      <w:proofErr w:type="spellEnd"/>
      <w:r w:rsidRPr="0021766A">
        <w:t xml:space="preserve">. In order to accomplish this a full oxygen cylinder needs to be connected to the Kidney Assist and the cylinder needs to be opened </w:t>
      </w:r>
      <w:r w:rsidR="00585020" w:rsidRPr="0021766A">
        <w:t xml:space="preserve">by turning the regulator </w:t>
      </w:r>
      <w:r w:rsidRPr="0021766A">
        <w:t xml:space="preserve">so that oxygen flows at a </w:t>
      </w:r>
      <w:proofErr w:type="spellStart"/>
      <w:r w:rsidRPr="0021766A">
        <w:t>prespecified</w:t>
      </w:r>
      <w:proofErr w:type="spellEnd"/>
      <w:r w:rsidRPr="0021766A">
        <w:t xml:space="preserve"> rate (see</w:t>
      </w:r>
      <w:r w:rsidR="004C0374" w:rsidRPr="0021766A">
        <w:t xml:space="preserve"> </w:t>
      </w:r>
      <w:r w:rsidR="005D0ADB">
        <w:t>the separate document</w:t>
      </w:r>
      <w:r w:rsidR="00616485" w:rsidRPr="0021766A">
        <w:t xml:space="preserve">: </w:t>
      </w:r>
      <w:r w:rsidR="00DD4E44" w:rsidRPr="00826C28">
        <w:t>Instruction manual Kidney Assist</w:t>
      </w:r>
      <w:r w:rsidRPr="0021766A">
        <w:t xml:space="preserve">). The </w:t>
      </w:r>
      <w:r w:rsidR="00585020" w:rsidRPr="0021766A">
        <w:t>regulator will be concealed thus effectively blinding anyone besides the Logistics Team that turns the regulator</w:t>
      </w:r>
      <w:r w:rsidR="00240B08" w:rsidRPr="0021766A">
        <w:t xml:space="preserve"> (ON/OFF)</w:t>
      </w:r>
      <w:r w:rsidR="00585020" w:rsidRPr="0021766A">
        <w:t xml:space="preserve"> and conceals it by placing a </w:t>
      </w:r>
      <w:r w:rsidR="00240B08" w:rsidRPr="0021766A">
        <w:t xml:space="preserve">non-transparent </w:t>
      </w:r>
      <w:r w:rsidR="00585020" w:rsidRPr="0021766A">
        <w:t>cap over the regulator and fix</w:t>
      </w:r>
      <w:r w:rsidR="00767A7A">
        <w:t>ing</w:t>
      </w:r>
      <w:r w:rsidR="00585020" w:rsidRPr="0021766A">
        <w:t xml:space="preserve"> this in place with tape. If later during the trial it is discovered that the tape has been broken and as a consequence blinding might be broken, this will be reported to the National Investigator and mentioned in the </w:t>
      </w:r>
      <w:proofErr w:type="spellStart"/>
      <w:r w:rsidR="000D5906">
        <w:t>e</w:t>
      </w:r>
      <w:r w:rsidR="00585020" w:rsidRPr="0021766A">
        <w:t>CRF</w:t>
      </w:r>
      <w:proofErr w:type="spellEnd"/>
      <w:r w:rsidR="00585020" w:rsidRPr="0021766A">
        <w:t>.</w:t>
      </w:r>
    </w:p>
    <w:p w:rsidR="00D97691" w:rsidRPr="0021766A" w:rsidRDefault="00D97691" w:rsidP="00A477F3">
      <w:pPr>
        <w:pStyle w:val="ListParagraph"/>
        <w:numPr>
          <w:ilvl w:val="0"/>
          <w:numId w:val="16"/>
        </w:numPr>
        <w:spacing w:line="276" w:lineRule="auto"/>
        <w:jc w:val="both"/>
      </w:pPr>
      <w:r w:rsidRPr="0021766A">
        <w:t>Furthermore, the decision to accept/discard a kidney will not be influenced by perfusion characteristics (e.g. flow, vascular renal resistance) as the</w:t>
      </w:r>
      <w:r w:rsidR="00240B08" w:rsidRPr="0021766A">
        <w:t>s</w:t>
      </w:r>
      <w:r w:rsidRPr="0021766A">
        <w:t>e parameters will remain concealed to everyone involved in the trial</w:t>
      </w:r>
      <w:r w:rsidR="00585020" w:rsidRPr="0021766A">
        <w:t xml:space="preserve"> by placing a</w:t>
      </w:r>
      <w:r w:rsidR="007F69EB" w:rsidRPr="0021766A">
        <w:t xml:space="preserve"> non-transparent</w:t>
      </w:r>
      <w:r w:rsidR="00585020" w:rsidRPr="0021766A">
        <w:t xml:space="preserve"> sticker on the display after priming of the machine. This will be done by a member of the Logistics Team</w:t>
      </w:r>
      <w:r w:rsidRPr="0021766A">
        <w:t>. Only after the kidney has been removed from the Kidney Assist can a member of the Log</w:t>
      </w:r>
      <w:r w:rsidR="00D30555" w:rsidRPr="0021766A">
        <w:t xml:space="preserve">istics Team download and store </w:t>
      </w:r>
      <w:r w:rsidR="00240B08" w:rsidRPr="0021766A">
        <w:t xml:space="preserve">flow and </w:t>
      </w:r>
      <w:r w:rsidR="00D30555" w:rsidRPr="0021766A">
        <w:t>r</w:t>
      </w:r>
      <w:r w:rsidRPr="0021766A">
        <w:t xml:space="preserve">esistance data for later </w:t>
      </w:r>
      <w:r w:rsidR="00240B08" w:rsidRPr="0021766A">
        <w:t>analysis</w:t>
      </w:r>
      <w:r w:rsidRPr="0021766A">
        <w:t>.</w:t>
      </w:r>
    </w:p>
    <w:p w:rsidR="008A7AF9" w:rsidRPr="0021766A" w:rsidRDefault="008A7AF9" w:rsidP="00A477F3">
      <w:pPr>
        <w:pStyle w:val="ListParagraph"/>
        <w:numPr>
          <w:ilvl w:val="0"/>
          <w:numId w:val="16"/>
        </w:numPr>
        <w:spacing w:line="276" w:lineRule="auto"/>
        <w:jc w:val="both"/>
      </w:pPr>
      <w:r w:rsidRPr="0021766A">
        <w:t xml:space="preserve">To maintain the overall quality and legitimacy of the clinical trial, </w:t>
      </w:r>
      <w:proofErr w:type="spellStart"/>
      <w:r w:rsidRPr="0021766A">
        <w:t>u</w:t>
      </w:r>
      <w:r w:rsidR="002A7D55" w:rsidRPr="0021766A">
        <w:t>nblinding</w:t>
      </w:r>
      <w:proofErr w:type="spellEnd"/>
      <w:r w:rsidRPr="0021766A">
        <w:t xml:space="preserve"> should occur only in exceptional circumstances when knowledge of the actual treatment is absolutely essential for further management of the patient. Investigators are encouraged to discuss </w:t>
      </w:r>
      <w:r w:rsidR="00752E3E">
        <w:t xml:space="preserve">the case </w:t>
      </w:r>
      <w:r w:rsidRPr="0021766A">
        <w:t xml:space="preserve">with the </w:t>
      </w:r>
      <w:r w:rsidR="0023739B">
        <w:t>Trial Office</w:t>
      </w:r>
      <w:r w:rsidRPr="0021766A">
        <w:t xml:space="preserve"> if he/she believes </w:t>
      </w:r>
      <w:proofErr w:type="spellStart"/>
      <w:r w:rsidRPr="0021766A">
        <w:t>unblinding</w:t>
      </w:r>
      <w:proofErr w:type="spellEnd"/>
      <w:r w:rsidRPr="0021766A">
        <w:t xml:space="preserve"> is necessary.</w:t>
      </w:r>
    </w:p>
    <w:p w:rsidR="00286F64" w:rsidRPr="0021766A" w:rsidRDefault="00286F64" w:rsidP="00A477F3">
      <w:pPr>
        <w:pStyle w:val="ListParagraph"/>
        <w:numPr>
          <w:ilvl w:val="1"/>
          <w:numId w:val="16"/>
        </w:numPr>
        <w:spacing w:line="276" w:lineRule="auto"/>
        <w:jc w:val="both"/>
      </w:pPr>
      <w:r w:rsidRPr="0021766A">
        <w:t xml:space="preserve">The investigator is encouraged to maintain the blind as far as possible. The actual allocation must not be disclosed to the patient and other study personnel including other site personnel, monitors, sponsors or project office staff; nor </w:t>
      </w:r>
      <w:proofErr w:type="gramStart"/>
      <w:r w:rsidRPr="0021766A">
        <w:t>should there</w:t>
      </w:r>
      <w:proofErr w:type="gramEnd"/>
      <w:r w:rsidRPr="0021766A">
        <w:t xml:space="preserve"> be any written or verbal disclosure of the code in any of the corresponding patient documents.</w:t>
      </w:r>
    </w:p>
    <w:p w:rsidR="00286F64" w:rsidRPr="0021766A" w:rsidRDefault="00286F64" w:rsidP="00A477F3">
      <w:pPr>
        <w:pStyle w:val="ListParagraph"/>
        <w:numPr>
          <w:ilvl w:val="1"/>
          <w:numId w:val="16"/>
        </w:numPr>
        <w:spacing w:line="276" w:lineRule="auto"/>
        <w:jc w:val="both"/>
      </w:pPr>
      <w:r w:rsidRPr="0021766A">
        <w:t xml:space="preserve">The investigator must report all cases of </w:t>
      </w:r>
      <w:proofErr w:type="spellStart"/>
      <w:r w:rsidRPr="0021766A">
        <w:t>unblinding</w:t>
      </w:r>
      <w:proofErr w:type="spellEnd"/>
      <w:r w:rsidRPr="0021766A">
        <w:t xml:space="preserve"> (with reason) as they occur on the corresponding </w:t>
      </w:r>
      <w:proofErr w:type="spellStart"/>
      <w:r w:rsidR="00493825">
        <w:t>e</w:t>
      </w:r>
      <w:r w:rsidRPr="0021766A">
        <w:t>CRF</w:t>
      </w:r>
      <w:proofErr w:type="spellEnd"/>
      <w:r w:rsidRPr="0021766A">
        <w:t xml:space="preserve"> page.</w:t>
      </w:r>
    </w:p>
    <w:p w:rsidR="008A7AF9" w:rsidRPr="0021766A" w:rsidRDefault="00286F64" w:rsidP="00A477F3">
      <w:pPr>
        <w:pStyle w:val="ListParagraph"/>
        <w:numPr>
          <w:ilvl w:val="1"/>
          <w:numId w:val="16"/>
        </w:numPr>
        <w:spacing w:line="276" w:lineRule="auto"/>
        <w:jc w:val="both"/>
      </w:pPr>
      <w:proofErr w:type="spellStart"/>
      <w:r w:rsidRPr="0021766A">
        <w:t>Unblinding</w:t>
      </w:r>
      <w:proofErr w:type="spellEnd"/>
      <w:r w:rsidRPr="0021766A">
        <w:t xml:space="preserve"> is not necessarily a reason for study discontinuation.</w:t>
      </w:r>
      <w:r w:rsidR="008A7AF9" w:rsidRPr="0021766A">
        <w:t xml:space="preserve"> </w:t>
      </w:r>
    </w:p>
    <w:p w:rsidR="002A7D55" w:rsidRPr="0021766A" w:rsidRDefault="00286F64" w:rsidP="00A477F3">
      <w:pPr>
        <w:pStyle w:val="ListParagraph"/>
        <w:numPr>
          <w:ilvl w:val="0"/>
          <w:numId w:val="16"/>
        </w:numPr>
        <w:spacing w:line="276" w:lineRule="auto"/>
        <w:jc w:val="both"/>
      </w:pPr>
      <w:r w:rsidRPr="0021766A">
        <w:t xml:space="preserve">Emergency </w:t>
      </w:r>
      <w:proofErr w:type="spellStart"/>
      <w:r w:rsidRPr="0021766A">
        <w:t>unblinding</w:t>
      </w:r>
      <w:proofErr w:type="spellEnd"/>
      <w:r w:rsidRPr="0021766A">
        <w:t xml:space="preserve"> procedure</w:t>
      </w:r>
    </w:p>
    <w:p w:rsidR="007F69EB" w:rsidRPr="0021766A" w:rsidRDefault="007F69EB" w:rsidP="00AB28F1">
      <w:pPr>
        <w:pStyle w:val="ListParagraph"/>
        <w:spacing w:line="276" w:lineRule="auto"/>
        <w:ind w:left="360"/>
        <w:jc w:val="both"/>
      </w:pPr>
      <w:r w:rsidRPr="0021766A">
        <w:t xml:space="preserve">No formal emergency </w:t>
      </w:r>
      <w:proofErr w:type="spellStart"/>
      <w:r w:rsidRPr="0021766A">
        <w:t>unblinding</w:t>
      </w:r>
      <w:proofErr w:type="spellEnd"/>
      <w:r w:rsidRPr="0021766A">
        <w:t xml:space="preserve"> procedure will be established. </w:t>
      </w:r>
      <w:r w:rsidR="002E77BD">
        <w:t xml:space="preserve">In case </w:t>
      </w:r>
      <w:proofErr w:type="spellStart"/>
      <w:r w:rsidR="002E77BD">
        <w:t>unblinding</w:t>
      </w:r>
      <w:proofErr w:type="spellEnd"/>
      <w:r w:rsidR="002E77BD">
        <w:t xml:space="preserve"> is needed, please refer to the previous section. </w:t>
      </w:r>
      <w:r w:rsidRPr="0021766A">
        <w:t xml:space="preserve">After extensive discussion within the </w:t>
      </w:r>
      <w:r w:rsidR="00B02D42">
        <w:t>Trial Management</w:t>
      </w:r>
      <w:r w:rsidRPr="0021766A">
        <w:t xml:space="preserve"> Committee it was decided that </w:t>
      </w:r>
      <w:r w:rsidR="00240B08" w:rsidRPr="0021766A">
        <w:t xml:space="preserve">none of </w:t>
      </w:r>
      <w:r w:rsidRPr="0021766A">
        <w:t xml:space="preserve">all possible complications potentially related to the preservation method (e.g. discarding the kidney, </w:t>
      </w:r>
      <w:r w:rsidR="00752E3E">
        <w:t>PNF</w:t>
      </w:r>
      <w:r w:rsidRPr="0021766A">
        <w:t xml:space="preserve">, …) require the absolute need to know randomisation </w:t>
      </w:r>
      <w:r w:rsidR="00240B08" w:rsidRPr="0021766A">
        <w:t xml:space="preserve">(so whether oxygen was administered during HMP) </w:t>
      </w:r>
      <w:r w:rsidRPr="0021766A">
        <w:t xml:space="preserve">in order to treat the recipient in the best way. </w:t>
      </w:r>
      <w:r w:rsidR="00240B08" w:rsidRPr="0021766A">
        <w:t xml:space="preserve">All adverse events will be collected and reported as described in </w:t>
      </w:r>
      <w:r w:rsidR="00616485" w:rsidRPr="0021766A">
        <w:t>S</w:t>
      </w:r>
      <w:r w:rsidR="00240B08" w:rsidRPr="0021766A">
        <w:t xml:space="preserve">ection 6.2. Additionally the DMC will review </w:t>
      </w:r>
      <w:proofErr w:type="spellStart"/>
      <w:r w:rsidR="00240B08" w:rsidRPr="0021766A">
        <w:t>unblinded</w:t>
      </w:r>
      <w:proofErr w:type="spellEnd"/>
      <w:r w:rsidR="00240B08" w:rsidRPr="0021766A">
        <w:t xml:space="preserve"> data as specified in </w:t>
      </w:r>
      <w:r w:rsidR="00616485" w:rsidRPr="0021766A">
        <w:t>S</w:t>
      </w:r>
      <w:r w:rsidR="00240B08" w:rsidRPr="0021766A">
        <w:t>ection 1.8.3</w:t>
      </w:r>
      <w:r w:rsidR="002E77BD">
        <w:t xml:space="preserve"> and in the DMC charter.</w:t>
      </w:r>
    </w:p>
    <w:p w:rsidR="008E1B8B" w:rsidRPr="0021766A" w:rsidRDefault="008E1B8B" w:rsidP="00D7578A">
      <w:pPr>
        <w:pStyle w:val="Heading1"/>
        <w:numPr>
          <w:ilvl w:val="0"/>
          <w:numId w:val="1"/>
        </w:numPr>
        <w:spacing w:line="276" w:lineRule="auto"/>
        <w:jc w:val="both"/>
      </w:pPr>
      <w:bookmarkStart w:id="176" w:name="_Toc362008557"/>
      <w:bookmarkStart w:id="177" w:name="_Toc384289445"/>
      <w:bookmarkStart w:id="178" w:name="_Toc384315304"/>
      <w:r w:rsidRPr="0021766A">
        <w:t>Methods: Data collection, management, and analysis</w:t>
      </w:r>
      <w:bookmarkEnd w:id="176"/>
      <w:bookmarkEnd w:id="177"/>
      <w:bookmarkEnd w:id="178"/>
    </w:p>
    <w:p w:rsidR="00BE6F4B" w:rsidRPr="0021766A" w:rsidRDefault="002A7D55" w:rsidP="00D7578A">
      <w:pPr>
        <w:pStyle w:val="Heading2"/>
        <w:numPr>
          <w:ilvl w:val="1"/>
          <w:numId w:val="1"/>
        </w:numPr>
        <w:spacing w:line="276" w:lineRule="auto"/>
        <w:jc w:val="both"/>
      </w:pPr>
      <w:bookmarkStart w:id="179" w:name="_Toc362008558"/>
      <w:bookmarkStart w:id="180" w:name="_Toc384289446"/>
      <w:bookmarkStart w:id="181" w:name="_Toc384315305"/>
      <w:r w:rsidRPr="0021766A">
        <w:t>Data collection methods</w:t>
      </w:r>
      <w:bookmarkEnd w:id="179"/>
      <w:bookmarkEnd w:id="180"/>
      <w:bookmarkEnd w:id="181"/>
    </w:p>
    <w:p w:rsidR="00BE6F4B" w:rsidRPr="0021766A" w:rsidRDefault="00BE6F4B" w:rsidP="00D7578A">
      <w:pPr>
        <w:pStyle w:val="Heading3"/>
        <w:numPr>
          <w:ilvl w:val="2"/>
          <w:numId w:val="1"/>
        </w:numPr>
        <w:spacing w:line="276" w:lineRule="auto"/>
      </w:pPr>
      <w:bookmarkStart w:id="182" w:name="_Toc362008559"/>
      <w:r w:rsidRPr="0021766A">
        <w:t>Data recording</w:t>
      </w:r>
      <w:bookmarkEnd w:id="182"/>
    </w:p>
    <w:p w:rsidR="00110B79" w:rsidRPr="0021766A" w:rsidRDefault="00110B79" w:rsidP="00A477F3">
      <w:pPr>
        <w:pStyle w:val="ListParagraph"/>
        <w:numPr>
          <w:ilvl w:val="0"/>
          <w:numId w:val="21"/>
        </w:numPr>
        <w:spacing w:line="276" w:lineRule="auto"/>
        <w:jc w:val="both"/>
      </w:pPr>
      <w:r w:rsidRPr="0021766A">
        <w:t xml:space="preserve">The data collection protocol and data collection form </w:t>
      </w:r>
      <w:r w:rsidR="00CA32B7" w:rsidRPr="0021766A">
        <w:t>(</w:t>
      </w:r>
      <w:proofErr w:type="spellStart"/>
      <w:r w:rsidR="00616485" w:rsidRPr="0021766A">
        <w:t>e</w:t>
      </w:r>
      <w:r w:rsidR="00CA32B7" w:rsidRPr="0021766A">
        <w:t>CRF</w:t>
      </w:r>
      <w:proofErr w:type="spellEnd"/>
      <w:r w:rsidR="00CA32B7" w:rsidRPr="0021766A">
        <w:t xml:space="preserve">) </w:t>
      </w:r>
      <w:r w:rsidRPr="0021766A">
        <w:t xml:space="preserve">will be provided as an application on an electronic handheld device that can be either used online (with direct backup of the data) or offline </w:t>
      </w:r>
      <w:r w:rsidR="00D30555" w:rsidRPr="0021766A">
        <w:t xml:space="preserve">if no internet connection is available </w:t>
      </w:r>
      <w:r w:rsidRPr="0021766A">
        <w:t xml:space="preserve">(with backup of the data at a later time). </w:t>
      </w:r>
      <w:r w:rsidR="00F634B4">
        <w:t xml:space="preserve">Alternatively, the </w:t>
      </w:r>
      <w:proofErr w:type="spellStart"/>
      <w:r w:rsidR="00F634B4">
        <w:t>eCFR</w:t>
      </w:r>
      <w:proofErr w:type="spellEnd"/>
      <w:r w:rsidR="00F634B4">
        <w:t xml:space="preserve"> will also be able to be accessed online through a secured website. </w:t>
      </w:r>
      <w:r w:rsidRPr="0021766A">
        <w:t>This will improve protocol adherence, data accuracy, user acceptability, and timeliness of receiving data.</w:t>
      </w:r>
    </w:p>
    <w:p w:rsidR="00BE6F4B" w:rsidRPr="0021766A" w:rsidRDefault="00BE6F4B" w:rsidP="00A477F3">
      <w:pPr>
        <w:pStyle w:val="ListParagraph"/>
        <w:numPr>
          <w:ilvl w:val="0"/>
          <w:numId w:val="21"/>
        </w:numPr>
        <w:spacing w:line="276" w:lineRule="auto"/>
        <w:jc w:val="both"/>
      </w:pPr>
      <w:r w:rsidRPr="0021766A">
        <w:t>All internet-based forms will be properly secured. Data will be uploaded to a cent</w:t>
      </w:r>
      <w:r w:rsidR="00605548" w:rsidRPr="0021766A">
        <w:t xml:space="preserve">ral database maintained </w:t>
      </w:r>
      <w:r w:rsidRPr="0021766A">
        <w:t>at the S</w:t>
      </w:r>
      <w:r w:rsidR="000D5906">
        <w:t>ITU</w:t>
      </w:r>
      <w:r w:rsidRPr="0021766A">
        <w:t xml:space="preserve"> in Oxford, </w:t>
      </w:r>
      <w:r w:rsidR="000D5906">
        <w:t>UK</w:t>
      </w:r>
      <w:r w:rsidRPr="0021766A">
        <w:t>.</w:t>
      </w:r>
    </w:p>
    <w:p w:rsidR="00324A06" w:rsidRPr="0021766A" w:rsidRDefault="0023739B" w:rsidP="00A477F3">
      <w:pPr>
        <w:pStyle w:val="ListParagraph"/>
        <w:numPr>
          <w:ilvl w:val="0"/>
          <w:numId w:val="21"/>
        </w:numPr>
        <w:spacing w:line="276" w:lineRule="auto"/>
        <w:jc w:val="both"/>
      </w:pPr>
      <w:r w:rsidRPr="0099662D">
        <w:t>A tutorial will be provided</w:t>
      </w:r>
      <w:r w:rsidR="00F634B4">
        <w:t xml:space="preserve"> with the </w:t>
      </w:r>
      <w:proofErr w:type="spellStart"/>
      <w:r w:rsidR="00F634B4">
        <w:t>eCRF</w:t>
      </w:r>
      <w:proofErr w:type="spellEnd"/>
      <w:r w:rsidRPr="0099662D">
        <w:t xml:space="preserve"> for all users</w:t>
      </w:r>
      <w:r w:rsidR="00F634B4">
        <w:t xml:space="preserve">. The user must complete the tutorial before access to the </w:t>
      </w:r>
      <w:proofErr w:type="spellStart"/>
      <w:r w:rsidR="00F634B4">
        <w:t>eCFR</w:t>
      </w:r>
      <w:proofErr w:type="spellEnd"/>
      <w:r w:rsidR="00F634B4">
        <w:t xml:space="preserve"> is granted and will be displayed</w:t>
      </w:r>
      <w:r w:rsidR="0099662D">
        <w:t xml:space="preserve"> when </w:t>
      </w:r>
      <w:r w:rsidR="00F634B4">
        <w:t>the user</w:t>
      </w:r>
      <w:r w:rsidR="0099662D">
        <w:t xml:space="preserve"> first log</w:t>
      </w:r>
      <w:r w:rsidR="00F634B4">
        <w:t>s</w:t>
      </w:r>
      <w:r w:rsidR="0099662D">
        <w:t xml:space="preserve"> in to the </w:t>
      </w:r>
      <w:proofErr w:type="spellStart"/>
      <w:r w:rsidR="0099662D">
        <w:t>eCFR</w:t>
      </w:r>
      <w:proofErr w:type="spellEnd"/>
      <w:r w:rsidR="00324A06" w:rsidRPr="0021766A">
        <w:t xml:space="preserve">. </w:t>
      </w:r>
      <w:r w:rsidR="00B366AA">
        <w:t>The tutorial will be designed by the Trial Database Programmer.</w:t>
      </w:r>
    </w:p>
    <w:p w:rsidR="00E17C98" w:rsidRPr="0021766A" w:rsidRDefault="00E17C98" w:rsidP="00A477F3">
      <w:pPr>
        <w:pStyle w:val="ListParagraph"/>
        <w:numPr>
          <w:ilvl w:val="0"/>
          <w:numId w:val="21"/>
        </w:numPr>
        <w:spacing w:line="276" w:lineRule="auto"/>
        <w:jc w:val="both"/>
      </w:pPr>
      <w:r w:rsidRPr="0021766A">
        <w:t>Donor informa</w:t>
      </w:r>
      <w:r w:rsidR="007F69EB" w:rsidRPr="0021766A">
        <w:t>tion will be collected by the Transplant Technician</w:t>
      </w:r>
      <w:r w:rsidRPr="0021766A">
        <w:t xml:space="preserve"> and entered into the </w:t>
      </w:r>
      <w:proofErr w:type="spellStart"/>
      <w:r w:rsidRPr="0021766A">
        <w:t>eCR</w:t>
      </w:r>
      <w:r w:rsidR="0034244D">
        <w:t>F</w:t>
      </w:r>
      <w:proofErr w:type="spellEnd"/>
      <w:r w:rsidRPr="0021766A">
        <w:t xml:space="preserve"> at time of donation. Donor data will be checked by the </w:t>
      </w:r>
      <w:r w:rsidR="00B02D42">
        <w:t>Local Invest</w:t>
      </w:r>
      <w:r w:rsidRPr="0021766A">
        <w:t xml:space="preserve">igator (or his/her delegate) at the time of transplantation. The </w:t>
      </w:r>
      <w:r w:rsidR="00B02D42">
        <w:t>Local Invest</w:t>
      </w:r>
      <w:r w:rsidRPr="0021766A">
        <w:t>igator is ultimately responsible for data entry and data completeness at his/her centre.</w:t>
      </w:r>
    </w:p>
    <w:p w:rsidR="00E17C98" w:rsidRPr="0021766A" w:rsidRDefault="00E17C98" w:rsidP="00A477F3">
      <w:pPr>
        <w:pStyle w:val="ListParagraph"/>
        <w:numPr>
          <w:ilvl w:val="0"/>
          <w:numId w:val="21"/>
        </w:numPr>
        <w:spacing w:line="276" w:lineRule="auto"/>
        <w:jc w:val="both"/>
      </w:pPr>
      <w:r w:rsidRPr="0021766A">
        <w:t xml:space="preserve">Recipient information will be collected by the </w:t>
      </w:r>
      <w:r w:rsidR="00B02D42">
        <w:t>Local Invest</w:t>
      </w:r>
      <w:r w:rsidRPr="0021766A">
        <w:t>igator. He/she can also delegate this task but remains responsible for data entry and data completeness.</w:t>
      </w:r>
    </w:p>
    <w:p w:rsidR="00E17C98" w:rsidRPr="0021766A" w:rsidRDefault="00E17C98" w:rsidP="00A477F3">
      <w:pPr>
        <w:pStyle w:val="ListParagraph"/>
        <w:numPr>
          <w:ilvl w:val="0"/>
          <w:numId w:val="21"/>
        </w:numPr>
        <w:spacing w:line="276" w:lineRule="auto"/>
        <w:jc w:val="both"/>
      </w:pPr>
      <w:r w:rsidRPr="0021766A">
        <w:t>The primary endpoint –</w:t>
      </w:r>
      <w:r w:rsidR="00C235A6" w:rsidRPr="0021766A">
        <w:t xml:space="preserve"> 24-hour </w:t>
      </w:r>
      <w:proofErr w:type="spellStart"/>
      <w:r w:rsidR="00C235A6" w:rsidRPr="0021766A">
        <w:t>creatinine</w:t>
      </w:r>
      <w:proofErr w:type="spellEnd"/>
      <w:r w:rsidR="00C235A6" w:rsidRPr="0021766A">
        <w:t xml:space="preserve"> clearance at 1 year after transplantation – requires a correct </w:t>
      </w:r>
      <w:r w:rsidRPr="0021766A">
        <w:t>24-hour urine collection</w:t>
      </w:r>
      <w:r w:rsidR="00C235A6" w:rsidRPr="0021766A">
        <w:t>. The recipient will need to bring a 24-hour urine collection (collected in the 24 hours preceding the 1 year follow-up consultation) to the out</w:t>
      </w:r>
      <w:r w:rsidR="00616485" w:rsidRPr="0021766A">
        <w:t>-</w:t>
      </w:r>
      <w:r w:rsidR="00C235A6" w:rsidRPr="0021766A">
        <w:t>patient clinic of the transplant centre. Patients will be instructed in the correct methods of a 24-hour urine collection during their initial hospitalisation after transplantation. They will receive an instruction manual and the necessary materials to perfo</w:t>
      </w:r>
      <w:r w:rsidR="00FB758D">
        <w:t>rm a correct collection.</w:t>
      </w:r>
    </w:p>
    <w:p w:rsidR="00110B79" w:rsidRPr="0021766A" w:rsidRDefault="00C235A6" w:rsidP="00A477F3">
      <w:pPr>
        <w:pStyle w:val="ListParagraph"/>
        <w:numPr>
          <w:ilvl w:val="0"/>
          <w:numId w:val="21"/>
        </w:numPr>
        <w:spacing w:line="276" w:lineRule="auto"/>
        <w:jc w:val="both"/>
      </w:pPr>
      <w:r w:rsidRPr="0021766A">
        <w:t>All laboratory analys</w:t>
      </w:r>
      <w:r w:rsidR="00D30555" w:rsidRPr="0021766A">
        <w:t>e</w:t>
      </w:r>
      <w:r w:rsidRPr="0021766A">
        <w:t xml:space="preserve">s required for the primary and secondary endpoints (i.e. </w:t>
      </w:r>
      <w:proofErr w:type="spellStart"/>
      <w:r w:rsidRPr="0021766A">
        <w:t>creatinine</w:t>
      </w:r>
      <w:proofErr w:type="spellEnd"/>
      <w:r w:rsidRPr="0021766A">
        <w:t xml:space="preserve"> concentrations on urine and serum</w:t>
      </w:r>
      <w:r w:rsidR="00653180" w:rsidRPr="0021766A">
        <w:t>/plasma</w:t>
      </w:r>
      <w:r w:rsidRPr="0021766A">
        <w:t>) will be performed at the c</w:t>
      </w:r>
      <w:r w:rsidR="00653180" w:rsidRPr="0021766A">
        <w:t>linical</w:t>
      </w:r>
      <w:r w:rsidRPr="0021766A">
        <w:t xml:space="preserve"> laboratory of the transplant centre where the recipient was transplanted. </w:t>
      </w:r>
      <w:proofErr w:type="spellStart"/>
      <w:r w:rsidR="00653180" w:rsidRPr="0021766A">
        <w:t>Creatinine</w:t>
      </w:r>
      <w:proofErr w:type="spellEnd"/>
      <w:r w:rsidR="00653180" w:rsidRPr="0021766A">
        <w:t xml:space="preserve"> concentration measurement will be performed by an isotope dilution mass spectrometry (IDMS) traceable method. IDMS traceability has been introduced by the National Kidney Disease Education Program (U</w:t>
      </w:r>
      <w:r w:rsidR="00D30555" w:rsidRPr="0021766A">
        <w:t>nited States D</w:t>
      </w:r>
      <w:r w:rsidR="00653180" w:rsidRPr="0021766A">
        <w:t xml:space="preserve">epartment of Health and Human Services) to reduce </w:t>
      </w:r>
      <w:proofErr w:type="spellStart"/>
      <w:r w:rsidR="00653180" w:rsidRPr="0021766A">
        <w:t>interlaboratory</w:t>
      </w:r>
      <w:proofErr w:type="spellEnd"/>
      <w:r w:rsidR="00653180" w:rsidRPr="0021766A">
        <w:t xml:space="preserve"> variation in </w:t>
      </w:r>
      <w:proofErr w:type="spellStart"/>
      <w:r w:rsidR="00653180" w:rsidRPr="0021766A">
        <w:t>creatinine</w:t>
      </w:r>
      <w:proofErr w:type="spellEnd"/>
      <w:r w:rsidR="00653180" w:rsidRPr="0021766A">
        <w:t xml:space="preserve"> assay.</w:t>
      </w:r>
      <w:hyperlink w:anchor="_ENREF_31" w:tooltip="Group,  #1280" w:history="1">
        <w:r w:rsidR="00253C3B" w:rsidRPr="0021766A">
          <w:fldChar w:fldCharType="begin"/>
        </w:r>
        <w:r w:rsidR="00BD12EE">
          <w:instrText xml:space="preserve"> ADDIN EN.CITE &lt;EndNote&gt;&lt;Cite&gt;&lt;Author&gt;Group&lt;/Author&gt;&lt;RecNum&gt;1280&lt;/RecNum&gt;&lt;DisplayText&gt;&lt;style face="superscript"&gt;31&lt;/style&gt;&lt;/DisplayText&gt;&lt;record&gt;&lt;rec-number&gt;1280&lt;/rec-number&gt;&lt;foreign-keys&gt;&lt;key app="EN" db-id="appt2dpzqx9wtme9dvm55ezh2xp0xvdf9xa9"&gt;1280&lt;/key&gt;&lt;/foreign-keys&gt;&lt;ref-type name="Web Page"&gt;12&lt;/ref-type&gt;&lt;contributors&gt;&lt;authors&gt;&lt;author&gt;NKDEP Laboratory Working Group&lt;/author&gt;&lt;/authors&gt;&lt;/contributors&gt;&lt;titles&gt;&lt;title&gt;Creatinine Standardization Program&lt;/title&gt;&lt;/titles&gt;&lt;number&gt;June 2013&lt;/number&gt;&lt;dates&gt;&lt;/dates&gt;&lt;urls&gt;&lt;related-urls&gt;&lt;url&gt;http://www.nkdep.nih.gov/lab-evaluation/gfr/creatinine-standardization.shtml&lt;/url&gt;&lt;/related-urls&gt;&lt;/urls&gt;&lt;/record&gt;&lt;/Cite&gt;&lt;/EndNote&gt;</w:instrText>
        </w:r>
        <w:r w:rsidR="00253C3B" w:rsidRPr="0021766A">
          <w:fldChar w:fldCharType="separate"/>
        </w:r>
        <w:r w:rsidR="00BD12EE" w:rsidRPr="0021766A">
          <w:rPr>
            <w:noProof/>
            <w:vertAlign w:val="superscript"/>
          </w:rPr>
          <w:t>31</w:t>
        </w:r>
        <w:r w:rsidR="00253C3B" w:rsidRPr="0021766A">
          <w:fldChar w:fldCharType="end"/>
        </w:r>
      </w:hyperlink>
      <w:r w:rsidR="00653180" w:rsidRPr="0021766A">
        <w:t xml:space="preserve"> </w:t>
      </w:r>
      <w:proofErr w:type="spellStart"/>
      <w:r w:rsidRPr="0021766A">
        <w:t>Creatinine</w:t>
      </w:r>
      <w:proofErr w:type="spellEnd"/>
      <w:r w:rsidRPr="0021766A">
        <w:t xml:space="preserve"> clearance will be calculated by using the raw data and the following formula</w:t>
      </w:r>
      <w:r w:rsidR="00110B79" w:rsidRPr="0021766A">
        <w:t xml:space="preserve">: </w:t>
      </w:r>
      <w:proofErr w:type="spellStart"/>
      <w:r w:rsidR="00110B79" w:rsidRPr="0021766A">
        <w:t>C</w:t>
      </w:r>
      <w:r w:rsidR="00110B79" w:rsidRPr="0021766A">
        <w:rPr>
          <w:vertAlign w:val="subscript"/>
        </w:rPr>
        <w:t>Cr</w:t>
      </w:r>
      <w:proofErr w:type="spellEnd"/>
      <w:r w:rsidR="00110B79" w:rsidRPr="0021766A">
        <w:t xml:space="preserve"> = (</w:t>
      </w:r>
      <w:proofErr w:type="spellStart"/>
      <w:r w:rsidR="00110B79" w:rsidRPr="0021766A">
        <w:t>U</w:t>
      </w:r>
      <w:r w:rsidR="00110B79" w:rsidRPr="0021766A">
        <w:rPr>
          <w:vertAlign w:val="subscript"/>
        </w:rPr>
        <w:t>Cr</w:t>
      </w:r>
      <w:proofErr w:type="spellEnd"/>
      <w:r w:rsidR="00110B79" w:rsidRPr="0021766A">
        <w:rPr>
          <w:vertAlign w:val="subscript"/>
        </w:rPr>
        <w:t xml:space="preserve"> </w:t>
      </w:r>
      <w:r w:rsidR="00110B79" w:rsidRPr="0021766A">
        <w:t xml:space="preserve">x V) / </w:t>
      </w:r>
      <w:proofErr w:type="spellStart"/>
      <w:r w:rsidR="00110B79" w:rsidRPr="0021766A">
        <w:t>P</w:t>
      </w:r>
      <w:r w:rsidR="00110B79" w:rsidRPr="0021766A">
        <w:rPr>
          <w:vertAlign w:val="subscript"/>
        </w:rPr>
        <w:t>Cr</w:t>
      </w:r>
      <w:proofErr w:type="spellEnd"/>
    </w:p>
    <w:p w:rsidR="00110B79" w:rsidRPr="0021766A" w:rsidRDefault="00752E3E" w:rsidP="00A477F3">
      <w:pPr>
        <w:pStyle w:val="ListParagraph"/>
        <w:numPr>
          <w:ilvl w:val="1"/>
          <w:numId w:val="21"/>
        </w:numPr>
        <w:spacing w:line="276" w:lineRule="auto"/>
        <w:jc w:val="both"/>
      </w:pPr>
      <w:proofErr w:type="gramStart"/>
      <w:r>
        <w:t>w</w:t>
      </w:r>
      <w:r w:rsidR="00CA52AC" w:rsidRPr="0021766A">
        <w:t>here</w:t>
      </w:r>
      <w:proofErr w:type="gramEnd"/>
      <w:r w:rsidR="00110B79" w:rsidRPr="0021766A">
        <w:t xml:space="preserve"> </w:t>
      </w:r>
      <w:proofErr w:type="spellStart"/>
      <w:r w:rsidR="00110B79" w:rsidRPr="0021766A">
        <w:t>C</w:t>
      </w:r>
      <w:r w:rsidR="00110B79" w:rsidRPr="0021766A">
        <w:rPr>
          <w:vertAlign w:val="subscript"/>
        </w:rPr>
        <w:t>Cr</w:t>
      </w:r>
      <w:proofErr w:type="spellEnd"/>
      <w:r w:rsidR="00110B79" w:rsidRPr="0021766A">
        <w:t xml:space="preserve">: </w:t>
      </w:r>
      <w:proofErr w:type="spellStart"/>
      <w:r w:rsidR="00110B79" w:rsidRPr="0021766A">
        <w:t>creatinine</w:t>
      </w:r>
      <w:proofErr w:type="spellEnd"/>
      <w:r w:rsidR="00110B79" w:rsidRPr="0021766A">
        <w:t xml:space="preserve"> clearance (</w:t>
      </w:r>
      <w:proofErr w:type="spellStart"/>
      <w:r w:rsidR="00110B79" w:rsidRPr="0021766A">
        <w:t>mL</w:t>
      </w:r>
      <w:proofErr w:type="spellEnd"/>
      <w:r w:rsidR="00110B79" w:rsidRPr="0021766A">
        <w:t xml:space="preserve">/min); </w:t>
      </w:r>
      <w:proofErr w:type="spellStart"/>
      <w:r w:rsidR="00110B79" w:rsidRPr="0021766A">
        <w:t>U</w:t>
      </w:r>
      <w:r w:rsidR="00110B79" w:rsidRPr="0021766A">
        <w:rPr>
          <w:vertAlign w:val="subscript"/>
        </w:rPr>
        <w:t>Cr</w:t>
      </w:r>
      <w:proofErr w:type="spellEnd"/>
      <w:r w:rsidR="00110B79" w:rsidRPr="0021766A">
        <w:t xml:space="preserve">: </w:t>
      </w:r>
      <w:proofErr w:type="spellStart"/>
      <w:r w:rsidR="00110B79" w:rsidRPr="0021766A">
        <w:t>creatinine</w:t>
      </w:r>
      <w:proofErr w:type="spellEnd"/>
      <w:r w:rsidR="00110B79" w:rsidRPr="0021766A">
        <w:t xml:space="preserve"> concentration in urine; V: volume of urine collection in </w:t>
      </w:r>
      <w:proofErr w:type="spellStart"/>
      <w:r w:rsidR="00110B79" w:rsidRPr="0021766A">
        <w:t>mL</w:t>
      </w:r>
      <w:proofErr w:type="spellEnd"/>
      <w:r w:rsidR="00110B79" w:rsidRPr="0021766A">
        <w:t xml:space="preserve">; </w:t>
      </w:r>
      <w:proofErr w:type="spellStart"/>
      <w:r w:rsidR="00110B79" w:rsidRPr="0021766A">
        <w:t>P</w:t>
      </w:r>
      <w:r w:rsidR="00110B79" w:rsidRPr="0021766A">
        <w:rPr>
          <w:vertAlign w:val="subscript"/>
        </w:rPr>
        <w:t>Cr</w:t>
      </w:r>
      <w:proofErr w:type="spellEnd"/>
      <w:r w:rsidR="00110B79" w:rsidRPr="0021766A">
        <w:t xml:space="preserve">: </w:t>
      </w:r>
      <w:proofErr w:type="spellStart"/>
      <w:r w:rsidR="00110B79" w:rsidRPr="0021766A">
        <w:t>creatinine</w:t>
      </w:r>
      <w:proofErr w:type="spellEnd"/>
      <w:r w:rsidR="00110B79" w:rsidRPr="0021766A">
        <w:t xml:space="preserve"> concentration in plasma / serum. </w:t>
      </w:r>
      <w:proofErr w:type="spellStart"/>
      <w:r w:rsidR="00110B79" w:rsidRPr="0021766A">
        <w:t>U</w:t>
      </w:r>
      <w:r w:rsidR="00110B79" w:rsidRPr="0021766A">
        <w:rPr>
          <w:vertAlign w:val="subscript"/>
        </w:rPr>
        <w:t>Cr</w:t>
      </w:r>
      <w:proofErr w:type="spellEnd"/>
      <w:r w:rsidR="00110B79" w:rsidRPr="0021766A">
        <w:t xml:space="preserve"> and </w:t>
      </w:r>
      <w:proofErr w:type="spellStart"/>
      <w:r w:rsidR="00110B79" w:rsidRPr="0021766A">
        <w:t>P</w:t>
      </w:r>
      <w:r w:rsidR="00110B79" w:rsidRPr="0021766A">
        <w:rPr>
          <w:vertAlign w:val="subscript"/>
        </w:rPr>
        <w:t>Cr</w:t>
      </w:r>
      <w:proofErr w:type="spellEnd"/>
      <w:r w:rsidR="00110B79" w:rsidRPr="0021766A">
        <w:t xml:space="preserve"> determined by the same clinical laboratory and expressed in the same units (e.g. mg/</w:t>
      </w:r>
      <w:proofErr w:type="spellStart"/>
      <w:r w:rsidR="00110B79" w:rsidRPr="0021766A">
        <w:t>dL</w:t>
      </w:r>
      <w:proofErr w:type="spellEnd"/>
      <w:r w:rsidR="00110B79" w:rsidRPr="0021766A">
        <w:t xml:space="preserve">; </w:t>
      </w:r>
      <w:proofErr w:type="spellStart"/>
      <w:r w:rsidR="00110B79" w:rsidRPr="0021766A">
        <w:t>mmol</w:t>
      </w:r>
      <w:proofErr w:type="spellEnd"/>
      <w:r w:rsidR="00110B79" w:rsidRPr="0021766A">
        <w:t>/</w:t>
      </w:r>
      <w:proofErr w:type="spellStart"/>
      <w:r w:rsidR="00110B79" w:rsidRPr="0021766A">
        <w:t>dL</w:t>
      </w:r>
      <w:proofErr w:type="spellEnd"/>
      <w:r w:rsidR="00110B79" w:rsidRPr="0021766A">
        <w:t>).</w:t>
      </w:r>
    </w:p>
    <w:p w:rsidR="00C235A6" w:rsidRPr="0021766A" w:rsidRDefault="00110B79" w:rsidP="00752E3E">
      <w:pPr>
        <w:spacing w:line="276" w:lineRule="auto"/>
        <w:ind w:left="1080"/>
        <w:jc w:val="both"/>
      </w:pPr>
      <w:proofErr w:type="spellStart"/>
      <w:r w:rsidRPr="0021766A">
        <w:t>Creatinine</w:t>
      </w:r>
      <w:proofErr w:type="spellEnd"/>
      <w:r w:rsidRPr="0021766A">
        <w:t xml:space="preserve"> clearance calculation </w:t>
      </w:r>
      <w:r w:rsidR="00C235A6" w:rsidRPr="0021766A">
        <w:t xml:space="preserve">will be an automated procedure in the </w:t>
      </w:r>
      <w:proofErr w:type="spellStart"/>
      <w:r w:rsidR="00C235A6" w:rsidRPr="0021766A">
        <w:t>eCRF</w:t>
      </w:r>
      <w:proofErr w:type="spellEnd"/>
      <w:r w:rsidR="00C235A6" w:rsidRPr="0021766A">
        <w:t xml:space="preserve"> to avoid calculation mistakes and account for </w:t>
      </w:r>
      <w:r w:rsidR="00653180" w:rsidRPr="0021766A">
        <w:t>possible</w:t>
      </w:r>
      <w:r w:rsidR="00C235A6" w:rsidRPr="0021766A">
        <w:t xml:space="preserve"> variations in the formula used to calculate </w:t>
      </w:r>
      <w:proofErr w:type="spellStart"/>
      <w:r w:rsidR="00C235A6" w:rsidRPr="0021766A">
        <w:t>creatinine</w:t>
      </w:r>
      <w:proofErr w:type="spellEnd"/>
      <w:r w:rsidR="00C235A6" w:rsidRPr="0021766A">
        <w:t xml:space="preserve"> clearance</w:t>
      </w:r>
      <w:r w:rsidR="00653180" w:rsidRPr="0021766A">
        <w:t xml:space="preserve"> at the clinical laboratory</w:t>
      </w:r>
      <w:r w:rsidR="00C235A6" w:rsidRPr="0021766A">
        <w:t>.</w:t>
      </w:r>
    </w:p>
    <w:p w:rsidR="00781887" w:rsidRPr="0021766A" w:rsidRDefault="00781887" w:rsidP="00D7578A">
      <w:pPr>
        <w:pStyle w:val="Heading3"/>
        <w:numPr>
          <w:ilvl w:val="2"/>
          <w:numId w:val="1"/>
        </w:numPr>
        <w:spacing w:line="276" w:lineRule="auto"/>
      </w:pPr>
      <w:bookmarkStart w:id="183" w:name="_Toc362008560"/>
      <w:r w:rsidRPr="0021766A">
        <w:t>Retention</w:t>
      </w:r>
      <w:bookmarkEnd w:id="183"/>
    </w:p>
    <w:p w:rsidR="00781887" w:rsidRPr="0021766A" w:rsidRDefault="00781887" w:rsidP="00D7578A">
      <w:pPr>
        <w:spacing w:line="276" w:lineRule="auto"/>
        <w:jc w:val="both"/>
      </w:pPr>
      <w:r w:rsidRPr="0021766A">
        <w:t>All randomised recipients completing the 1</w:t>
      </w:r>
      <w:r w:rsidR="00605548" w:rsidRPr="0021766A">
        <w:t>-year</w:t>
      </w:r>
      <w:r w:rsidRPr="0021766A">
        <w:t xml:space="preserve"> </w:t>
      </w:r>
      <w:r w:rsidR="000C7ED7" w:rsidRPr="0021766A">
        <w:t>follow-up</w:t>
      </w:r>
      <w:r w:rsidRPr="0021766A">
        <w:t xml:space="preserve"> assessment will be regarded as having completed the study. All recipients will be encouraged to complete study </w:t>
      </w:r>
      <w:r w:rsidR="000C7ED7" w:rsidRPr="0021766A">
        <w:t>follow-up</w:t>
      </w:r>
      <w:r w:rsidRPr="0021766A">
        <w:t xml:space="preserve">, and all reasonable efforts will be made to ensure completeness of </w:t>
      </w:r>
      <w:r w:rsidR="000C7ED7" w:rsidRPr="0021766A">
        <w:t>follow-up</w:t>
      </w:r>
      <w:r w:rsidRPr="0021766A">
        <w:t xml:space="preserve">. Measures include ensuring that assessments are made, where possible, at routine hospital visits rather than additional appointments, and </w:t>
      </w:r>
      <w:proofErr w:type="gramStart"/>
      <w:r w:rsidRPr="0021766A">
        <w:t>that patients</w:t>
      </w:r>
      <w:proofErr w:type="gramEnd"/>
      <w:r w:rsidRPr="0021766A">
        <w:t xml:space="preserve"> do not incur extra financial costs as a result of study participation.</w:t>
      </w:r>
    </w:p>
    <w:p w:rsidR="00780B95" w:rsidRPr="0021766A" w:rsidRDefault="00780B95" w:rsidP="00D7578A">
      <w:pPr>
        <w:spacing w:line="276" w:lineRule="auto"/>
        <w:jc w:val="both"/>
      </w:pPr>
      <w:r w:rsidRPr="0021766A">
        <w:t xml:space="preserve">However, it is understood that study participants may withdraw consent for study participation at any time irrespective of their reasons. The investigators may also withdraw a recipient from the study in order to protect their </w:t>
      </w:r>
      <w:r w:rsidR="00205EA4" w:rsidRPr="0021766A">
        <w:t xml:space="preserve">safety </w:t>
      </w:r>
      <w:r w:rsidRPr="0021766A">
        <w:t>and/or if they are unwilling or unable to comply with the required study procedures.</w:t>
      </w:r>
    </w:p>
    <w:p w:rsidR="00780B95" w:rsidRPr="0021766A" w:rsidRDefault="00780B95" w:rsidP="00D7578A">
      <w:pPr>
        <w:spacing w:line="276" w:lineRule="auto"/>
        <w:jc w:val="both"/>
      </w:pPr>
      <w:r w:rsidRPr="0021766A">
        <w:t>In the event of early study termination, the reason for withdrawal must be documented.</w:t>
      </w:r>
    </w:p>
    <w:p w:rsidR="001D3BDA" w:rsidRPr="0021766A" w:rsidRDefault="0013030F" w:rsidP="00D7578A">
      <w:pPr>
        <w:spacing w:after="300" w:line="276" w:lineRule="auto"/>
        <w:jc w:val="both"/>
      </w:pPr>
      <w:r w:rsidRPr="0021766A">
        <w:t xml:space="preserve">Recipients of a kidney transplant require frequent </w:t>
      </w:r>
      <w:r w:rsidR="000C7ED7" w:rsidRPr="0021766A">
        <w:t>follow-up</w:t>
      </w:r>
      <w:r w:rsidRPr="0021766A">
        <w:t xml:space="preserve"> visits within the first year. Willingness to comply with these frequent </w:t>
      </w:r>
      <w:r w:rsidR="000C7ED7" w:rsidRPr="0021766A">
        <w:t>follow-up</w:t>
      </w:r>
      <w:r w:rsidRPr="0021766A">
        <w:t xml:space="preserve"> visits is a prerequisite to be listed as a potential kidney transplant recipient. Furthermore, the </w:t>
      </w:r>
      <w:r w:rsidR="00375B4C">
        <w:t>COMPARE</w:t>
      </w:r>
      <w:r w:rsidRPr="0021766A">
        <w:t xml:space="preserve"> Trial does not require additional effort of the participant outside of normal follow-up procedure besides – in </w:t>
      </w:r>
      <w:r w:rsidR="00752E3E">
        <w:t>a few</w:t>
      </w:r>
      <w:r w:rsidR="00616485" w:rsidRPr="0021766A">
        <w:t xml:space="preserve"> transplant centres – a 24-</w:t>
      </w:r>
      <w:r w:rsidRPr="0021766A">
        <w:t xml:space="preserve">hour urine collection at </w:t>
      </w:r>
      <w:r w:rsidR="004972F9">
        <w:t xml:space="preserve">a </w:t>
      </w:r>
      <w:proofErr w:type="spellStart"/>
      <w:r w:rsidRPr="0021766A">
        <w:t>prespecified</w:t>
      </w:r>
      <w:proofErr w:type="spellEnd"/>
      <w:r w:rsidRPr="0021766A">
        <w:t xml:space="preserve"> time point</w:t>
      </w:r>
      <w:r w:rsidR="00752E3E">
        <w:t xml:space="preserve"> that is a routine and harmless procedure</w:t>
      </w:r>
      <w:r w:rsidRPr="0021766A">
        <w:t>. To assure stand</w:t>
      </w:r>
      <w:r w:rsidR="00CF4FED" w:rsidRPr="0021766A">
        <w:t>ardised acquisition of those 24-</w:t>
      </w:r>
      <w:r w:rsidRPr="0021766A">
        <w:t xml:space="preserve">hour urine collections, participant will be guided through the procedure step by step and be referred to a </w:t>
      </w:r>
      <w:r w:rsidR="00BF6987" w:rsidRPr="0021766A">
        <w:t>participant’s</w:t>
      </w:r>
      <w:r w:rsidRPr="0021766A">
        <w:t xml:space="preserve"> brochure. This will also make it easier for participants to adhere to the study protocol. As such we do not foresee many participants to be lost to </w:t>
      </w:r>
      <w:r w:rsidR="000C7ED7" w:rsidRPr="0021766A">
        <w:t>follow-up</w:t>
      </w:r>
      <w:r w:rsidRPr="0021766A">
        <w:t>. However, in case a participant discontinues</w:t>
      </w:r>
      <w:r w:rsidR="00605548" w:rsidRPr="0021766A">
        <w:t xml:space="preserve"> the trial or is lost to </w:t>
      </w:r>
      <w:r w:rsidR="000C7ED7" w:rsidRPr="0021766A">
        <w:t>follow-up</w:t>
      </w:r>
      <w:r w:rsidR="00605548" w:rsidRPr="0021766A">
        <w:t xml:space="preserve">, last </w:t>
      </w:r>
      <w:r w:rsidR="000C7ED7" w:rsidRPr="0021766A">
        <w:t>follow-up</w:t>
      </w:r>
      <w:r w:rsidRPr="0021766A">
        <w:t xml:space="preserve"> data will be used</w:t>
      </w:r>
      <w:r w:rsidR="00605548" w:rsidRPr="0021766A">
        <w:t xml:space="preserve"> to attain secondary endpoints and missing data will</w:t>
      </w:r>
      <w:r w:rsidR="00CF4FED" w:rsidRPr="0021766A">
        <w:t xml:space="preserve"> be appropriately handled (see S</w:t>
      </w:r>
      <w:r w:rsidR="00605548" w:rsidRPr="0021766A">
        <w:t xml:space="preserve">ection </w:t>
      </w:r>
      <w:r w:rsidR="008A1AAB">
        <w:t>9.2</w:t>
      </w:r>
      <w:r w:rsidR="00605548" w:rsidRPr="0021766A">
        <w:t>)</w:t>
      </w:r>
    </w:p>
    <w:p w:rsidR="002A7D55" w:rsidRPr="0021766A" w:rsidRDefault="002A7D55" w:rsidP="00D7578A">
      <w:pPr>
        <w:pStyle w:val="Heading2"/>
        <w:numPr>
          <w:ilvl w:val="1"/>
          <w:numId w:val="1"/>
        </w:numPr>
        <w:spacing w:line="276" w:lineRule="auto"/>
        <w:jc w:val="both"/>
      </w:pPr>
      <w:bookmarkStart w:id="184" w:name="_Toc362008561"/>
      <w:bookmarkStart w:id="185" w:name="_Toc384289447"/>
      <w:bookmarkStart w:id="186" w:name="_Toc384315306"/>
      <w:r w:rsidRPr="0021766A">
        <w:t>Data management</w:t>
      </w:r>
      <w:bookmarkEnd w:id="184"/>
      <w:bookmarkEnd w:id="185"/>
      <w:bookmarkEnd w:id="186"/>
    </w:p>
    <w:p w:rsidR="005970E7" w:rsidRPr="0021766A" w:rsidRDefault="005970E7" w:rsidP="00D7578A">
      <w:pPr>
        <w:pStyle w:val="Heading3"/>
        <w:numPr>
          <w:ilvl w:val="2"/>
          <w:numId w:val="1"/>
        </w:numPr>
        <w:spacing w:line="276" w:lineRule="auto"/>
      </w:pPr>
      <w:bookmarkStart w:id="187" w:name="_Toc362008562"/>
      <w:r w:rsidRPr="0021766A">
        <w:t>Data forms and data entry</w:t>
      </w:r>
      <w:bookmarkEnd w:id="187"/>
    </w:p>
    <w:p w:rsidR="005970E7" w:rsidRPr="0021766A" w:rsidRDefault="00CF4FED" w:rsidP="00D7578A">
      <w:pPr>
        <w:spacing w:line="276" w:lineRule="auto"/>
        <w:jc w:val="both"/>
      </w:pPr>
      <w:r w:rsidRPr="0021766A">
        <w:t xml:space="preserve">As described </w:t>
      </w:r>
      <w:r w:rsidR="00AC66CC">
        <w:t>above</w:t>
      </w:r>
      <w:r w:rsidR="005970E7" w:rsidRPr="0021766A">
        <w:t xml:space="preserve">, data will be entered onto online forms, which will be transmitted and stored in a database maintained on a central server at the University of Oxford. Validation rules prior to submission will ensure that data is entered in the correct format, within valid ranges and minimise the chance of missing data. Data already entered will be retrievable for viewing through the data entry system. The database and forms will be password protected. Each individual responsible for data entry will receive a personal password and will only be allowed to complete and see those data sections related to his/her level of responsibility and permissions within the </w:t>
      </w:r>
      <w:r w:rsidR="00375B4C">
        <w:t>COMPARE</w:t>
      </w:r>
      <w:r w:rsidR="005970E7" w:rsidRPr="0021766A">
        <w:t xml:space="preserve"> Trial.</w:t>
      </w:r>
    </w:p>
    <w:p w:rsidR="009F08CC" w:rsidRPr="0021766A" w:rsidRDefault="009F08CC" w:rsidP="00D7578A">
      <w:pPr>
        <w:spacing w:line="276" w:lineRule="auto"/>
        <w:jc w:val="both"/>
      </w:pPr>
      <w:r w:rsidRPr="0021766A">
        <w:t xml:space="preserve">Data will be entered at the level of individual participating centres by Investigators or their delegates and Transplant Technicians (for donor data and </w:t>
      </w:r>
      <w:proofErr w:type="spellStart"/>
      <w:r w:rsidR="00BA656B" w:rsidRPr="0021766A">
        <w:t>perioperative</w:t>
      </w:r>
      <w:proofErr w:type="spellEnd"/>
      <w:r w:rsidRPr="0021766A">
        <w:t xml:space="preserve"> recipient data). At a second level, these data will be checked for completeness and correctness and amended where necessary by the </w:t>
      </w:r>
      <w:r w:rsidR="00CF4FED" w:rsidRPr="0021766A">
        <w:t>National</w:t>
      </w:r>
      <w:r w:rsidR="00205EA4" w:rsidRPr="0021766A">
        <w:t xml:space="preserve"> </w:t>
      </w:r>
      <w:r w:rsidR="00605548" w:rsidRPr="0021766A">
        <w:t xml:space="preserve">Investigator </w:t>
      </w:r>
      <w:r w:rsidRPr="0021766A">
        <w:t>or his/her delegate. Furthermore, a third level of data checking will be performed</w:t>
      </w:r>
      <w:r w:rsidR="00CF4FED" w:rsidRPr="0021766A">
        <w:t xml:space="preserve"> </w:t>
      </w:r>
      <w:r w:rsidR="0023739B" w:rsidRPr="0021766A">
        <w:t xml:space="preserve">the Trial </w:t>
      </w:r>
      <w:r w:rsidR="005D0ADB">
        <w:t>Coordinator</w:t>
      </w:r>
      <w:r w:rsidR="0023739B" w:rsidRPr="0021766A">
        <w:t xml:space="preserve"> </w:t>
      </w:r>
      <w:r w:rsidRPr="0021766A">
        <w:t>who will oversee data entry.</w:t>
      </w:r>
    </w:p>
    <w:p w:rsidR="005970E7" w:rsidRPr="0021766A" w:rsidRDefault="005970E7" w:rsidP="00D7578A">
      <w:pPr>
        <w:pStyle w:val="Heading3"/>
        <w:numPr>
          <w:ilvl w:val="2"/>
          <w:numId w:val="1"/>
        </w:numPr>
        <w:spacing w:line="276" w:lineRule="auto"/>
      </w:pPr>
      <w:bookmarkStart w:id="188" w:name="_Toc231370859"/>
      <w:bookmarkStart w:id="189" w:name="_Toc232069425"/>
      <w:bookmarkStart w:id="190" w:name="_Toc233960180"/>
      <w:bookmarkStart w:id="191" w:name="_Toc362008563"/>
      <w:r w:rsidRPr="0021766A">
        <w:t>Discrepancies and missing data</w:t>
      </w:r>
      <w:bookmarkEnd w:id="188"/>
      <w:bookmarkEnd w:id="189"/>
      <w:bookmarkEnd w:id="190"/>
      <w:bookmarkEnd w:id="191"/>
    </w:p>
    <w:p w:rsidR="005970E7" w:rsidRPr="0021766A" w:rsidRDefault="005970E7" w:rsidP="00D7578A">
      <w:pPr>
        <w:spacing w:line="276" w:lineRule="auto"/>
        <w:jc w:val="both"/>
      </w:pPr>
      <w:r w:rsidRPr="0021766A">
        <w:t xml:space="preserve">The central database will be monitored for discrepancies and missing data. The </w:t>
      </w:r>
      <w:r w:rsidR="002E77BD">
        <w:t xml:space="preserve">Trial Coordinator will be responsible for the </w:t>
      </w:r>
      <w:r w:rsidRPr="0021766A">
        <w:t>database</w:t>
      </w:r>
      <w:r w:rsidR="002E77BD">
        <w:t>,</w:t>
      </w:r>
      <w:r w:rsidRPr="0021766A">
        <w:t xml:space="preserve"> and if such discrepancies are identified the</w:t>
      </w:r>
      <w:r w:rsidR="00752E3E">
        <w:t xml:space="preserve"> Trial</w:t>
      </w:r>
      <w:r w:rsidRPr="0021766A">
        <w:t xml:space="preserve"> </w:t>
      </w:r>
      <w:r w:rsidR="00B366AA">
        <w:t>C</w:t>
      </w:r>
      <w:r w:rsidR="005E3AFC">
        <w:t>oordinator</w:t>
      </w:r>
      <w:r w:rsidRPr="0021766A">
        <w:t xml:space="preserve"> will be responsible for identifying the problem and contacting the local ce</w:t>
      </w:r>
      <w:r w:rsidR="00605548" w:rsidRPr="0021766A">
        <w:t xml:space="preserve">ntre to ensure resolution. The </w:t>
      </w:r>
      <w:r w:rsidR="00752E3E">
        <w:t xml:space="preserve">Trial </w:t>
      </w:r>
      <w:r w:rsidR="0023739B">
        <w:t>coordinator</w:t>
      </w:r>
      <w:r w:rsidR="0023739B" w:rsidRPr="0021766A">
        <w:t xml:space="preserve"> </w:t>
      </w:r>
      <w:r w:rsidRPr="0021766A">
        <w:t xml:space="preserve">will be responsible for the </w:t>
      </w:r>
      <w:r w:rsidR="0023739B" w:rsidRPr="0099662D">
        <w:t>production of monthly reports</w:t>
      </w:r>
      <w:r w:rsidRPr="0021766A">
        <w:t xml:space="preserve"> to each participating centre containing information and details of missing data requiring completion.</w:t>
      </w:r>
      <w:r w:rsidR="001D3BDA" w:rsidRPr="0021766A">
        <w:t xml:space="preserve"> Every possible effort will be made to try to attain any missing data. When data is missing because of loss to </w:t>
      </w:r>
      <w:r w:rsidR="000C7ED7" w:rsidRPr="0021766A">
        <w:t>follow-up</w:t>
      </w:r>
      <w:r w:rsidR="001D3BDA" w:rsidRPr="0021766A">
        <w:t xml:space="preserve">, withdrawal of </w:t>
      </w:r>
      <w:proofErr w:type="gramStart"/>
      <w:r w:rsidR="001D3BDA" w:rsidRPr="0021766A">
        <w:t>consent, …</w:t>
      </w:r>
      <w:proofErr w:type="gramEnd"/>
      <w:r w:rsidR="001D3BDA" w:rsidRPr="0021766A">
        <w:t xml:space="preserve"> data will be imputed for patients with missing information if data loss is more than a minor amount, as specified in </w:t>
      </w:r>
      <w:r w:rsidR="00605548" w:rsidRPr="0021766A">
        <w:t>section 5.3.</w:t>
      </w:r>
    </w:p>
    <w:p w:rsidR="00933513" w:rsidRPr="0021766A" w:rsidRDefault="00933513" w:rsidP="00D7578A">
      <w:pPr>
        <w:pStyle w:val="Heading3"/>
        <w:numPr>
          <w:ilvl w:val="2"/>
          <w:numId w:val="1"/>
        </w:numPr>
        <w:spacing w:line="276" w:lineRule="auto"/>
      </w:pPr>
      <w:bookmarkStart w:id="192" w:name="_Toc362008564"/>
      <w:r w:rsidRPr="0021766A">
        <w:t>Security and backup of data</w:t>
      </w:r>
      <w:bookmarkEnd w:id="192"/>
    </w:p>
    <w:p w:rsidR="00701676" w:rsidRPr="0021766A" w:rsidRDefault="00701676" w:rsidP="00D7578A">
      <w:pPr>
        <w:spacing w:line="276" w:lineRule="auto"/>
        <w:jc w:val="both"/>
      </w:pPr>
      <w:r w:rsidRPr="0021766A">
        <w:t>The database will be accessible only over “https” so that the connection between the server and client is encrypted. No access will be allowed from any computer on any network to the database server. The port used by the server will be blocked. Access to the database will be controlled by username and password. When the user logs on to the first time, he/she will have to change the password. The password allowed has to adhe</w:t>
      </w:r>
      <w:r w:rsidR="004F122E" w:rsidRPr="0021766A">
        <w:t>re to the following rules</w:t>
      </w:r>
    </w:p>
    <w:p w:rsidR="00701676" w:rsidRPr="0021766A" w:rsidRDefault="00701676" w:rsidP="00A477F3">
      <w:pPr>
        <w:pStyle w:val="ListParagraph"/>
        <w:numPr>
          <w:ilvl w:val="0"/>
          <w:numId w:val="22"/>
        </w:numPr>
        <w:spacing w:after="0" w:line="276" w:lineRule="auto"/>
        <w:jc w:val="both"/>
      </w:pPr>
      <w:r w:rsidRPr="0021766A">
        <w:t>Passwords contain at least eight characters.</w:t>
      </w:r>
    </w:p>
    <w:p w:rsidR="00701676" w:rsidRPr="0021766A" w:rsidRDefault="00701676" w:rsidP="00A477F3">
      <w:pPr>
        <w:pStyle w:val="ListParagraph"/>
        <w:numPr>
          <w:ilvl w:val="0"/>
          <w:numId w:val="22"/>
        </w:numPr>
        <w:spacing w:after="0" w:line="276" w:lineRule="auto"/>
        <w:jc w:val="both"/>
      </w:pPr>
      <w:r w:rsidRPr="0021766A">
        <w:t>Passwords contain both alphabets and numbers.</w:t>
      </w:r>
    </w:p>
    <w:p w:rsidR="00701676" w:rsidRPr="0021766A" w:rsidRDefault="00701676" w:rsidP="00A477F3">
      <w:pPr>
        <w:pStyle w:val="ListParagraph"/>
        <w:numPr>
          <w:ilvl w:val="0"/>
          <w:numId w:val="22"/>
        </w:numPr>
        <w:spacing w:after="0" w:line="276" w:lineRule="auto"/>
        <w:jc w:val="both"/>
      </w:pPr>
      <w:r w:rsidRPr="0021766A">
        <w:t>Passwords contain a mixture of both upper case and lower case characters.</w:t>
      </w:r>
    </w:p>
    <w:p w:rsidR="00701676" w:rsidRPr="0021766A" w:rsidRDefault="00701676" w:rsidP="00A477F3">
      <w:pPr>
        <w:pStyle w:val="ListParagraph"/>
        <w:numPr>
          <w:ilvl w:val="0"/>
          <w:numId w:val="22"/>
        </w:numPr>
        <w:spacing w:after="0" w:line="276" w:lineRule="auto"/>
        <w:jc w:val="both"/>
      </w:pPr>
      <w:r w:rsidRPr="0021766A">
        <w:t>Passwords contain at least one numeric character.</w:t>
      </w:r>
    </w:p>
    <w:p w:rsidR="00701676" w:rsidRPr="0021766A" w:rsidRDefault="00701676" w:rsidP="00A477F3">
      <w:pPr>
        <w:pStyle w:val="ListParagraph"/>
        <w:numPr>
          <w:ilvl w:val="0"/>
          <w:numId w:val="22"/>
        </w:numPr>
        <w:spacing w:after="0" w:line="276" w:lineRule="auto"/>
        <w:jc w:val="both"/>
      </w:pPr>
      <w:r w:rsidRPr="0021766A">
        <w:t>Passwords contain a minimum of five different characters.</w:t>
      </w:r>
    </w:p>
    <w:p w:rsidR="00701676" w:rsidRPr="0021766A" w:rsidRDefault="00701676" w:rsidP="00A477F3">
      <w:pPr>
        <w:pStyle w:val="ListParagraph"/>
        <w:numPr>
          <w:ilvl w:val="0"/>
          <w:numId w:val="22"/>
        </w:numPr>
        <w:spacing w:after="0" w:line="276" w:lineRule="auto"/>
        <w:jc w:val="both"/>
      </w:pPr>
      <w:r w:rsidRPr="0021766A">
        <w:t>The maximum sequential repetition of a character allowed is two.</w:t>
      </w:r>
    </w:p>
    <w:p w:rsidR="00701676" w:rsidRPr="0021766A" w:rsidRDefault="00701676" w:rsidP="00A477F3">
      <w:pPr>
        <w:pStyle w:val="ListParagraph"/>
        <w:numPr>
          <w:ilvl w:val="0"/>
          <w:numId w:val="22"/>
        </w:numPr>
        <w:spacing w:after="0" w:line="276" w:lineRule="auto"/>
        <w:jc w:val="both"/>
      </w:pPr>
      <w:r w:rsidRPr="0021766A">
        <w:t>Passwords are changed at least once a year.</w:t>
      </w:r>
    </w:p>
    <w:p w:rsidR="00701676" w:rsidRPr="0021766A" w:rsidRDefault="00701676" w:rsidP="00D7578A">
      <w:pPr>
        <w:spacing w:after="0" w:line="276" w:lineRule="auto"/>
        <w:jc w:val="both"/>
      </w:pPr>
    </w:p>
    <w:p w:rsidR="00701676" w:rsidRPr="0021766A" w:rsidRDefault="00701676" w:rsidP="00D7578A">
      <w:pPr>
        <w:spacing w:line="276" w:lineRule="auto"/>
        <w:jc w:val="both"/>
      </w:pPr>
      <w:r w:rsidRPr="0021766A">
        <w:t xml:space="preserve">Each centre involved in the </w:t>
      </w:r>
      <w:r w:rsidR="00375B4C">
        <w:t>COMPARE</w:t>
      </w:r>
      <w:r w:rsidRPr="0021766A">
        <w:t xml:space="preserve"> </w:t>
      </w:r>
      <w:r w:rsidR="004F122E" w:rsidRPr="0021766A">
        <w:t>T</w:t>
      </w:r>
      <w:r w:rsidRPr="0021766A">
        <w:t xml:space="preserve">rial will have one Super User who will be responsible for assigning user name and passwords to individuals requiring access to the database. It will be responsibility of the Super User to revoke access for the users who are no longer required to use the database. The username and password for the Super User will be assigned by the </w:t>
      </w:r>
      <w:r w:rsidR="00AE3246">
        <w:t>Trial</w:t>
      </w:r>
      <w:r w:rsidR="005D0ADB">
        <w:t xml:space="preserve"> </w:t>
      </w:r>
      <w:r w:rsidR="00B366AA">
        <w:t>C</w:t>
      </w:r>
      <w:r w:rsidR="0023739B">
        <w:t>oordinator</w:t>
      </w:r>
      <w:r w:rsidRPr="0021766A">
        <w:t xml:space="preserve">. The </w:t>
      </w:r>
      <w:r w:rsidR="00AE3246">
        <w:t xml:space="preserve">Trial </w:t>
      </w:r>
      <w:r w:rsidR="0023739B">
        <w:t>coordinator</w:t>
      </w:r>
      <w:r w:rsidRPr="0021766A">
        <w:t xml:space="preserve"> and the Super Users will regularly monitor the list of users granted access.</w:t>
      </w:r>
    </w:p>
    <w:p w:rsidR="00701676" w:rsidRPr="0021766A" w:rsidRDefault="00701676" w:rsidP="00D7578A">
      <w:pPr>
        <w:spacing w:line="276" w:lineRule="auto"/>
        <w:jc w:val="both"/>
      </w:pPr>
      <w:r w:rsidRPr="0021766A">
        <w:t>Each centre will have its own website and access to a website will only be allowed through a fixed set of IP addresses belonging to the institution. This will ensure that only a fixed set of users belonging to a specific institution can access the database.</w:t>
      </w:r>
      <w:r w:rsidR="00B366AA">
        <w:t xml:space="preserve"> The websites will be created by the Trial Database Programmer.</w:t>
      </w:r>
    </w:p>
    <w:p w:rsidR="00701676" w:rsidRPr="0021766A" w:rsidRDefault="00701676" w:rsidP="00D7578A">
      <w:pPr>
        <w:spacing w:line="276" w:lineRule="auto"/>
        <w:jc w:val="both"/>
      </w:pPr>
      <w:r w:rsidRPr="0021766A">
        <w:t>The database will only be accessible through a fixed list of websites. Where an individual requires access to the complete database, it will be possible to provide such individuals links to data dumps within the website.</w:t>
      </w:r>
      <w:r w:rsidR="00B366AA">
        <w:t xml:space="preserve"> Before completion of the trial, only the statistician of the DMC is allowed full access to the data.</w:t>
      </w:r>
    </w:p>
    <w:p w:rsidR="00701676" w:rsidRPr="0021766A" w:rsidRDefault="00701676" w:rsidP="00D7578A">
      <w:pPr>
        <w:spacing w:line="276" w:lineRule="auto"/>
        <w:jc w:val="both"/>
      </w:pPr>
      <w:r w:rsidRPr="0021766A">
        <w:t>The source data on the server resides in the database server which is installed on the drive where the operating system is installed. The data in the database will be backed up on a separate drive on the server. This will be done automatically once every day. The backed up data will also be encrypted and copied to another drive, the complete contents of which will be backed up to the University of Oxford managed central back up service.</w:t>
      </w:r>
    </w:p>
    <w:p w:rsidR="00701676" w:rsidRPr="0021766A" w:rsidRDefault="00701676" w:rsidP="00D7578A">
      <w:pPr>
        <w:spacing w:line="276" w:lineRule="auto"/>
        <w:jc w:val="both"/>
      </w:pPr>
      <w:r w:rsidRPr="0021766A">
        <w:t>The backed up data will also be copied to an encrypted external hard drive at regular intervals at least once every month. The external drive will be stored at a different site and will always be locked.</w:t>
      </w:r>
    </w:p>
    <w:p w:rsidR="00701676" w:rsidRPr="0021766A" w:rsidRDefault="00701676" w:rsidP="00D7578A">
      <w:pPr>
        <w:spacing w:line="276" w:lineRule="auto"/>
        <w:jc w:val="both"/>
      </w:pPr>
      <w:r w:rsidRPr="0021766A">
        <w:t>Every time changes are made to a web application, the web applications will be backed up. The backed up web applications along with a copy of the active application will also be copied to an encrypted external hard drive at regular intervals along with the databases once every month.</w:t>
      </w:r>
    </w:p>
    <w:p w:rsidR="00701676" w:rsidRPr="0021766A" w:rsidRDefault="00701676" w:rsidP="00D7578A">
      <w:pPr>
        <w:spacing w:line="276" w:lineRule="auto"/>
        <w:jc w:val="both"/>
      </w:pPr>
      <w:r w:rsidRPr="0021766A">
        <w:t xml:space="preserve">At any time complete backups of the data are available at least in three different places: </w:t>
      </w:r>
      <w:proofErr w:type="spellStart"/>
      <w:r w:rsidRPr="0021766A">
        <w:t>MySQL</w:t>
      </w:r>
      <w:proofErr w:type="spellEnd"/>
      <w:r w:rsidRPr="0021766A">
        <w:t xml:space="preserve"> server where the source data is stored, data backup folders (on a separate drive to where the DBMS runs) and the encrypted external hard drive.</w:t>
      </w:r>
    </w:p>
    <w:p w:rsidR="005970E7" w:rsidRPr="0021766A" w:rsidRDefault="005970E7" w:rsidP="00D7578A">
      <w:pPr>
        <w:spacing w:line="276" w:lineRule="auto"/>
        <w:jc w:val="both"/>
      </w:pPr>
      <w:r w:rsidRPr="0021766A">
        <w:t>A secure password system will be used to limit access to the online data management tool. All data will be transmitted over a secure connection and stored in a password-protected central database, the password for which will be regularly changed.</w:t>
      </w:r>
    </w:p>
    <w:p w:rsidR="005970E7" w:rsidRPr="0021766A" w:rsidRDefault="005970E7" w:rsidP="00D7578A">
      <w:pPr>
        <w:spacing w:line="276" w:lineRule="auto"/>
        <w:jc w:val="both"/>
      </w:pPr>
      <w:r w:rsidRPr="0021766A">
        <w:t>All data reports will be prepared using a unique study ID, preventing the identification of individual subjects from the report data.</w:t>
      </w:r>
    </w:p>
    <w:p w:rsidR="005970E7" w:rsidRPr="0021766A" w:rsidRDefault="005970E7" w:rsidP="00D7578A">
      <w:pPr>
        <w:spacing w:line="276" w:lineRule="auto"/>
        <w:jc w:val="both"/>
        <w:rPr>
          <w:highlight w:val="yellow"/>
        </w:rPr>
      </w:pPr>
      <w:r w:rsidRPr="0021766A">
        <w:t>Regular backups of the main database will be made to an off-site location.</w:t>
      </w:r>
    </w:p>
    <w:p w:rsidR="005970E7" w:rsidRPr="0021766A" w:rsidRDefault="005970E7" w:rsidP="00D7578A">
      <w:pPr>
        <w:pStyle w:val="Heading3"/>
        <w:numPr>
          <w:ilvl w:val="2"/>
          <w:numId w:val="1"/>
        </w:numPr>
        <w:spacing w:line="276" w:lineRule="auto"/>
      </w:pPr>
      <w:bookmarkStart w:id="193" w:name="_Toc362008565"/>
      <w:r w:rsidRPr="0021766A">
        <w:t>Data retention</w:t>
      </w:r>
      <w:bookmarkEnd w:id="193"/>
    </w:p>
    <w:p w:rsidR="005970E7" w:rsidRPr="0021766A" w:rsidRDefault="005970E7" w:rsidP="00D7578A">
      <w:pPr>
        <w:spacing w:line="276" w:lineRule="auto"/>
      </w:pPr>
      <w:r w:rsidRPr="0021766A">
        <w:t>All data in the central database will be stored by the study sponsor for at least 15 years following study close-out.</w:t>
      </w:r>
      <w:r w:rsidR="0075696B" w:rsidRPr="0075696B">
        <w:t xml:space="preserve"> </w:t>
      </w:r>
      <w:r w:rsidR="0075696B">
        <w:t>I</w:t>
      </w:r>
      <w:r w:rsidR="0075696B" w:rsidRPr="0021766A">
        <w:t>nformed consent forms</w:t>
      </w:r>
      <w:r w:rsidR="0075696B">
        <w:t xml:space="preserve"> will be stored by the recipient transplant centre.</w:t>
      </w:r>
    </w:p>
    <w:p w:rsidR="00933513" w:rsidRPr="0021766A" w:rsidRDefault="00933513" w:rsidP="00D7578A">
      <w:pPr>
        <w:pStyle w:val="Heading3"/>
        <w:numPr>
          <w:ilvl w:val="2"/>
          <w:numId w:val="1"/>
        </w:numPr>
        <w:spacing w:line="276" w:lineRule="auto"/>
      </w:pPr>
      <w:bookmarkStart w:id="194" w:name="_Toc362008566"/>
      <w:r w:rsidRPr="0021766A">
        <w:t xml:space="preserve">Description of </w:t>
      </w:r>
      <w:r w:rsidR="00F5674D" w:rsidRPr="0021766A">
        <w:t>hardware and software</w:t>
      </w:r>
      <w:bookmarkEnd w:id="194"/>
    </w:p>
    <w:p w:rsidR="005970E7" w:rsidRDefault="00701676" w:rsidP="00D7578A">
      <w:pPr>
        <w:spacing w:line="276" w:lineRule="auto"/>
        <w:jc w:val="both"/>
      </w:pPr>
      <w:r w:rsidRPr="0021766A">
        <w:t xml:space="preserve">The database will be developed using ASP.NET (.NET Framework 4.0/4.5) and the database server used will be </w:t>
      </w:r>
      <w:proofErr w:type="spellStart"/>
      <w:r w:rsidRPr="0021766A">
        <w:t>MySQL</w:t>
      </w:r>
      <w:proofErr w:type="spellEnd"/>
      <w:r w:rsidRPr="0021766A">
        <w:t xml:space="preserve"> (</w:t>
      </w:r>
      <w:r w:rsidR="00CF4FED" w:rsidRPr="0021766A">
        <w:t xml:space="preserve">see Section </w:t>
      </w:r>
      <w:r w:rsidRPr="0021766A">
        <w:t>5.6.12</w:t>
      </w:r>
      <w:r w:rsidR="00CF4FED" w:rsidRPr="0021766A">
        <w:t>.</w:t>
      </w:r>
      <w:r w:rsidRPr="0021766A">
        <w:t xml:space="preserve">). The database/web application will be hosted on an IIS (8.0) web server. The operating system on the server where the applications installed is Windows Server 2012 and it uses a RAID 6 configuration for replicating data across hard drives. The server is managed by the Data </w:t>
      </w:r>
      <w:r w:rsidR="0023739B">
        <w:t>programmer</w:t>
      </w:r>
      <w:r w:rsidR="0099662D">
        <w:t xml:space="preserve"> </w:t>
      </w:r>
      <w:r w:rsidRPr="0021766A">
        <w:t>and the only other person who has access to the server is the departmental (Nuffield Department of Surgical Sciences, Oxford, United Kingdom) IT officer.</w:t>
      </w:r>
    </w:p>
    <w:p w:rsidR="006B030F" w:rsidRPr="0021766A" w:rsidRDefault="006B030F" w:rsidP="006B030F">
      <w:pPr>
        <w:pStyle w:val="Heading1"/>
        <w:numPr>
          <w:ilvl w:val="0"/>
          <w:numId w:val="1"/>
        </w:numPr>
        <w:spacing w:line="276" w:lineRule="auto"/>
        <w:jc w:val="both"/>
      </w:pPr>
      <w:bookmarkStart w:id="195" w:name="_Toc384289448"/>
      <w:bookmarkStart w:id="196" w:name="_Toc384315307"/>
      <w:r>
        <w:t>Statistical Analysis</w:t>
      </w:r>
      <w:bookmarkEnd w:id="195"/>
      <w:bookmarkEnd w:id="196"/>
    </w:p>
    <w:p w:rsidR="00D70CE9" w:rsidRPr="0021766A" w:rsidRDefault="002A7D55" w:rsidP="00D7578A">
      <w:pPr>
        <w:pStyle w:val="Heading2"/>
        <w:numPr>
          <w:ilvl w:val="1"/>
          <w:numId w:val="1"/>
        </w:numPr>
        <w:spacing w:line="276" w:lineRule="auto"/>
        <w:jc w:val="both"/>
      </w:pPr>
      <w:bookmarkStart w:id="197" w:name="_Toc362008567"/>
      <w:bookmarkStart w:id="198" w:name="_Toc384289449"/>
      <w:bookmarkStart w:id="199" w:name="_Toc384315308"/>
      <w:r w:rsidRPr="0021766A">
        <w:t>Statistical methods</w:t>
      </w:r>
      <w:bookmarkEnd w:id="197"/>
      <w:bookmarkEnd w:id="198"/>
      <w:bookmarkEnd w:id="199"/>
    </w:p>
    <w:p w:rsidR="0023739B" w:rsidRPr="0021766A" w:rsidRDefault="0023739B" w:rsidP="0023739B">
      <w:pPr>
        <w:spacing w:line="276" w:lineRule="auto"/>
        <w:jc w:val="both"/>
      </w:pPr>
      <w:r w:rsidRPr="0021766A">
        <w:t xml:space="preserve">The primary analysis of the </w:t>
      </w:r>
      <w:r w:rsidR="00375B4C">
        <w:t>COMPARE</w:t>
      </w:r>
      <w:r w:rsidRPr="0021766A">
        <w:t xml:space="preserve"> trial will be an intention-to-treat analysis </w:t>
      </w:r>
      <w:r>
        <w:t>of the paired kidneys comparing intervention (ox</w:t>
      </w:r>
      <w:r w:rsidR="002E77BD">
        <w:t>ygenated HMP) against control (non-oxygenated HMP</w:t>
      </w:r>
      <w:r>
        <w:t>) for all</w:t>
      </w:r>
      <w:r w:rsidR="00FC58CE">
        <w:t xml:space="preserve"> primary and secondary outcomes</w:t>
      </w:r>
      <w:r w:rsidRPr="0021766A">
        <w:t xml:space="preserve">. </w:t>
      </w:r>
      <w:r>
        <w:t xml:space="preserve">The primary endpoint, GFR, will be analysed using paired t-test if normally distributed or </w:t>
      </w:r>
      <w:proofErr w:type="spellStart"/>
      <w:r>
        <w:t>Wilcoxon</w:t>
      </w:r>
      <w:proofErr w:type="spellEnd"/>
      <w:r>
        <w:t xml:space="preserve"> signed rank test otherwise, </w:t>
      </w:r>
      <w:r w:rsidRPr="0021766A">
        <w:t>with imputation of GFR if this is unavailable</w:t>
      </w:r>
      <w:r>
        <w:t>.</w:t>
      </w:r>
      <w:r w:rsidR="002E77BD">
        <w:t xml:space="preserve"> Outcomes will be reported overall and by country.</w:t>
      </w:r>
      <w:r>
        <w:t xml:space="preserve"> Binary outcomes will be assessed using </w:t>
      </w:r>
      <w:proofErr w:type="spellStart"/>
      <w:r w:rsidR="00AC66CC">
        <w:t>Mc</w:t>
      </w:r>
      <w:r w:rsidRPr="00AC66CC">
        <w:t>Nemar’s</w:t>
      </w:r>
      <w:proofErr w:type="spellEnd"/>
      <w:r>
        <w:t xml:space="preserve"> test and logistic regression to</w:t>
      </w:r>
      <w:r w:rsidR="00FC58CE">
        <w:t xml:space="preserve"> adjust for prognostic factors.</w:t>
      </w:r>
      <w:r>
        <w:t xml:space="preserve"> Continuous outcomes will be compared using paired T-test if normally distributed, otherwise using the </w:t>
      </w:r>
      <w:proofErr w:type="spellStart"/>
      <w:r>
        <w:t>Wilcoxon</w:t>
      </w:r>
      <w:proofErr w:type="spellEnd"/>
      <w:r>
        <w:t xml:space="preserve"> signed rank test. Time-to-event outcomes will be analysed using survival analysis methods, including Kaplan-Meier plots and Cox proportional hazards regression model with calculation of hazard ratios or alternative validated methods if the proportional hazards assumption is not met. Outcomes will be reported with 95% confidence intervals and two-sided p-values to 3 decimal places.</w:t>
      </w:r>
    </w:p>
    <w:p w:rsidR="0023739B" w:rsidRDefault="0023739B" w:rsidP="0023739B">
      <w:pPr>
        <w:spacing w:line="276" w:lineRule="auto"/>
        <w:jc w:val="both"/>
      </w:pPr>
      <w:r w:rsidRPr="0021766A">
        <w:t>A secondary analysis of the primary endpoint will be done as per protocol.</w:t>
      </w:r>
      <w:r w:rsidR="000620C2">
        <w:t xml:space="preserve"> A secondary analysi</w:t>
      </w:r>
      <w:r>
        <w:t>s will also assess treatment effect for the unpaired kidneys, which will be combined with the results from the paired kidneys’ treatment effect in a weighted meta-analysis.</w:t>
      </w:r>
    </w:p>
    <w:p w:rsidR="00407A22" w:rsidRDefault="0023739B" w:rsidP="002E77BD">
      <w:pPr>
        <w:spacing w:line="276" w:lineRule="auto"/>
        <w:jc w:val="both"/>
      </w:pPr>
      <w:r>
        <w:t>A Statistical Analysis Plan (SAP) containing a full description of the statistical methods will be drafted as a separate document early in the trial and finalised prior to the final data lock.</w:t>
      </w:r>
    </w:p>
    <w:p w:rsidR="00407A22" w:rsidRPr="0021766A" w:rsidRDefault="00407A22" w:rsidP="00407A22">
      <w:pPr>
        <w:pStyle w:val="Heading2"/>
        <w:numPr>
          <w:ilvl w:val="1"/>
          <w:numId w:val="1"/>
        </w:numPr>
        <w:spacing w:line="276" w:lineRule="auto"/>
        <w:jc w:val="both"/>
      </w:pPr>
      <w:bookmarkStart w:id="200" w:name="_Toc384289450"/>
      <w:bookmarkStart w:id="201" w:name="_Toc384315309"/>
      <w:r w:rsidRPr="0021766A">
        <w:t>Sample size</w:t>
      </w:r>
      <w:bookmarkEnd w:id="200"/>
      <w:bookmarkEnd w:id="201"/>
    </w:p>
    <w:p w:rsidR="00407A22" w:rsidRPr="0021766A" w:rsidDel="001E034F" w:rsidRDefault="00407A22" w:rsidP="00407A22">
      <w:pPr>
        <w:spacing w:line="276" w:lineRule="auto"/>
        <w:jc w:val="both"/>
        <w:rPr>
          <w:del w:id="202" w:author="bradleya" w:date="2014-08-19T15:39:00Z"/>
        </w:rPr>
      </w:pPr>
      <w:r w:rsidRPr="0021766A">
        <w:t xml:space="preserve">The study is powered for a </w:t>
      </w:r>
      <w:r w:rsidRPr="0021766A">
        <w:rPr>
          <w:u w:val="single"/>
        </w:rPr>
        <w:t>paired analysis</w:t>
      </w:r>
      <w:r w:rsidRPr="0021766A">
        <w:t xml:space="preserve"> of kidneys from the same donor that are randomised to each of the two study arms. A correlation coefficient of 0.4 has been used for the function of 2 kidneys from the same donor based upon analyses of kidney transplants in the United Kingdom, Belgium and the Netherlands. The study is powered to detect a mean difference of 8 m</w:t>
      </w:r>
      <w:r>
        <w:t>l</w:t>
      </w:r>
      <w:r w:rsidRPr="0021766A">
        <w:t>/min</w:t>
      </w:r>
      <w:r w:rsidR="00B23831">
        <w:t xml:space="preserve"> </w:t>
      </w:r>
      <w:ins w:id="203" w:author="Ina Jochmans" w:date="2014-08-26T15:46:00Z">
        <w:r w:rsidR="00B23831">
          <w:t xml:space="preserve">(the smallest difference in GFR thought to be of clinical significance by an expert team of transplant physicians and </w:t>
        </w:r>
        <w:proofErr w:type="spellStart"/>
        <w:r w:rsidR="00B23831">
          <w:t>nephrologistst</w:t>
        </w:r>
        <w:proofErr w:type="spellEnd"/>
        <w:r w:rsidR="00B23831">
          <w:t>)</w:t>
        </w:r>
      </w:ins>
      <w:r w:rsidRPr="0021766A">
        <w:t xml:space="preserve"> in measured GFR between the 2 kidneys, considering </w:t>
      </w:r>
      <w:ins w:id="204" w:author="bradleya" w:date="2014-08-19T15:33:00Z">
        <w:r w:rsidR="001E034F">
          <w:t xml:space="preserve">a standard deviation of 10ml/min and </w:t>
        </w:r>
      </w:ins>
      <w:r w:rsidRPr="0021766A">
        <w:t>an expected mean measured GFR in the control group of 40 m</w:t>
      </w:r>
      <w:r>
        <w:t>l</w:t>
      </w:r>
      <w:r w:rsidRPr="0021766A">
        <w:t>/min at one year after transplantation</w:t>
      </w:r>
      <w:r w:rsidR="00B23831">
        <w:t>.</w:t>
      </w:r>
      <w:r w:rsidR="006A1D4D">
        <w:t xml:space="preserve"> </w:t>
      </w:r>
      <w:r w:rsidRPr="0021766A">
        <w:t>For a power of 90% (β</w:t>
      </w:r>
      <w:r w:rsidR="00BD59C2">
        <w:t>=</w:t>
      </w:r>
      <w:r w:rsidRPr="0021766A">
        <w:t>0.10) and 5% significance level (2-sided α</w:t>
      </w:r>
      <w:r w:rsidR="00BD59C2">
        <w:t>=</w:t>
      </w:r>
      <w:r w:rsidRPr="0021766A">
        <w:t xml:space="preserve">0.05), 83 pairs of kidneys will need to be analysed. </w:t>
      </w:r>
      <w:ins w:id="205" w:author="bradleya" w:date="2014-08-19T15:34:00Z">
        <w:r w:rsidR="001E034F">
          <w:t xml:space="preserve">Assuming that 5% of the recipients will be lost to follow up and 3% will suffer PNF and 15% of kidneys will be declined by the recipient centre (sometimes the </w:t>
        </w:r>
        <w:proofErr w:type="spellStart"/>
        <w:r w:rsidR="001E034F">
          <w:t>contralateral</w:t>
        </w:r>
        <w:proofErr w:type="spellEnd"/>
        <w:r w:rsidR="001E034F">
          <w:t xml:space="preserve"> kidney will be transplanted), 108 kidney pairs will be randomised to each of the study arms. Assuming that 30%</w:t>
        </w:r>
      </w:ins>
      <w:ins w:id="206" w:author="bradleya" w:date="2014-08-19T15:35:00Z">
        <w:r w:rsidR="001E034F">
          <w:t xml:space="preserve"> of the kidneys will be deemed not transplantable before rando</w:t>
        </w:r>
      </w:ins>
      <w:ins w:id="207" w:author="bradleya" w:date="2014-08-19T15:36:00Z">
        <w:r w:rsidR="001E034F">
          <w:t>m</w:t>
        </w:r>
      </w:ins>
      <w:ins w:id="208" w:author="bradleya" w:date="2014-08-19T15:35:00Z">
        <w:r w:rsidR="001E034F">
          <w:t>isation by the retriev</w:t>
        </w:r>
      </w:ins>
      <w:ins w:id="209" w:author="bradleya" w:date="2014-08-19T15:36:00Z">
        <w:r w:rsidR="001E034F">
          <w:t>ing surgeon and 20% of donors will be los</w:t>
        </w:r>
      </w:ins>
      <w:ins w:id="210" w:author="Sarah Mertens" w:date="2014-08-20T15:23:00Z">
        <w:r w:rsidR="00715986">
          <w:t>t</w:t>
        </w:r>
      </w:ins>
      <w:ins w:id="211" w:author="bradleya" w:date="2014-08-19T15:36:00Z">
        <w:r w:rsidR="001E034F">
          <w:t xml:space="preserve"> in the early stages (e.g. donor procedure cancelled or donor hospital not reached in time), 194 donors are required to be screened in order to achieve 83 paired kidne</w:t>
        </w:r>
        <w:del w:id="212" w:author="Sarah Mertens" w:date="2014-08-20T15:22:00Z">
          <w:r w:rsidR="001E034F" w:rsidDel="00715986">
            <w:delText>s</w:delText>
          </w:r>
        </w:del>
        <w:r w:rsidR="001E034F">
          <w:t>y</w:t>
        </w:r>
      </w:ins>
      <w:ins w:id="213" w:author="Sarah Mertens" w:date="2014-08-20T15:22:00Z">
        <w:r w:rsidR="00715986">
          <w:t>s</w:t>
        </w:r>
      </w:ins>
      <w:ins w:id="214" w:author="bradleya" w:date="2014-08-19T15:36:00Z">
        <w:r w:rsidR="001E034F">
          <w:t xml:space="preserve"> transplanted. This will ensure an intention-to-treat (ITT) analysis powered to a 90% level. This will be the primary outcome analysis. </w:t>
        </w:r>
      </w:ins>
      <w:ins w:id="215" w:author="bradleya" w:date="2014-08-19T15:37:00Z">
        <w:r w:rsidR="001E034F">
          <w:t xml:space="preserve">Assuming that an extra 15% of kidneys will eventually </w:t>
        </w:r>
      </w:ins>
      <w:ins w:id="216" w:author="Ina Jochmans" w:date="2014-08-26T15:48:00Z">
        <w:r w:rsidR="00B23831">
          <w:t>end up</w:t>
        </w:r>
      </w:ins>
      <w:ins w:id="217" w:author="bradleya" w:date="2014-08-19T15:37:00Z">
        <w:r w:rsidR="001E034F">
          <w:t xml:space="preserve"> in static cold storage (SCS) due to inability to </w:t>
        </w:r>
        <w:proofErr w:type="spellStart"/>
        <w:r w:rsidR="001E034F">
          <w:t>cannulate</w:t>
        </w:r>
        <w:proofErr w:type="spellEnd"/>
        <w:r w:rsidR="001E034F">
          <w:t xml:space="preserve"> or to technical failure of the machine, the above sample size will ensure an 85%</w:t>
        </w:r>
      </w:ins>
      <w:ins w:id="218" w:author="bradleya" w:date="2014-08-19T15:38:00Z">
        <w:r w:rsidR="001E034F">
          <w:t xml:space="preserve"> power for the per-protocol (PP) analysis i.e. not including these</w:t>
        </w:r>
      </w:ins>
      <w:ins w:id="219" w:author="bradleya" w:date="2014-08-19T15:39:00Z">
        <w:r w:rsidR="001E034F">
          <w:t xml:space="preserve"> SCS kidneys. </w:t>
        </w:r>
      </w:ins>
      <w:del w:id="220" w:author="bradleya" w:date="2014-08-19T15:39:00Z">
        <w:r w:rsidRPr="0021766A" w:rsidDel="001E034F">
          <w:delText>Given that 25% of donors included will result in only 1 transplanted kidney, a PNF</w:delText>
        </w:r>
        <w:r w:rsidR="00BD59C2" w:rsidDel="001E034F">
          <w:delText xml:space="preserve"> (primary non-function)</w:delText>
        </w:r>
        <w:r w:rsidRPr="0021766A" w:rsidDel="001E034F">
          <w:delText xml:space="preserve"> rate of 10%, and allowing for 25% loss before randomisation will mean that 162 donors are required</w:delText>
        </w:r>
        <w:r w:rsidR="00B635B0" w:rsidDel="001E034F">
          <w:delText xml:space="preserve"> to be enrolled</w:delText>
        </w:r>
        <w:r w:rsidR="00BD59C2" w:rsidDel="001E034F">
          <w:delText xml:space="preserve"> in order to achieve 83 paired kidneys transplanted</w:delText>
        </w:r>
        <w:r w:rsidRPr="0021766A" w:rsidDel="001E034F">
          <w:delText>. This will be the primary outcome analysis.</w:delText>
        </w:r>
      </w:del>
    </w:p>
    <w:p w:rsidR="00407A22" w:rsidRDefault="00407A22" w:rsidP="00407A22">
      <w:pPr>
        <w:spacing w:line="276" w:lineRule="auto"/>
        <w:jc w:val="both"/>
      </w:pPr>
      <w:r w:rsidRPr="0021766A">
        <w:t xml:space="preserve">Kidneys from donors that result in 1 transplanted kidney will be kept in the study. Results from these </w:t>
      </w:r>
      <w:r>
        <w:rPr>
          <w:u w:val="single"/>
        </w:rPr>
        <w:t>“</w:t>
      </w:r>
      <w:r w:rsidRPr="0021766A">
        <w:rPr>
          <w:u w:val="single"/>
        </w:rPr>
        <w:t>unpaired</w:t>
      </w:r>
      <w:r>
        <w:rPr>
          <w:u w:val="single"/>
        </w:rPr>
        <w:t>”</w:t>
      </w:r>
      <w:r w:rsidRPr="0021766A">
        <w:rPr>
          <w:u w:val="single"/>
        </w:rPr>
        <w:t xml:space="preserve"> kidneys</w:t>
      </w:r>
      <w:r w:rsidRPr="0021766A">
        <w:t xml:space="preserve"> will be used to assess the treatment effect for unpaired kidneys. The treatment effect from both the ‘paired’ kidneys and ‘unpaired’ kidneys can then be weighted and used in combination in a type of meta-analysis. This will be a secondary analysis.</w:t>
      </w:r>
    </w:p>
    <w:p w:rsidR="00890052" w:rsidRPr="0021766A" w:rsidRDefault="003B3095" w:rsidP="00890052">
      <w:pPr>
        <w:pStyle w:val="Heading3"/>
        <w:numPr>
          <w:ilvl w:val="2"/>
          <w:numId w:val="1"/>
        </w:numPr>
        <w:spacing w:line="276" w:lineRule="auto"/>
      </w:pPr>
      <w:bookmarkStart w:id="221" w:name="_Toc384289451"/>
      <w:r>
        <w:t>H</w:t>
      </w:r>
      <w:r w:rsidR="00890052" w:rsidRPr="0021766A">
        <w:t xml:space="preserve">ealth </w:t>
      </w:r>
      <w:r>
        <w:t>E</w:t>
      </w:r>
      <w:r w:rsidR="00890052" w:rsidRPr="0021766A">
        <w:t xml:space="preserve">conomic </w:t>
      </w:r>
      <w:r>
        <w:t>A</w:t>
      </w:r>
      <w:r w:rsidR="00890052" w:rsidRPr="0021766A">
        <w:t>nalysis</w:t>
      </w:r>
      <w:bookmarkEnd w:id="221"/>
    </w:p>
    <w:p w:rsidR="00890052" w:rsidRDefault="00890052" w:rsidP="00890052">
      <w:pPr>
        <w:spacing w:line="276" w:lineRule="auto"/>
        <w:jc w:val="both"/>
      </w:pPr>
      <w:r>
        <w:t xml:space="preserve">An economic analysis will be performed, with the objective of estimating average costs and effectiveness in each arm of the study. This will inform a cost-effectiveness analysis using a health service perspective and incremental cost effectiveness ratios (ICER’s) will be reported. Quality adjusted survival will be obtained by administration of the </w:t>
      </w:r>
      <w:proofErr w:type="spellStart"/>
      <w:r>
        <w:t>EuroQol</w:t>
      </w:r>
      <w:proofErr w:type="spellEnd"/>
      <w:r>
        <w:t xml:space="preserve"> EQ-5D-5L questionnaire. Quality of life data will be collected at baseline (pre-transplant at time of consent) and at each study follow-up visit following kidney transplantation (at 3 and 12 months).</w:t>
      </w:r>
    </w:p>
    <w:p w:rsidR="00890052" w:rsidRDefault="00890052" w:rsidP="00890052">
      <w:pPr>
        <w:spacing w:line="276" w:lineRule="auto"/>
        <w:jc w:val="both"/>
      </w:pPr>
      <w:r>
        <w:t xml:space="preserve">Costs will be estimated based upon measured resource use and national unit costs; overall, average and incremental costs will be reported in Euro using purchasing power parity methods to adjust for variation in cost of living across different countries. Resources will include machine and disposables costs, </w:t>
      </w:r>
      <w:proofErr w:type="spellStart"/>
      <w:r>
        <w:t>immunosuppression</w:t>
      </w:r>
      <w:proofErr w:type="spellEnd"/>
      <w:r>
        <w:t xml:space="preserve"> and other drugs, inpatient hospital stays (including intensive care days), radiological investigations, biopsies and other procedures, outpatient visits and visits to the family doctor. Resource use will be identified from case report forms, hospital episode statistics/insurer claims, where available in the country of residence, and from patient self-reporting using a simple log/questionnaire (to assess out-of hospital resource use).</w:t>
      </w:r>
    </w:p>
    <w:p w:rsidR="00890052" w:rsidRDefault="00890052" w:rsidP="00890052">
      <w:pPr>
        <w:spacing w:line="276" w:lineRule="auto"/>
        <w:jc w:val="both"/>
      </w:pPr>
      <w:r>
        <w:t>The EQ-5D-5L questionnaire can be found in the Appendix 4</w:t>
      </w:r>
      <w:r w:rsidRPr="003E3727">
        <w:t>:</w:t>
      </w:r>
      <w:r w:rsidRPr="003E3727">
        <w:rPr>
          <w:color w:val="0000FF"/>
          <w:u w:val="single"/>
        </w:rPr>
        <w:t xml:space="preserve"> </w:t>
      </w:r>
      <w:fldSimple w:instr=" REF _Ref378666183 \h  \* MERGEFORMAT ">
        <w:r w:rsidR="006A6611" w:rsidRPr="006A6611">
          <w:rPr>
            <w:color w:val="0000FF"/>
            <w:u w:val="single"/>
          </w:rPr>
          <w:t>EQ-5D-5L quality of life questionnaire</w:t>
        </w:r>
      </w:fldSimple>
    </w:p>
    <w:p w:rsidR="00890052" w:rsidRDefault="00890052" w:rsidP="00890052">
      <w:pPr>
        <w:spacing w:line="276" w:lineRule="auto"/>
        <w:jc w:val="both"/>
        <w:rPr>
          <w:rStyle w:val="Hyperlink"/>
        </w:rPr>
      </w:pPr>
      <w:r>
        <w:t xml:space="preserve">The resource log can be found in Appendix 5: </w:t>
      </w:r>
      <w:hyperlink w:anchor="_Resource_survey" w:history="1">
        <w:r w:rsidRPr="00474423">
          <w:rPr>
            <w:rStyle w:val="Hyperlink"/>
          </w:rPr>
          <w:t>Resource log</w:t>
        </w:r>
      </w:hyperlink>
    </w:p>
    <w:p w:rsidR="003B3095" w:rsidRPr="0021766A" w:rsidRDefault="003B3095" w:rsidP="003B3095">
      <w:pPr>
        <w:pStyle w:val="Heading3"/>
        <w:numPr>
          <w:ilvl w:val="2"/>
          <w:numId w:val="1"/>
        </w:numPr>
        <w:spacing w:line="276" w:lineRule="auto"/>
      </w:pPr>
      <w:bookmarkStart w:id="222" w:name="_Toc384289452"/>
      <w:r>
        <w:t>Interim</w:t>
      </w:r>
      <w:r w:rsidRPr="0021766A">
        <w:t xml:space="preserve"> </w:t>
      </w:r>
      <w:r>
        <w:t>A</w:t>
      </w:r>
      <w:r w:rsidRPr="0021766A">
        <w:t>nalysis</w:t>
      </w:r>
      <w:bookmarkEnd w:id="222"/>
    </w:p>
    <w:p w:rsidR="00493825" w:rsidRDefault="00493825" w:rsidP="00493825">
      <w:pPr>
        <w:spacing w:line="276" w:lineRule="auto"/>
        <w:jc w:val="both"/>
      </w:pPr>
      <w:r w:rsidRPr="00144D19">
        <w:t>Interim analyses of primary and secondary outcomes are not planned.  They will only be performed if requested by the DMC on the grounds of participant safety</w:t>
      </w:r>
      <w:r w:rsidR="00B635B0">
        <w:t xml:space="preserve"> as described in the DMC charter</w:t>
      </w:r>
      <w:r w:rsidRPr="00144D19">
        <w:t>.</w:t>
      </w:r>
    </w:p>
    <w:p w:rsidR="003B3095" w:rsidRPr="0021766A" w:rsidRDefault="003B3095" w:rsidP="003B3095">
      <w:pPr>
        <w:pStyle w:val="Heading1"/>
        <w:numPr>
          <w:ilvl w:val="0"/>
          <w:numId w:val="1"/>
        </w:numPr>
        <w:spacing w:line="276" w:lineRule="auto"/>
        <w:jc w:val="both"/>
      </w:pPr>
      <w:bookmarkStart w:id="223" w:name="_Toc384289453"/>
      <w:bookmarkStart w:id="224" w:name="_Toc384315310"/>
      <w:r>
        <w:t>Safety</w:t>
      </w:r>
      <w:bookmarkEnd w:id="223"/>
      <w:bookmarkEnd w:id="224"/>
    </w:p>
    <w:p w:rsidR="00792FAC" w:rsidRDefault="00C23842" w:rsidP="008A1AAB">
      <w:pPr>
        <w:pStyle w:val="Heading2"/>
        <w:numPr>
          <w:ilvl w:val="1"/>
          <w:numId w:val="1"/>
        </w:numPr>
      </w:pPr>
      <w:bookmarkStart w:id="225" w:name="_Harms"/>
      <w:bookmarkStart w:id="226" w:name="_Adverse_events"/>
      <w:bookmarkStart w:id="227" w:name="_Toc362008572"/>
      <w:bookmarkStart w:id="228" w:name="_Toc384289454"/>
      <w:bookmarkStart w:id="229" w:name="_Toc384315311"/>
      <w:bookmarkEnd w:id="225"/>
      <w:bookmarkEnd w:id="226"/>
      <w:r w:rsidRPr="0021766A">
        <w:t xml:space="preserve">Adverse </w:t>
      </w:r>
      <w:r w:rsidR="00FC58CE">
        <w:t>E</w:t>
      </w:r>
      <w:r w:rsidRPr="0021766A">
        <w:t>vents</w:t>
      </w:r>
      <w:bookmarkStart w:id="230" w:name="_Toc362008573"/>
      <w:bookmarkEnd w:id="227"/>
      <w:r w:rsidR="00F33A60">
        <w:t xml:space="preserve"> </w:t>
      </w:r>
      <w:r w:rsidR="00F5674D" w:rsidRPr="0021766A">
        <w:t>Definitions</w:t>
      </w:r>
      <w:bookmarkEnd w:id="230"/>
      <w:bookmarkEnd w:id="228"/>
      <w:bookmarkEnd w:id="229"/>
    </w:p>
    <w:p w:rsidR="0075696B" w:rsidRPr="004038F7" w:rsidRDefault="0075696B" w:rsidP="004038F7">
      <w:pPr>
        <w:spacing w:line="276" w:lineRule="auto"/>
        <w:jc w:val="both"/>
        <w:rPr>
          <w:i/>
        </w:rPr>
      </w:pPr>
      <w:r w:rsidRPr="004038F7">
        <w:rPr>
          <w:i/>
        </w:rPr>
        <w:t>Adverse Event (AE)</w:t>
      </w:r>
    </w:p>
    <w:p w:rsidR="0075696B" w:rsidRPr="0021766A" w:rsidRDefault="0075696B" w:rsidP="0075696B">
      <w:pPr>
        <w:spacing w:line="276" w:lineRule="auto"/>
        <w:jc w:val="both"/>
      </w:pPr>
      <w:r w:rsidRPr="0075696B">
        <w:t>Any untoward medical occurrence, unintended disease or injury, or untoward clinical signs whether or not related to the study intervention.</w:t>
      </w:r>
      <w:r w:rsidRPr="0021766A">
        <w:t xml:space="preserve"> This definition includes physical signs, symptoms and laboratory test values. At study enrolment, laboratory values that fall outside the relevant reference range will not be reported as AEs.</w:t>
      </w:r>
    </w:p>
    <w:p w:rsidR="0075696B" w:rsidRPr="004038F7" w:rsidRDefault="0075696B" w:rsidP="004038F7">
      <w:pPr>
        <w:spacing w:line="276" w:lineRule="auto"/>
        <w:jc w:val="both"/>
        <w:rPr>
          <w:i/>
        </w:rPr>
      </w:pPr>
      <w:r w:rsidRPr="004038F7">
        <w:rPr>
          <w:i/>
        </w:rPr>
        <w:t>Serious Adverse Event (SAE)</w:t>
      </w:r>
    </w:p>
    <w:p w:rsidR="0075696B" w:rsidRPr="0075696B" w:rsidRDefault="0075696B" w:rsidP="0075696B">
      <w:pPr>
        <w:spacing w:after="120" w:line="276" w:lineRule="auto"/>
        <w:jc w:val="both"/>
        <w:rPr>
          <w:rFonts w:eastAsia="MS Mincho"/>
          <w:szCs w:val="20"/>
          <w:lang w:eastAsia="en-GB"/>
        </w:rPr>
      </w:pPr>
      <w:r w:rsidRPr="0075696B">
        <w:rPr>
          <w:rFonts w:eastAsia="MS Mincho"/>
          <w:szCs w:val="20"/>
          <w:lang w:eastAsia="en-GB"/>
        </w:rPr>
        <w:t>An adverse event that:</w:t>
      </w:r>
    </w:p>
    <w:p w:rsidR="0075696B" w:rsidRPr="0075696B" w:rsidRDefault="0075696B" w:rsidP="00A477F3">
      <w:pPr>
        <w:numPr>
          <w:ilvl w:val="0"/>
          <w:numId w:val="37"/>
        </w:numPr>
        <w:spacing w:after="120" w:line="276" w:lineRule="auto"/>
        <w:contextualSpacing/>
        <w:jc w:val="both"/>
        <w:rPr>
          <w:rFonts w:eastAsia="MS Mincho"/>
          <w:szCs w:val="20"/>
          <w:lang w:eastAsia="en-GB"/>
        </w:rPr>
      </w:pPr>
      <w:r w:rsidRPr="0075696B">
        <w:rPr>
          <w:rFonts w:eastAsia="MS Mincho"/>
          <w:szCs w:val="20"/>
          <w:lang w:eastAsia="en-GB"/>
        </w:rPr>
        <w:t>Led to death</w:t>
      </w:r>
    </w:p>
    <w:p w:rsidR="0075696B" w:rsidRPr="0075696B" w:rsidRDefault="0075696B" w:rsidP="00A477F3">
      <w:pPr>
        <w:numPr>
          <w:ilvl w:val="0"/>
          <w:numId w:val="37"/>
        </w:numPr>
        <w:spacing w:after="120" w:line="276" w:lineRule="auto"/>
        <w:contextualSpacing/>
        <w:jc w:val="both"/>
        <w:rPr>
          <w:rFonts w:eastAsia="MS Mincho"/>
          <w:szCs w:val="20"/>
          <w:lang w:eastAsia="en-GB"/>
        </w:rPr>
      </w:pPr>
      <w:r w:rsidRPr="0075696B">
        <w:rPr>
          <w:rFonts w:eastAsia="MS Mincho"/>
          <w:szCs w:val="20"/>
          <w:lang w:eastAsia="en-GB"/>
        </w:rPr>
        <w:t>Resulted in serious deterioration in the health of the subject that:</w:t>
      </w:r>
    </w:p>
    <w:p w:rsidR="0075696B" w:rsidRPr="0075696B" w:rsidRDefault="0075696B" w:rsidP="00A477F3">
      <w:pPr>
        <w:numPr>
          <w:ilvl w:val="1"/>
          <w:numId w:val="37"/>
        </w:numPr>
        <w:spacing w:after="120" w:line="276" w:lineRule="auto"/>
        <w:contextualSpacing/>
        <w:jc w:val="both"/>
        <w:rPr>
          <w:rFonts w:eastAsia="MS Mincho"/>
          <w:szCs w:val="20"/>
          <w:lang w:eastAsia="en-GB"/>
        </w:rPr>
      </w:pPr>
      <w:r w:rsidRPr="0075696B">
        <w:rPr>
          <w:rFonts w:eastAsia="MS Mincho"/>
          <w:szCs w:val="20"/>
          <w:lang w:eastAsia="en-GB"/>
        </w:rPr>
        <w:t>resulted in a life-threatening illness or injury</w:t>
      </w:r>
    </w:p>
    <w:p w:rsidR="0075696B" w:rsidRPr="0075696B" w:rsidRDefault="0075696B" w:rsidP="00A477F3">
      <w:pPr>
        <w:numPr>
          <w:ilvl w:val="1"/>
          <w:numId w:val="37"/>
        </w:numPr>
        <w:spacing w:after="120" w:line="276" w:lineRule="auto"/>
        <w:contextualSpacing/>
        <w:jc w:val="both"/>
        <w:rPr>
          <w:rFonts w:eastAsia="MS Mincho"/>
          <w:szCs w:val="20"/>
          <w:lang w:eastAsia="en-GB"/>
        </w:rPr>
      </w:pPr>
      <w:r w:rsidRPr="0075696B">
        <w:rPr>
          <w:rFonts w:eastAsia="MS Mincho"/>
          <w:szCs w:val="20"/>
          <w:lang w:eastAsia="en-GB"/>
        </w:rPr>
        <w:t>resulted in a permanent impairment of a body structure or a body function</w:t>
      </w:r>
    </w:p>
    <w:p w:rsidR="0075696B" w:rsidRPr="0075696B" w:rsidRDefault="0075696B" w:rsidP="00A477F3">
      <w:pPr>
        <w:numPr>
          <w:ilvl w:val="1"/>
          <w:numId w:val="37"/>
        </w:numPr>
        <w:spacing w:after="120" w:line="276" w:lineRule="auto"/>
        <w:contextualSpacing/>
        <w:jc w:val="both"/>
        <w:rPr>
          <w:rFonts w:eastAsia="MS Mincho"/>
          <w:szCs w:val="20"/>
          <w:lang w:eastAsia="en-GB"/>
        </w:rPr>
      </w:pPr>
      <w:r w:rsidRPr="0075696B">
        <w:rPr>
          <w:rFonts w:eastAsia="MS Mincho"/>
          <w:szCs w:val="20"/>
          <w:lang w:eastAsia="en-GB"/>
        </w:rPr>
        <w:t>required in-patient care or prolongation of hospitalisation</w:t>
      </w:r>
    </w:p>
    <w:p w:rsidR="0075696B" w:rsidRPr="0075696B" w:rsidRDefault="0075696B" w:rsidP="00A477F3">
      <w:pPr>
        <w:numPr>
          <w:ilvl w:val="1"/>
          <w:numId w:val="37"/>
        </w:numPr>
        <w:spacing w:after="120" w:line="276" w:lineRule="auto"/>
        <w:contextualSpacing/>
        <w:jc w:val="both"/>
        <w:rPr>
          <w:rFonts w:eastAsia="MS Mincho"/>
          <w:szCs w:val="20"/>
          <w:lang w:eastAsia="en-GB"/>
        </w:rPr>
      </w:pPr>
      <w:proofErr w:type="gramStart"/>
      <w:r w:rsidRPr="0075696B">
        <w:rPr>
          <w:rFonts w:eastAsia="MS Mincho"/>
          <w:szCs w:val="20"/>
          <w:lang w:eastAsia="en-GB"/>
        </w:rPr>
        <w:t>resulted</w:t>
      </w:r>
      <w:proofErr w:type="gramEnd"/>
      <w:r w:rsidRPr="0075696B">
        <w:rPr>
          <w:rFonts w:eastAsia="MS Mincho"/>
          <w:szCs w:val="20"/>
          <w:lang w:eastAsia="en-GB"/>
        </w:rPr>
        <w:t xml:space="preserve"> in medical or surgical intervention to prevent life-threatening illness or injury or permanent impairment to a body structure or a body function.</w:t>
      </w:r>
    </w:p>
    <w:p w:rsidR="0075696B" w:rsidRPr="0075696B" w:rsidRDefault="0075696B" w:rsidP="0075696B">
      <w:pPr>
        <w:spacing w:after="0" w:line="276" w:lineRule="auto"/>
        <w:jc w:val="both"/>
        <w:rPr>
          <w:rFonts w:eastAsia="MS Mincho"/>
          <w:szCs w:val="20"/>
          <w:lang w:eastAsia="en-GB"/>
        </w:rPr>
      </w:pPr>
      <w:r w:rsidRPr="0075696B">
        <w:rPr>
          <w:rFonts w:eastAsia="MS Mincho"/>
          <w:szCs w:val="20"/>
          <w:lang w:eastAsia="en-GB"/>
        </w:rPr>
        <w:t>This includes device deficiencies that might have led to a serious adverse event if:</w:t>
      </w:r>
    </w:p>
    <w:p w:rsidR="0075696B" w:rsidRPr="0075696B" w:rsidRDefault="0075696B" w:rsidP="00A477F3">
      <w:pPr>
        <w:numPr>
          <w:ilvl w:val="0"/>
          <w:numId w:val="38"/>
        </w:numPr>
        <w:spacing w:after="0" w:line="360" w:lineRule="auto"/>
        <w:contextualSpacing/>
        <w:jc w:val="both"/>
        <w:rPr>
          <w:rFonts w:eastAsia="Times New Roman"/>
          <w:szCs w:val="20"/>
        </w:rPr>
      </w:pPr>
      <w:r w:rsidRPr="0075696B">
        <w:rPr>
          <w:rFonts w:eastAsia="Times New Roman"/>
          <w:szCs w:val="20"/>
        </w:rPr>
        <w:t>suitable action had not been taken or</w:t>
      </w:r>
    </w:p>
    <w:p w:rsidR="0075696B" w:rsidRPr="0075696B" w:rsidRDefault="0075696B" w:rsidP="00A477F3">
      <w:pPr>
        <w:numPr>
          <w:ilvl w:val="0"/>
          <w:numId w:val="38"/>
        </w:numPr>
        <w:spacing w:after="0" w:line="360" w:lineRule="auto"/>
        <w:contextualSpacing/>
        <w:jc w:val="both"/>
        <w:rPr>
          <w:rFonts w:eastAsia="Times New Roman"/>
          <w:szCs w:val="20"/>
        </w:rPr>
      </w:pPr>
      <w:r w:rsidRPr="0075696B">
        <w:rPr>
          <w:rFonts w:eastAsia="Times New Roman"/>
          <w:szCs w:val="20"/>
        </w:rPr>
        <w:t>intervention had not been made or</w:t>
      </w:r>
    </w:p>
    <w:p w:rsidR="0075696B" w:rsidRPr="0075696B" w:rsidRDefault="0075696B" w:rsidP="00A477F3">
      <w:pPr>
        <w:numPr>
          <w:ilvl w:val="0"/>
          <w:numId w:val="38"/>
        </w:numPr>
        <w:spacing w:after="0" w:line="360" w:lineRule="auto"/>
        <w:contextualSpacing/>
        <w:jc w:val="both"/>
        <w:rPr>
          <w:rFonts w:eastAsia="Times New Roman"/>
          <w:szCs w:val="20"/>
        </w:rPr>
      </w:pPr>
      <w:proofErr w:type="gramStart"/>
      <w:r w:rsidRPr="0075696B">
        <w:rPr>
          <w:rFonts w:eastAsia="Times New Roman"/>
          <w:szCs w:val="20"/>
        </w:rPr>
        <w:t>circumstances</w:t>
      </w:r>
      <w:proofErr w:type="gramEnd"/>
      <w:r w:rsidRPr="0075696B">
        <w:rPr>
          <w:rFonts w:eastAsia="Times New Roman"/>
          <w:szCs w:val="20"/>
        </w:rPr>
        <w:t xml:space="preserve"> had been less fortunate. </w:t>
      </w:r>
    </w:p>
    <w:p w:rsidR="0075696B" w:rsidRPr="0075696B" w:rsidRDefault="0075696B" w:rsidP="0075696B">
      <w:pPr>
        <w:spacing w:after="120" w:line="276" w:lineRule="auto"/>
        <w:jc w:val="both"/>
        <w:rPr>
          <w:rFonts w:eastAsia="MS Mincho"/>
          <w:szCs w:val="20"/>
          <w:lang w:eastAsia="en-GB"/>
        </w:rPr>
      </w:pPr>
      <w:r w:rsidRPr="0075696B">
        <w:rPr>
          <w:rFonts w:eastAsia="MS Mincho"/>
          <w:szCs w:val="20"/>
          <w:lang w:eastAsia="en-GB"/>
        </w:rPr>
        <w:t>These are handled under the SAE reporting system.</w:t>
      </w:r>
    </w:p>
    <w:p w:rsidR="0075696B" w:rsidRPr="0075696B" w:rsidRDefault="0075696B" w:rsidP="0075696B">
      <w:pPr>
        <w:spacing w:after="120" w:line="276" w:lineRule="auto"/>
        <w:jc w:val="both"/>
        <w:rPr>
          <w:rFonts w:eastAsia="MS Mincho"/>
          <w:szCs w:val="20"/>
          <w:lang w:eastAsia="en-GB"/>
        </w:rPr>
      </w:pPr>
      <w:r w:rsidRPr="0075696B">
        <w:rPr>
          <w:rFonts w:eastAsia="MS Mincho"/>
          <w:szCs w:val="20"/>
          <w:lang w:eastAsia="en-GB"/>
        </w:rPr>
        <w:t xml:space="preserve">Planned hospitalisation for a pre-existing condition, or a procedure required by the trial protocol, without serious deterioration in health, is not considered a </w:t>
      </w:r>
      <w:r>
        <w:rPr>
          <w:rFonts w:eastAsia="MS Mincho"/>
          <w:szCs w:val="20"/>
          <w:lang w:eastAsia="en-GB"/>
        </w:rPr>
        <w:t>SAE.</w:t>
      </w:r>
    </w:p>
    <w:p w:rsidR="00AC66CC" w:rsidRPr="0075696B" w:rsidRDefault="00AC66CC" w:rsidP="0075696B">
      <w:pPr>
        <w:spacing w:after="120" w:line="276" w:lineRule="auto"/>
        <w:jc w:val="both"/>
        <w:rPr>
          <w:rFonts w:eastAsia="MS Mincho"/>
          <w:szCs w:val="20"/>
          <w:lang w:eastAsia="en-GB"/>
        </w:rPr>
      </w:pPr>
    </w:p>
    <w:p w:rsidR="0075696B" w:rsidRPr="004038F7" w:rsidRDefault="00FC58CE" w:rsidP="004038F7">
      <w:pPr>
        <w:spacing w:after="120" w:line="276" w:lineRule="auto"/>
        <w:jc w:val="both"/>
        <w:rPr>
          <w:rFonts w:eastAsia="MS Mincho"/>
          <w:i/>
          <w:szCs w:val="20"/>
          <w:lang w:eastAsia="en-GB"/>
        </w:rPr>
      </w:pPr>
      <w:r w:rsidRPr="004038F7">
        <w:rPr>
          <w:rFonts w:eastAsia="MS Mincho"/>
          <w:i/>
          <w:szCs w:val="20"/>
          <w:lang w:eastAsia="en-GB"/>
        </w:rPr>
        <w:t>Adverse Device Effect (ADE)</w:t>
      </w:r>
    </w:p>
    <w:p w:rsidR="0075696B" w:rsidRPr="0075696B" w:rsidRDefault="0075696B" w:rsidP="0075696B">
      <w:pPr>
        <w:spacing w:after="120" w:line="276" w:lineRule="auto"/>
        <w:jc w:val="both"/>
        <w:rPr>
          <w:rFonts w:eastAsia="MS Mincho"/>
          <w:szCs w:val="20"/>
          <w:lang w:eastAsia="en-GB"/>
        </w:rPr>
      </w:pPr>
      <w:r w:rsidRPr="0075696B">
        <w:rPr>
          <w:rFonts w:eastAsia="MS Mincho"/>
          <w:szCs w:val="20"/>
          <w:lang w:eastAsia="en-GB"/>
        </w:rPr>
        <w:t>An adverse event related to the use of an investigational medical device. This definition includes any events resulting from insufficient or inadequate instructions for use, deployment, implantation, installation, or operation, or any malfunction of the investigational device. This definition also includes any event resulting from user error or f</w:t>
      </w:r>
      <w:r w:rsidR="00FC58CE">
        <w:rPr>
          <w:rFonts w:eastAsia="MS Mincho"/>
          <w:szCs w:val="20"/>
          <w:lang w:eastAsia="en-GB"/>
        </w:rPr>
        <w:t>r</w:t>
      </w:r>
      <w:r w:rsidRPr="0075696B">
        <w:rPr>
          <w:rFonts w:eastAsia="MS Mincho"/>
          <w:szCs w:val="20"/>
          <w:lang w:eastAsia="en-GB"/>
        </w:rPr>
        <w:t>om intentional misuse of the investigational device.</w:t>
      </w:r>
    </w:p>
    <w:p w:rsidR="00AC66CC" w:rsidRPr="0075696B" w:rsidRDefault="00AC66CC" w:rsidP="0075696B">
      <w:pPr>
        <w:spacing w:after="120" w:line="276" w:lineRule="auto"/>
        <w:jc w:val="both"/>
        <w:rPr>
          <w:rFonts w:eastAsia="MS Mincho"/>
          <w:szCs w:val="20"/>
          <w:lang w:eastAsia="en-GB"/>
        </w:rPr>
      </w:pPr>
    </w:p>
    <w:p w:rsidR="0075696B" w:rsidRPr="004038F7" w:rsidRDefault="0075696B" w:rsidP="004038F7">
      <w:pPr>
        <w:spacing w:after="120" w:line="276" w:lineRule="auto"/>
        <w:jc w:val="both"/>
        <w:rPr>
          <w:rFonts w:eastAsia="MS Mincho"/>
          <w:i/>
          <w:szCs w:val="20"/>
          <w:lang w:eastAsia="en-GB"/>
        </w:rPr>
      </w:pPr>
      <w:r w:rsidRPr="004038F7">
        <w:rPr>
          <w:rFonts w:eastAsia="MS Mincho"/>
          <w:i/>
          <w:szCs w:val="20"/>
          <w:lang w:eastAsia="en-GB"/>
        </w:rPr>
        <w:t>Serio</w:t>
      </w:r>
      <w:r w:rsidR="00FC58CE" w:rsidRPr="004038F7">
        <w:rPr>
          <w:rFonts w:eastAsia="MS Mincho"/>
          <w:i/>
          <w:szCs w:val="20"/>
          <w:lang w:eastAsia="en-GB"/>
        </w:rPr>
        <w:t>us Adverse Device Effect (SADE)</w:t>
      </w:r>
    </w:p>
    <w:p w:rsidR="0075696B" w:rsidRPr="0075696B" w:rsidRDefault="0075696B" w:rsidP="0075696B">
      <w:pPr>
        <w:spacing w:after="120" w:line="276" w:lineRule="auto"/>
        <w:jc w:val="both"/>
        <w:rPr>
          <w:rFonts w:eastAsia="MS Mincho"/>
          <w:szCs w:val="20"/>
          <w:lang w:eastAsia="en-GB"/>
        </w:rPr>
      </w:pPr>
      <w:r w:rsidRPr="0075696B">
        <w:rPr>
          <w:rFonts w:eastAsia="MS Mincho"/>
          <w:szCs w:val="20"/>
          <w:lang w:eastAsia="en-GB"/>
        </w:rPr>
        <w:t>Any untoward medical occurrence that can be attributed wholly or partly to the device, which resulted in any of the characteristics of a serious adverse event as described above.</w:t>
      </w:r>
    </w:p>
    <w:p w:rsidR="00AC66CC" w:rsidRPr="0075696B" w:rsidRDefault="00AC66CC" w:rsidP="0075696B">
      <w:pPr>
        <w:spacing w:after="120" w:line="276" w:lineRule="auto"/>
        <w:jc w:val="both"/>
        <w:rPr>
          <w:rFonts w:eastAsia="MS Mincho"/>
          <w:szCs w:val="20"/>
          <w:lang w:eastAsia="en-GB"/>
        </w:rPr>
      </w:pPr>
    </w:p>
    <w:p w:rsidR="0075696B" w:rsidRPr="004038F7" w:rsidRDefault="0075696B" w:rsidP="004038F7">
      <w:pPr>
        <w:spacing w:after="120" w:line="276" w:lineRule="auto"/>
        <w:jc w:val="both"/>
        <w:rPr>
          <w:rFonts w:eastAsia="MS Mincho"/>
          <w:i/>
          <w:szCs w:val="20"/>
          <w:lang w:eastAsia="en-GB"/>
        </w:rPr>
      </w:pPr>
      <w:r w:rsidRPr="004038F7">
        <w:rPr>
          <w:rFonts w:eastAsia="MS Mincho"/>
          <w:i/>
          <w:szCs w:val="20"/>
          <w:lang w:eastAsia="en-GB"/>
        </w:rPr>
        <w:t>Unanticipated Serious Adverse Device Effects (USADE)</w:t>
      </w:r>
    </w:p>
    <w:p w:rsidR="0075696B" w:rsidRPr="0075696B" w:rsidRDefault="0075696B" w:rsidP="0075696B">
      <w:pPr>
        <w:spacing w:after="120" w:line="276" w:lineRule="auto"/>
        <w:jc w:val="both"/>
        <w:rPr>
          <w:rFonts w:eastAsia="MS Mincho"/>
          <w:szCs w:val="20"/>
          <w:lang w:eastAsia="en-GB"/>
        </w:rPr>
      </w:pPr>
      <w:proofErr w:type="gramStart"/>
      <w:r w:rsidRPr="0075696B">
        <w:rPr>
          <w:rFonts w:eastAsia="MS Mincho"/>
          <w:szCs w:val="20"/>
          <w:lang w:eastAsia="en-GB"/>
        </w:rPr>
        <w:t xml:space="preserve">Any serious adverse device effect which, by its nature, incidence, severity or outcome, has not been identified in section </w:t>
      </w:r>
      <w:r w:rsidR="00AC66CC">
        <w:rPr>
          <w:rFonts w:eastAsia="MS Mincho"/>
          <w:szCs w:val="20"/>
          <w:lang w:eastAsia="en-GB"/>
        </w:rPr>
        <w:t>10.4</w:t>
      </w:r>
      <w:r w:rsidR="00FC58CE">
        <w:rPr>
          <w:rFonts w:eastAsia="MS Mincho"/>
          <w:szCs w:val="20"/>
          <w:lang w:eastAsia="en-GB"/>
        </w:rPr>
        <w:t>.</w:t>
      </w:r>
      <w:proofErr w:type="gramEnd"/>
    </w:p>
    <w:p w:rsidR="00AC66CC" w:rsidRPr="0075696B" w:rsidRDefault="00AC66CC" w:rsidP="0075696B">
      <w:pPr>
        <w:spacing w:after="120" w:line="276" w:lineRule="auto"/>
        <w:jc w:val="both"/>
        <w:rPr>
          <w:rFonts w:eastAsia="MS Mincho"/>
          <w:szCs w:val="20"/>
          <w:lang w:eastAsia="en-GB"/>
        </w:rPr>
      </w:pPr>
    </w:p>
    <w:p w:rsidR="0075696B" w:rsidRPr="004038F7" w:rsidRDefault="0075696B" w:rsidP="004038F7">
      <w:pPr>
        <w:spacing w:after="120" w:line="276" w:lineRule="auto"/>
        <w:jc w:val="both"/>
        <w:rPr>
          <w:rFonts w:eastAsia="MS Mincho"/>
          <w:i/>
          <w:szCs w:val="20"/>
          <w:lang w:eastAsia="en-GB"/>
        </w:rPr>
      </w:pPr>
      <w:r w:rsidRPr="004038F7">
        <w:rPr>
          <w:rFonts w:eastAsia="MS Mincho"/>
          <w:i/>
          <w:szCs w:val="20"/>
          <w:lang w:eastAsia="en-GB"/>
        </w:rPr>
        <w:t xml:space="preserve">Device Deficiency </w:t>
      </w:r>
    </w:p>
    <w:p w:rsidR="0075696B" w:rsidRPr="0075696B" w:rsidRDefault="0075696B" w:rsidP="0075696B">
      <w:pPr>
        <w:spacing w:after="120" w:line="276" w:lineRule="auto"/>
        <w:jc w:val="both"/>
        <w:rPr>
          <w:rFonts w:eastAsia="MS Mincho"/>
          <w:szCs w:val="20"/>
          <w:lang w:eastAsia="en-GB"/>
        </w:rPr>
      </w:pPr>
      <w:proofErr w:type="gramStart"/>
      <w:r w:rsidRPr="0075696B">
        <w:rPr>
          <w:rFonts w:eastAsia="MS Mincho"/>
          <w:szCs w:val="20"/>
          <w:lang w:eastAsia="en-GB"/>
        </w:rPr>
        <w:t>Inadequacy of a medical device with respect to its identity, quality, durability, reliability, safety or performance.</w:t>
      </w:r>
      <w:proofErr w:type="gramEnd"/>
      <w:r w:rsidRPr="0075696B">
        <w:rPr>
          <w:rFonts w:eastAsia="MS Mincho"/>
          <w:szCs w:val="20"/>
          <w:lang w:eastAsia="en-GB"/>
        </w:rPr>
        <w:t xml:space="preserve">  Device deficiencies include malfunctions, use erro</w:t>
      </w:r>
      <w:r w:rsidR="00FC58CE">
        <w:rPr>
          <w:rFonts w:eastAsia="MS Mincho"/>
          <w:szCs w:val="20"/>
          <w:lang w:eastAsia="en-GB"/>
        </w:rPr>
        <w:t xml:space="preserve">rs and inadequate labelling. </w:t>
      </w:r>
      <w:r w:rsidRPr="0075696B">
        <w:rPr>
          <w:rFonts w:eastAsia="MS Mincho"/>
          <w:szCs w:val="20"/>
          <w:lang w:eastAsia="en-GB"/>
        </w:rPr>
        <w:t>Device deficiencies resulting in SADEs will be ma</w:t>
      </w:r>
      <w:r w:rsidR="00FC58CE">
        <w:rPr>
          <w:rFonts w:eastAsia="MS Mincho"/>
          <w:szCs w:val="20"/>
          <w:lang w:eastAsia="en-GB"/>
        </w:rPr>
        <w:t xml:space="preserve">naged as detailed in section </w:t>
      </w:r>
      <w:r w:rsidR="003F58F4">
        <w:rPr>
          <w:rFonts w:eastAsia="MS Mincho"/>
          <w:szCs w:val="20"/>
          <w:lang w:eastAsia="en-GB"/>
        </w:rPr>
        <w:t>10.5</w:t>
      </w:r>
      <w:r w:rsidRPr="0075696B">
        <w:rPr>
          <w:rFonts w:eastAsia="MS Mincho"/>
          <w:szCs w:val="20"/>
          <w:lang w:eastAsia="en-GB"/>
        </w:rPr>
        <w:t>.</w:t>
      </w:r>
    </w:p>
    <w:p w:rsidR="0075696B" w:rsidRPr="0075696B" w:rsidRDefault="0075696B" w:rsidP="0075696B">
      <w:pPr>
        <w:spacing w:after="120" w:line="276" w:lineRule="auto"/>
        <w:jc w:val="both"/>
        <w:rPr>
          <w:rFonts w:eastAsia="MS Mincho"/>
          <w:szCs w:val="20"/>
          <w:lang w:eastAsia="en-GB"/>
        </w:rPr>
      </w:pPr>
      <w:r w:rsidRPr="0075696B">
        <w:rPr>
          <w:rFonts w:eastAsia="MS Mincho"/>
          <w:szCs w:val="20"/>
          <w:lang w:eastAsia="en-GB"/>
        </w:rPr>
        <w:t>Device deficiencies that did not lead to an adverse event, but could have led to a medical occurrence if suitable action had not been taken, or intervention had not been made or if circumstances had been less fortunate will also be mana</w:t>
      </w:r>
      <w:r w:rsidR="00FC58CE">
        <w:rPr>
          <w:rFonts w:eastAsia="MS Mincho"/>
          <w:szCs w:val="20"/>
          <w:lang w:eastAsia="en-GB"/>
        </w:rPr>
        <w:t xml:space="preserve">ged as detailed in section </w:t>
      </w:r>
      <w:r w:rsidR="003F58F4">
        <w:rPr>
          <w:rFonts w:eastAsia="MS Mincho"/>
          <w:szCs w:val="20"/>
          <w:lang w:eastAsia="en-GB"/>
        </w:rPr>
        <w:t>10.5</w:t>
      </w:r>
      <w:r w:rsidRPr="0075696B">
        <w:rPr>
          <w:rFonts w:eastAsia="MS Mincho"/>
          <w:szCs w:val="20"/>
          <w:lang w:eastAsia="en-GB"/>
        </w:rPr>
        <w:t>.</w:t>
      </w:r>
    </w:p>
    <w:p w:rsidR="003F58F4" w:rsidRPr="0075696B" w:rsidRDefault="003F58F4" w:rsidP="0075696B">
      <w:pPr>
        <w:spacing w:after="120" w:line="276" w:lineRule="auto"/>
        <w:jc w:val="both"/>
        <w:rPr>
          <w:rFonts w:eastAsia="MS Mincho"/>
          <w:szCs w:val="20"/>
          <w:lang w:eastAsia="en-GB"/>
        </w:rPr>
      </w:pPr>
    </w:p>
    <w:p w:rsidR="0075696B" w:rsidRPr="004038F7" w:rsidRDefault="0075696B" w:rsidP="004038F7">
      <w:pPr>
        <w:spacing w:after="120" w:line="276" w:lineRule="auto"/>
        <w:jc w:val="both"/>
        <w:rPr>
          <w:rFonts w:eastAsia="MS Mincho"/>
          <w:i/>
          <w:szCs w:val="20"/>
          <w:lang w:eastAsia="en-GB"/>
        </w:rPr>
      </w:pPr>
      <w:r w:rsidRPr="004038F7">
        <w:rPr>
          <w:rFonts w:eastAsia="MS Mincho"/>
          <w:i/>
          <w:szCs w:val="20"/>
          <w:lang w:eastAsia="en-GB"/>
        </w:rPr>
        <w:t>Use error</w:t>
      </w:r>
    </w:p>
    <w:p w:rsidR="0075696B" w:rsidRPr="0075696B" w:rsidRDefault="0075696B" w:rsidP="0075696B">
      <w:pPr>
        <w:spacing w:after="120" w:line="276" w:lineRule="auto"/>
        <w:jc w:val="both"/>
        <w:rPr>
          <w:rFonts w:eastAsia="MS Mincho"/>
          <w:szCs w:val="20"/>
          <w:lang w:eastAsia="en-GB"/>
        </w:rPr>
      </w:pPr>
      <w:proofErr w:type="gramStart"/>
      <w:r w:rsidRPr="0075696B">
        <w:rPr>
          <w:rFonts w:eastAsia="MS Mincho"/>
          <w:szCs w:val="20"/>
          <w:lang w:eastAsia="en-GB"/>
        </w:rPr>
        <w:t>Act or omission of an act that results in a different medical device response than intended by the manufacturer or expected by the user.</w:t>
      </w:r>
      <w:proofErr w:type="gramEnd"/>
      <w:r w:rsidRPr="0075696B">
        <w:rPr>
          <w:rFonts w:eastAsia="MS Mincho"/>
          <w:szCs w:val="20"/>
          <w:lang w:eastAsia="en-GB"/>
        </w:rPr>
        <w:t xml:space="preserve">  Use error includes slips, lapses and mistakes. An unexpected physiological response of the subject does not itself constitute a use error.</w:t>
      </w:r>
    </w:p>
    <w:p w:rsidR="004B0DF6" w:rsidRPr="0021766A" w:rsidRDefault="004B0DF6" w:rsidP="008A1AAB">
      <w:pPr>
        <w:pStyle w:val="Heading2"/>
        <w:numPr>
          <w:ilvl w:val="1"/>
          <w:numId w:val="1"/>
        </w:numPr>
      </w:pPr>
      <w:bookmarkStart w:id="231" w:name="_Toc362008574"/>
      <w:bookmarkStart w:id="232" w:name="_Toc384289455"/>
      <w:bookmarkStart w:id="233" w:name="_Toc384315312"/>
      <w:r w:rsidRPr="0021766A">
        <w:t>Causality of an AE in relation to the intervention</w:t>
      </w:r>
      <w:bookmarkEnd w:id="231"/>
      <w:bookmarkEnd w:id="232"/>
      <w:bookmarkEnd w:id="233"/>
    </w:p>
    <w:p w:rsidR="004B0DF6" w:rsidRPr="0021766A" w:rsidRDefault="004B0DF6" w:rsidP="00A477F3">
      <w:pPr>
        <w:pStyle w:val="ListParagraph"/>
        <w:numPr>
          <w:ilvl w:val="2"/>
          <w:numId w:val="17"/>
        </w:numPr>
        <w:spacing w:line="276" w:lineRule="auto"/>
        <w:ind w:left="504"/>
        <w:jc w:val="both"/>
      </w:pPr>
      <w:r w:rsidRPr="0021766A">
        <w:rPr>
          <w:i/>
        </w:rPr>
        <w:t>Highly probable</w:t>
      </w:r>
      <w:r w:rsidRPr="0021766A">
        <w:t>: Apparent relationship in time between AE and intervention. Relationship between AE and intervention is already known or expected and there is an appropriate temporal relationship between therapy and AE.</w:t>
      </w:r>
    </w:p>
    <w:p w:rsidR="004B0DF6" w:rsidRPr="0021766A" w:rsidRDefault="004B0DF6" w:rsidP="00A477F3">
      <w:pPr>
        <w:pStyle w:val="ListParagraph"/>
        <w:numPr>
          <w:ilvl w:val="2"/>
          <w:numId w:val="17"/>
        </w:numPr>
        <w:spacing w:line="276" w:lineRule="auto"/>
        <w:ind w:left="504"/>
        <w:jc w:val="both"/>
      </w:pPr>
      <w:r w:rsidRPr="0021766A">
        <w:rPr>
          <w:i/>
        </w:rPr>
        <w:t>Probable</w:t>
      </w:r>
      <w:r w:rsidRPr="0021766A">
        <w:t>: Known effect of the intervention with no possible other cause and appropriate temporal association.</w:t>
      </w:r>
    </w:p>
    <w:p w:rsidR="004B0DF6" w:rsidRPr="0021766A" w:rsidRDefault="004B0DF6" w:rsidP="00A477F3">
      <w:pPr>
        <w:pStyle w:val="ListParagraph"/>
        <w:numPr>
          <w:ilvl w:val="2"/>
          <w:numId w:val="17"/>
        </w:numPr>
        <w:spacing w:line="276" w:lineRule="auto"/>
        <w:ind w:left="504"/>
        <w:jc w:val="both"/>
      </w:pPr>
      <w:r w:rsidRPr="0021766A">
        <w:rPr>
          <w:i/>
        </w:rPr>
        <w:t>Possible</w:t>
      </w:r>
      <w:r w:rsidRPr="0021766A">
        <w:t>: AE likely to be associated with the intervention and no other explanation for the AE, or known effect of intervention that could also be associated with another concomitant therapy, illness or external cause.</w:t>
      </w:r>
    </w:p>
    <w:p w:rsidR="004B0DF6" w:rsidRPr="0021766A" w:rsidRDefault="004B0DF6" w:rsidP="00A477F3">
      <w:pPr>
        <w:pStyle w:val="ListParagraph"/>
        <w:numPr>
          <w:ilvl w:val="2"/>
          <w:numId w:val="17"/>
        </w:numPr>
        <w:spacing w:line="276" w:lineRule="auto"/>
        <w:ind w:left="504"/>
        <w:jc w:val="both"/>
      </w:pPr>
      <w:r w:rsidRPr="0021766A">
        <w:rPr>
          <w:i/>
        </w:rPr>
        <w:t>Unlikely</w:t>
      </w:r>
      <w:r w:rsidRPr="0021766A">
        <w:t>: Unlikely to be causally related</w:t>
      </w:r>
      <w:r w:rsidR="005A706E" w:rsidRPr="0021766A">
        <w:t>; e</w:t>
      </w:r>
      <w:r w:rsidRPr="0021766A">
        <w:t>.g. reaction occurred after intervention or is more likely to be due to another concomitant therapy, illness or external cause.</w:t>
      </w:r>
    </w:p>
    <w:p w:rsidR="004B0DF6" w:rsidRPr="0021766A" w:rsidRDefault="004B0DF6" w:rsidP="00A477F3">
      <w:pPr>
        <w:pStyle w:val="ListParagraph"/>
        <w:numPr>
          <w:ilvl w:val="2"/>
          <w:numId w:val="17"/>
        </w:numPr>
        <w:spacing w:line="276" w:lineRule="auto"/>
        <w:ind w:left="504"/>
        <w:jc w:val="both"/>
      </w:pPr>
      <w:r w:rsidRPr="0021766A">
        <w:rPr>
          <w:i/>
        </w:rPr>
        <w:t>Definitely not</w:t>
      </w:r>
      <w:r w:rsidRPr="0021766A">
        <w:t>: AE known to be caused by another concomitant therapy, illness or external cause.</w:t>
      </w:r>
    </w:p>
    <w:p w:rsidR="004B0DF6" w:rsidRPr="0021766A" w:rsidRDefault="004B0DF6" w:rsidP="00A477F3">
      <w:pPr>
        <w:pStyle w:val="ListParagraph"/>
        <w:numPr>
          <w:ilvl w:val="2"/>
          <w:numId w:val="18"/>
        </w:numPr>
        <w:spacing w:line="276" w:lineRule="auto"/>
        <w:ind w:left="504"/>
        <w:jc w:val="both"/>
      </w:pPr>
      <w:r w:rsidRPr="0021766A">
        <w:rPr>
          <w:i/>
        </w:rPr>
        <w:t>Not assessable</w:t>
      </w:r>
      <w:r w:rsidRPr="0021766A">
        <w:t xml:space="preserve">: Likelihood of AE not </w:t>
      </w:r>
      <w:proofErr w:type="gramStart"/>
      <w:r w:rsidRPr="0021766A">
        <w:t>known,</w:t>
      </w:r>
      <w:proofErr w:type="gramEnd"/>
      <w:r w:rsidRPr="0021766A">
        <w:t xml:space="preserve"> or relationship of AE to intervention, another concomitant therapy, illness or external cause is not clear. This category should be used very scarcely.</w:t>
      </w:r>
    </w:p>
    <w:p w:rsidR="00792FAC" w:rsidRPr="0021766A" w:rsidRDefault="00792FAC" w:rsidP="008A1AAB">
      <w:pPr>
        <w:pStyle w:val="Heading2"/>
        <w:numPr>
          <w:ilvl w:val="1"/>
          <w:numId w:val="1"/>
        </w:numPr>
      </w:pPr>
      <w:bookmarkStart w:id="234" w:name="_Toc362008575"/>
      <w:bookmarkStart w:id="235" w:name="_Toc384289456"/>
      <w:bookmarkStart w:id="236" w:name="_Toc384315313"/>
      <w:r w:rsidRPr="0021766A">
        <w:t>Grade of severity</w:t>
      </w:r>
      <w:bookmarkEnd w:id="234"/>
      <w:bookmarkEnd w:id="235"/>
      <w:bookmarkEnd w:id="236"/>
    </w:p>
    <w:p w:rsidR="00792FAC" w:rsidRPr="0021766A" w:rsidRDefault="00792FAC" w:rsidP="00A477F3">
      <w:pPr>
        <w:pStyle w:val="ListParagraph"/>
        <w:numPr>
          <w:ilvl w:val="0"/>
          <w:numId w:val="28"/>
        </w:numPr>
        <w:spacing w:line="276" w:lineRule="auto"/>
        <w:jc w:val="both"/>
      </w:pPr>
      <w:r w:rsidRPr="0021766A">
        <w:rPr>
          <w:i/>
        </w:rPr>
        <w:t>Mild (grade 1)</w:t>
      </w:r>
      <w:r w:rsidRPr="0021766A">
        <w:t>: patient is aware of symptoms but tolerates them easily. Symptoms do not interfere with daily activity.</w:t>
      </w:r>
    </w:p>
    <w:p w:rsidR="00792FAC" w:rsidRPr="0021766A" w:rsidRDefault="00792FAC" w:rsidP="00A477F3">
      <w:pPr>
        <w:pStyle w:val="ListParagraph"/>
        <w:numPr>
          <w:ilvl w:val="0"/>
          <w:numId w:val="28"/>
        </w:numPr>
        <w:spacing w:line="276" w:lineRule="auto"/>
        <w:jc w:val="both"/>
      </w:pPr>
      <w:r w:rsidRPr="0021766A">
        <w:rPr>
          <w:i/>
        </w:rPr>
        <w:t>Moderate (grade 2)</w:t>
      </w:r>
      <w:r w:rsidRPr="0021766A">
        <w:t>:</w:t>
      </w:r>
      <w:r w:rsidR="004B0DF6" w:rsidRPr="0021766A">
        <w:t xml:space="preserve"> </w:t>
      </w:r>
      <w:r w:rsidRPr="0021766A">
        <w:t>patient experiences discomfort that interferes with normal activity. No treatment is required except acetaminophen.</w:t>
      </w:r>
    </w:p>
    <w:p w:rsidR="00792FAC" w:rsidRPr="0021766A" w:rsidRDefault="00792FAC" w:rsidP="00A477F3">
      <w:pPr>
        <w:pStyle w:val="ListParagraph"/>
        <w:numPr>
          <w:ilvl w:val="0"/>
          <w:numId w:val="28"/>
        </w:numPr>
        <w:spacing w:line="276" w:lineRule="auto"/>
        <w:jc w:val="both"/>
      </w:pPr>
      <w:r w:rsidRPr="0021766A">
        <w:rPr>
          <w:i/>
        </w:rPr>
        <w:t>Severe (grade 3):</w:t>
      </w:r>
      <w:r w:rsidRPr="0021766A">
        <w:t xml:space="preserve"> patient is unable to carry out normal activity. Treatment is required.</w:t>
      </w:r>
    </w:p>
    <w:p w:rsidR="00792FAC" w:rsidRPr="0021766A" w:rsidRDefault="00792FAC" w:rsidP="00A477F3">
      <w:pPr>
        <w:pStyle w:val="ListParagraph"/>
        <w:numPr>
          <w:ilvl w:val="0"/>
          <w:numId w:val="28"/>
        </w:numPr>
        <w:spacing w:line="276" w:lineRule="auto"/>
        <w:jc w:val="both"/>
      </w:pPr>
      <w:r w:rsidRPr="0021766A">
        <w:rPr>
          <w:i/>
        </w:rPr>
        <w:t>Life-threatening (grade 4)</w:t>
      </w:r>
      <w:r w:rsidRPr="0021766A">
        <w:t xml:space="preserve">: emergency room </w:t>
      </w:r>
      <w:proofErr w:type="gramStart"/>
      <w:r w:rsidRPr="0021766A">
        <w:t xml:space="preserve">visit </w:t>
      </w:r>
      <w:r w:rsidR="009D384A">
        <w:t>,</w:t>
      </w:r>
      <w:proofErr w:type="gramEnd"/>
      <w:r w:rsidRPr="0021766A">
        <w:t xml:space="preserve"> disabling or hospitalization.</w:t>
      </w:r>
    </w:p>
    <w:p w:rsidR="008A529A" w:rsidRPr="006752A8" w:rsidRDefault="00ED359E" w:rsidP="008A1AAB">
      <w:pPr>
        <w:pStyle w:val="Heading2"/>
        <w:numPr>
          <w:ilvl w:val="1"/>
          <w:numId w:val="1"/>
        </w:numPr>
      </w:pPr>
      <w:bookmarkStart w:id="237" w:name="_Toc362008576"/>
      <w:bookmarkStart w:id="238" w:name="_Toc384289457"/>
      <w:bookmarkStart w:id="239" w:name="_Toc384315314"/>
      <w:r w:rsidRPr="006752A8">
        <w:t>Anticipated Adverse Events</w:t>
      </w:r>
      <w:bookmarkEnd w:id="237"/>
      <w:bookmarkEnd w:id="238"/>
      <w:bookmarkEnd w:id="239"/>
    </w:p>
    <w:p w:rsidR="00582708" w:rsidRPr="0021766A" w:rsidRDefault="00582708" w:rsidP="00A477F3">
      <w:pPr>
        <w:pStyle w:val="ListParagraph"/>
        <w:numPr>
          <w:ilvl w:val="0"/>
          <w:numId w:val="19"/>
        </w:numPr>
        <w:spacing w:after="120" w:line="276" w:lineRule="auto"/>
        <w:jc w:val="both"/>
        <w:rPr>
          <w:rFonts w:cstheme="minorHAnsi"/>
        </w:rPr>
      </w:pPr>
      <w:r w:rsidRPr="0021766A">
        <w:rPr>
          <w:rFonts w:cstheme="minorHAnsi"/>
        </w:rPr>
        <w:t>Infection (chest, urine, blood, wound, abdominal)</w:t>
      </w:r>
    </w:p>
    <w:p w:rsidR="00582708" w:rsidRPr="0021766A" w:rsidRDefault="00582708" w:rsidP="00A477F3">
      <w:pPr>
        <w:pStyle w:val="ListParagraph"/>
        <w:numPr>
          <w:ilvl w:val="0"/>
          <w:numId w:val="19"/>
        </w:numPr>
        <w:spacing w:after="120" w:line="276" w:lineRule="auto"/>
        <w:jc w:val="both"/>
        <w:rPr>
          <w:rFonts w:cstheme="minorHAnsi"/>
        </w:rPr>
      </w:pPr>
      <w:r w:rsidRPr="0021766A">
        <w:rPr>
          <w:rFonts w:cstheme="minorHAnsi"/>
        </w:rPr>
        <w:t>Cardiac failure</w:t>
      </w:r>
    </w:p>
    <w:p w:rsidR="00582708" w:rsidRPr="006752A8" w:rsidRDefault="00AE3246" w:rsidP="00A477F3">
      <w:pPr>
        <w:pStyle w:val="ListParagraph"/>
        <w:numPr>
          <w:ilvl w:val="0"/>
          <w:numId w:val="23"/>
        </w:numPr>
        <w:spacing w:after="120" w:line="276" w:lineRule="auto"/>
        <w:jc w:val="both"/>
        <w:rPr>
          <w:rFonts w:cstheme="minorHAnsi"/>
        </w:rPr>
      </w:pPr>
      <w:r>
        <w:rPr>
          <w:rFonts w:cstheme="minorHAnsi"/>
        </w:rPr>
        <w:t>DGF</w:t>
      </w:r>
    </w:p>
    <w:p w:rsidR="00A55B27" w:rsidRPr="006752A8" w:rsidRDefault="00ED359E" w:rsidP="00A477F3">
      <w:pPr>
        <w:pStyle w:val="ListParagraph"/>
        <w:numPr>
          <w:ilvl w:val="0"/>
          <w:numId w:val="23"/>
        </w:numPr>
        <w:spacing w:after="120" w:line="276" w:lineRule="auto"/>
        <w:jc w:val="both"/>
        <w:rPr>
          <w:rFonts w:cstheme="minorHAnsi"/>
        </w:rPr>
      </w:pPr>
      <w:r w:rsidRPr="006752A8">
        <w:rPr>
          <w:rFonts w:cstheme="minorHAnsi"/>
        </w:rPr>
        <w:t>P</w:t>
      </w:r>
      <w:r w:rsidR="00AE3246">
        <w:rPr>
          <w:rFonts w:cstheme="minorHAnsi"/>
        </w:rPr>
        <w:t>NF</w:t>
      </w:r>
    </w:p>
    <w:p w:rsidR="00D67E48" w:rsidRPr="006752A8" w:rsidRDefault="00ED359E" w:rsidP="00A477F3">
      <w:pPr>
        <w:pStyle w:val="ListParagraph"/>
        <w:numPr>
          <w:ilvl w:val="0"/>
          <w:numId w:val="23"/>
        </w:numPr>
        <w:spacing w:after="120" w:line="276" w:lineRule="auto"/>
        <w:jc w:val="both"/>
        <w:rPr>
          <w:rFonts w:cstheme="minorHAnsi"/>
        </w:rPr>
      </w:pPr>
      <w:r w:rsidRPr="006752A8">
        <w:rPr>
          <w:rFonts w:cstheme="minorHAnsi"/>
        </w:rPr>
        <w:t>Venous or arterial thrombosis</w:t>
      </w:r>
    </w:p>
    <w:p w:rsidR="00EB0D1C" w:rsidRPr="006752A8" w:rsidRDefault="00ED359E" w:rsidP="00A477F3">
      <w:pPr>
        <w:pStyle w:val="ListParagraph"/>
        <w:numPr>
          <w:ilvl w:val="0"/>
          <w:numId w:val="23"/>
        </w:numPr>
        <w:spacing w:after="120" w:line="276" w:lineRule="auto"/>
        <w:jc w:val="both"/>
        <w:rPr>
          <w:rFonts w:cstheme="minorHAnsi"/>
        </w:rPr>
      </w:pPr>
      <w:r w:rsidRPr="006752A8">
        <w:rPr>
          <w:rFonts w:cstheme="minorHAnsi"/>
        </w:rPr>
        <w:t xml:space="preserve">Renal artery </w:t>
      </w:r>
      <w:proofErr w:type="spellStart"/>
      <w:r w:rsidRPr="006752A8">
        <w:rPr>
          <w:rFonts w:cstheme="minorHAnsi"/>
        </w:rPr>
        <w:t>stenosis</w:t>
      </w:r>
      <w:proofErr w:type="spellEnd"/>
    </w:p>
    <w:p w:rsidR="00AE3246" w:rsidRPr="0021766A" w:rsidRDefault="00AE3246" w:rsidP="00A477F3">
      <w:pPr>
        <w:pStyle w:val="ListParagraph"/>
        <w:numPr>
          <w:ilvl w:val="0"/>
          <w:numId w:val="23"/>
        </w:numPr>
        <w:spacing w:after="120" w:line="276" w:lineRule="auto"/>
        <w:jc w:val="both"/>
        <w:rPr>
          <w:rFonts w:cstheme="minorHAnsi"/>
        </w:rPr>
      </w:pPr>
      <w:r w:rsidRPr="0021766A">
        <w:rPr>
          <w:rFonts w:cstheme="minorHAnsi"/>
        </w:rPr>
        <w:t>Fluid collection (around transplanted kidney)</w:t>
      </w:r>
    </w:p>
    <w:p w:rsidR="00AE3246" w:rsidRDefault="00AE3246" w:rsidP="00A477F3">
      <w:pPr>
        <w:pStyle w:val="ListParagraph"/>
        <w:numPr>
          <w:ilvl w:val="0"/>
          <w:numId w:val="23"/>
        </w:numPr>
        <w:spacing w:after="120" w:line="276" w:lineRule="auto"/>
        <w:jc w:val="both"/>
        <w:rPr>
          <w:rFonts w:cstheme="minorHAnsi"/>
        </w:rPr>
      </w:pPr>
      <w:proofErr w:type="spellStart"/>
      <w:r w:rsidRPr="0021766A">
        <w:rPr>
          <w:rFonts w:cstheme="minorHAnsi"/>
        </w:rPr>
        <w:t>Lymphocoele</w:t>
      </w:r>
      <w:proofErr w:type="spellEnd"/>
    </w:p>
    <w:p w:rsidR="00AE3246" w:rsidRPr="0021766A" w:rsidRDefault="00AE3246" w:rsidP="00A477F3">
      <w:pPr>
        <w:pStyle w:val="ListParagraph"/>
        <w:numPr>
          <w:ilvl w:val="0"/>
          <w:numId w:val="23"/>
        </w:numPr>
        <w:spacing w:after="120" w:line="276" w:lineRule="auto"/>
        <w:jc w:val="both"/>
        <w:rPr>
          <w:rFonts w:cstheme="minorHAnsi"/>
        </w:rPr>
      </w:pPr>
      <w:r>
        <w:rPr>
          <w:rFonts w:cstheme="minorHAnsi"/>
        </w:rPr>
        <w:t>Bleeding</w:t>
      </w:r>
    </w:p>
    <w:p w:rsidR="00AE3246" w:rsidRPr="006752A8" w:rsidRDefault="00AE3246" w:rsidP="00A477F3">
      <w:pPr>
        <w:pStyle w:val="ListParagraph"/>
        <w:numPr>
          <w:ilvl w:val="0"/>
          <w:numId w:val="23"/>
        </w:numPr>
        <w:spacing w:after="120" w:line="276" w:lineRule="auto"/>
        <w:jc w:val="both"/>
        <w:rPr>
          <w:rFonts w:cstheme="minorHAnsi"/>
        </w:rPr>
      </w:pPr>
      <w:r w:rsidRPr="006752A8">
        <w:rPr>
          <w:rFonts w:cstheme="minorHAnsi"/>
        </w:rPr>
        <w:t>Admission for suspected rejection</w:t>
      </w:r>
    </w:p>
    <w:p w:rsidR="00AE3246" w:rsidRPr="0021766A" w:rsidRDefault="00AE3246" w:rsidP="00A477F3">
      <w:pPr>
        <w:pStyle w:val="ListParagraph"/>
        <w:numPr>
          <w:ilvl w:val="0"/>
          <w:numId w:val="23"/>
        </w:numPr>
        <w:spacing w:after="120" w:line="276" w:lineRule="auto"/>
        <w:jc w:val="both"/>
        <w:rPr>
          <w:rFonts w:cstheme="minorHAnsi"/>
        </w:rPr>
      </w:pPr>
      <w:r w:rsidRPr="0021766A">
        <w:rPr>
          <w:rFonts w:cstheme="minorHAnsi"/>
        </w:rPr>
        <w:t>Rejection</w:t>
      </w:r>
    </w:p>
    <w:p w:rsidR="00A55B27" w:rsidRPr="006752A8" w:rsidRDefault="00ED359E" w:rsidP="00A477F3">
      <w:pPr>
        <w:pStyle w:val="ListParagraph"/>
        <w:numPr>
          <w:ilvl w:val="0"/>
          <w:numId w:val="23"/>
        </w:numPr>
        <w:spacing w:after="120" w:line="276" w:lineRule="auto"/>
        <w:jc w:val="both"/>
        <w:rPr>
          <w:rFonts w:cstheme="minorHAnsi"/>
        </w:rPr>
      </w:pPr>
      <w:r w:rsidRPr="006752A8">
        <w:rPr>
          <w:rFonts w:cstheme="minorHAnsi"/>
        </w:rPr>
        <w:t>Graft loss</w:t>
      </w:r>
    </w:p>
    <w:p w:rsidR="00EB0D1C" w:rsidRPr="006752A8" w:rsidRDefault="00ED359E" w:rsidP="00A477F3">
      <w:pPr>
        <w:pStyle w:val="ListParagraph"/>
        <w:numPr>
          <w:ilvl w:val="0"/>
          <w:numId w:val="23"/>
        </w:numPr>
        <w:spacing w:after="120" w:line="276" w:lineRule="auto"/>
        <w:jc w:val="both"/>
        <w:rPr>
          <w:rFonts w:cstheme="minorHAnsi"/>
        </w:rPr>
      </w:pPr>
      <w:proofErr w:type="spellStart"/>
      <w:r w:rsidRPr="006752A8">
        <w:rPr>
          <w:rFonts w:cstheme="minorHAnsi"/>
        </w:rPr>
        <w:t>Ureteral</w:t>
      </w:r>
      <w:proofErr w:type="spellEnd"/>
      <w:r w:rsidRPr="006752A8">
        <w:rPr>
          <w:rFonts w:cstheme="minorHAnsi"/>
        </w:rPr>
        <w:t xml:space="preserve"> necrosis</w:t>
      </w:r>
    </w:p>
    <w:p w:rsidR="00EB0D1C" w:rsidRPr="006752A8" w:rsidRDefault="00ED359E" w:rsidP="00A477F3">
      <w:pPr>
        <w:pStyle w:val="ListParagraph"/>
        <w:numPr>
          <w:ilvl w:val="0"/>
          <w:numId w:val="23"/>
        </w:numPr>
        <w:spacing w:after="120" w:line="276" w:lineRule="auto"/>
        <w:jc w:val="both"/>
        <w:rPr>
          <w:rFonts w:cstheme="minorHAnsi"/>
        </w:rPr>
      </w:pPr>
      <w:proofErr w:type="spellStart"/>
      <w:r w:rsidRPr="006752A8">
        <w:rPr>
          <w:rFonts w:cstheme="minorHAnsi"/>
        </w:rPr>
        <w:t>Ureter</w:t>
      </w:r>
      <w:proofErr w:type="spellEnd"/>
      <w:r w:rsidRPr="006752A8">
        <w:rPr>
          <w:rFonts w:cstheme="minorHAnsi"/>
        </w:rPr>
        <w:t xml:space="preserve"> leak</w:t>
      </w:r>
    </w:p>
    <w:p w:rsidR="00EB0D1C" w:rsidRPr="006752A8" w:rsidRDefault="00ED359E" w:rsidP="00A477F3">
      <w:pPr>
        <w:pStyle w:val="ListParagraph"/>
        <w:numPr>
          <w:ilvl w:val="0"/>
          <w:numId w:val="23"/>
        </w:numPr>
        <w:spacing w:after="120" w:line="276" w:lineRule="auto"/>
        <w:jc w:val="both"/>
        <w:rPr>
          <w:rFonts w:cstheme="minorHAnsi"/>
        </w:rPr>
      </w:pPr>
      <w:proofErr w:type="spellStart"/>
      <w:r w:rsidRPr="006752A8">
        <w:rPr>
          <w:rFonts w:cstheme="minorHAnsi"/>
        </w:rPr>
        <w:t>Ureteral</w:t>
      </w:r>
      <w:proofErr w:type="spellEnd"/>
      <w:r w:rsidRPr="006752A8">
        <w:rPr>
          <w:rFonts w:cstheme="minorHAnsi"/>
        </w:rPr>
        <w:t xml:space="preserve"> stricture</w:t>
      </w:r>
    </w:p>
    <w:p w:rsidR="00582708" w:rsidRPr="006752A8" w:rsidRDefault="00ED359E" w:rsidP="00A477F3">
      <w:pPr>
        <w:pStyle w:val="ListParagraph"/>
        <w:numPr>
          <w:ilvl w:val="0"/>
          <w:numId w:val="23"/>
        </w:numPr>
        <w:spacing w:after="120" w:line="276" w:lineRule="auto"/>
        <w:jc w:val="both"/>
        <w:rPr>
          <w:rFonts w:cstheme="minorHAnsi"/>
        </w:rPr>
      </w:pPr>
      <w:r w:rsidRPr="006752A8">
        <w:rPr>
          <w:rFonts w:cstheme="minorHAnsi"/>
        </w:rPr>
        <w:t>Respiratory failure requiring appropriate treatment</w:t>
      </w:r>
    </w:p>
    <w:p w:rsidR="00582708" w:rsidRPr="006752A8" w:rsidRDefault="00582708" w:rsidP="00A477F3">
      <w:pPr>
        <w:pStyle w:val="ListParagraph"/>
        <w:numPr>
          <w:ilvl w:val="0"/>
          <w:numId w:val="23"/>
        </w:numPr>
        <w:spacing w:after="120" w:line="276" w:lineRule="auto"/>
        <w:jc w:val="both"/>
        <w:rPr>
          <w:rFonts w:cstheme="minorHAnsi"/>
        </w:rPr>
      </w:pPr>
      <w:bookmarkStart w:id="240" w:name="_Ref137462571"/>
      <w:bookmarkStart w:id="241" w:name="_Toc137478758"/>
      <w:r w:rsidRPr="0021766A">
        <w:rPr>
          <w:rFonts w:cstheme="minorHAnsi"/>
        </w:rPr>
        <w:t>Hospitalisation</w:t>
      </w:r>
      <w:r w:rsidR="00ED359E" w:rsidRPr="006752A8">
        <w:rPr>
          <w:rFonts w:cstheme="minorHAnsi"/>
        </w:rPr>
        <w:t xml:space="preserve"> for pre-existing condition that has not deteriorated</w:t>
      </w:r>
    </w:p>
    <w:p w:rsidR="00582708" w:rsidRPr="006752A8" w:rsidRDefault="00ED359E" w:rsidP="00A477F3">
      <w:pPr>
        <w:pStyle w:val="ListParagraph"/>
        <w:numPr>
          <w:ilvl w:val="0"/>
          <w:numId w:val="23"/>
        </w:numPr>
        <w:spacing w:after="120" w:line="276" w:lineRule="auto"/>
        <w:jc w:val="both"/>
        <w:rPr>
          <w:rFonts w:cstheme="minorHAnsi"/>
        </w:rPr>
      </w:pPr>
      <w:r w:rsidRPr="006752A8">
        <w:rPr>
          <w:rFonts w:cstheme="minorHAnsi"/>
        </w:rPr>
        <w:t>Clinically significant abnormal laboratory finding or other abnormal assessments that is associated with the disease being studied (unless judged by the investigator as more severe than expected for the patient’s condition)</w:t>
      </w:r>
    </w:p>
    <w:p w:rsidR="00582708" w:rsidRPr="006752A8" w:rsidRDefault="00ED359E" w:rsidP="00D7578A">
      <w:pPr>
        <w:spacing w:line="276" w:lineRule="auto"/>
        <w:jc w:val="both"/>
      </w:pPr>
      <w:r w:rsidRPr="006752A8">
        <w:t>The investigator will exercise his/her medical judgment in deciding whether a</w:t>
      </w:r>
      <w:r w:rsidR="00FC58CE">
        <w:t xml:space="preserve"> postoperative</w:t>
      </w:r>
      <w:r w:rsidRPr="006752A8">
        <w:t xml:space="preserve"> laboratory finding </w:t>
      </w:r>
      <w:r w:rsidR="00FC58CE">
        <w:t xml:space="preserve">falling outside the relevant reference range </w:t>
      </w:r>
      <w:r w:rsidRPr="006752A8">
        <w:t>or other abnormal assessment is clinically significant.</w:t>
      </w:r>
      <w:bookmarkEnd w:id="240"/>
      <w:bookmarkEnd w:id="241"/>
      <w:r w:rsidRPr="006752A8">
        <w:t xml:space="preserve"> However, if in the opinion of the investigator, the frequency or severity of the event is greater than would be expected then it must be reported.</w:t>
      </w:r>
    </w:p>
    <w:p w:rsidR="00A55B27" w:rsidRPr="0021766A" w:rsidRDefault="008A1AAB" w:rsidP="008A1AAB">
      <w:pPr>
        <w:pStyle w:val="Heading2"/>
        <w:numPr>
          <w:ilvl w:val="1"/>
          <w:numId w:val="1"/>
        </w:numPr>
      </w:pPr>
      <w:bookmarkStart w:id="242" w:name="_Toc362008577"/>
      <w:bookmarkStart w:id="243" w:name="_Toc384289458"/>
      <w:bookmarkStart w:id="244" w:name="_Toc384315315"/>
      <w:bookmarkStart w:id="245" w:name="_Toc320619212"/>
      <w:bookmarkStart w:id="246" w:name="_Toc321132018"/>
      <w:bookmarkStart w:id="247" w:name="_Toc324952894"/>
      <w:bookmarkStart w:id="248" w:name="_Toc352164505"/>
      <w:r>
        <w:t>R</w:t>
      </w:r>
      <w:r w:rsidR="009226F6">
        <w:t xml:space="preserve">ecording </w:t>
      </w:r>
      <w:r w:rsidR="00A55B27" w:rsidRPr="0021766A">
        <w:t>adverse events</w:t>
      </w:r>
      <w:bookmarkEnd w:id="242"/>
      <w:r w:rsidR="000E7C52" w:rsidRPr="000E7C52">
        <w:t xml:space="preserve"> </w:t>
      </w:r>
      <w:r w:rsidR="000E7C52">
        <w:t>and device deficiencies</w:t>
      </w:r>
      <w:bookmarkEnd w:id="243"/>
      <w:bookmarkEnd w:id="244"/>
    </w:p>
    <w:p w:rsidR="00FC58CE" w:rsidRPr="0075696B" w:rsidRDefault="00FC58CE" w:rsidP="00FC58CE">
      <w:pPr>
        <w:spacing w:after="120" w:line="276" w:lineRule="auto"/>
        <w:jc w:val="both"/>
        <w:rPr>
          <w:rFonts w:eastAsia="MS Mincho"/>
          <w:szCs w:val="20"/>
          <w:lang w:eastAsia="en-GB"/>
        </w:rPr>
      </w:pPr>
      <w:bookmarkStart w:id="249" w:name="_Toc300236108"/>
      <w:r w:rsidRPr="0075696B">
        <w:rPr>
          <w:rFonts w:eastAsia="MS Mincho"/>
          <w:szCs w:val="20"/>
          <w:lang w:eastAsia="en-GB"/>
        </w:rPr>
        <w:t xml:space="preserve">It is the responsibility of the </w:t>
      </w:r>
      <w:r w:rsidR="009226F6">
        <w:rPr>
          <w:rFonts w:eastAsia="MS Mincho"/>
          <w:szCs w:val="20"/>
          <w:lang w:eastAsia="en-GB"/>
        </w:rPr>
        <w:t>L</w:t>
      </w:r>
      <w:r w:rsidRPr="0075696B">
        <w:rPr>
          <w:rFonts w:eastAsia="MS Mincho"/>
          <w:szCs w:val="20"/>
          <w:lang w:eastAsia="en-GB"/>
        </w:rPr>
        <w:t xml:space="preserve">ocal </w:t>
      </w:r>
      <w:r w:rsidR="009226F6">
        <w:rPr>
          <w:rFonts w:eastAsia="MS Mincho"/>
          <w:szCs w:val="20"/>
          <w:lang w:eastAsia="en-GB"/>
        </w:rPr>
        <w:t>I</w:t>
      </w:r>
      <w:r w:rsidRPr="0075696B">
        <w:rPr>
          <w:rFonts w:eastAsia="MS Mincho"/>
          <w:szCs w:val="20"/>
          <w:lang w:eastAsia="en-GB"/>
        </w:rPr>
        <w:t>nvestigator to ensure that all adverse events (including ADEs) and device deficiencies occurring during the course of the study are recorded. This will include but not be limited to:</w:t>
      </w:r>
    </w:p>
    <w:p w:rsidR="00FC58CE" w:rsidRPr="0075696B" w:rsidRDefault="00FC58CE" w:rsidP="00A477F3">
      <w:pPr>
        <w:numPr>
          <w:ilvl w:val="0"/>
          <w:numId w:val="39"/>
        </w:numPr>
        <w:spacing w:after="120" w:line="276" w:lineRule="auto"/>
        <w:contextualSpacing/>
        <w:jc w:val="both"/>
        <w:rPr>
          <w:rFonts w:eastAsia="MS Mincho" w:cs="Calibri"/>
          <w:szCs w:val="20"/>
          <w:lang w:eastAsia="en-GB"/>
        </w:rPr>
      </w:pPr>
      <w:r w:rsidRPr="0075696B">
        <w:rPr>
          <w:rFonts w:eastAsia="MS Mincho" w:cs="Calibri"/>
          <w:szCs w:val="20"/>
          <w:lang w:eastAsia="en-GB"/>
        </w:rPr>
        <w:t>A description of the event</w:t>
      </w:r>
    </w:p>
    <w:p w:rsidR="00FC58CE" w:rsidRPr="0075696B" w:rsidRDefault="00FC58CE" w:rsidP="00A477F3">
      <w:pPr>
        <w:numPr>
          <w:ilvl w:val="0"/>
          <w:numId w:val="39"/>
        </w:numPr>
        <w:spacing w:after="120" w:line="276" w:lineRule="auto"/>
        <w:contextualSpacing/>
        <w:jc w:val="both"/>
        <w:rPr>
          <w:rFonts w:eastAsia="MS Mincho" w:cs="Calibri"/>
          <w:szCs w:val="20"/>
          <w:lang w:eastAsia="en-GB"/>
        </w:rPr>
      </w:pPr>
      <w:r w:rsidRPr="0075696B">
        <w:rPr>
          <w:rFonts w:eastAsia="MS Mincho" w:cs="Calibri"/>
          <w:szCs w:val="20"/>
          <w:lang w:eastAsia="en-GB"/>
        </w:rPr>
        <w:t>The dates of the onset and resolution</w:t>
      </w:r>
    </w:p>
    <w:p w:rsidR="00FC58CE" w:rsidRPr="0075696B" w:rsidRDefault="00FC58CE" w:rsidP="00A477F3">
      <w:pPr>
        <w:numPr>
          <w:ilvl w:val="0"/>
          <w:numId w:val="39"/>
        </w:numPr>
        <w:spacing w:after="120" w:line="276" w:lineRule="auto"/>
        <w:contextualSpacing/>
        <w:jc w:val="both"/>
        <w:rPr>
          <w:rFonts w:eastAsia="MS Mincho" w:cs="Calibri"/>
          <w:szCs w:val="20"/>
          <w:lang w:eastAsia="en-GB"/>
        </w:rPr>
      </w:pPr>
      <w:r w:rsidRPr="0075696B">
        <w:rPr>
          <w:rFonts w:eastAsia="MS Mincho" w:cs="Calibri"/>
          <w:szCs w:val="20"/>
          <w:lang w:eastAsia="en-GB"/>
        </w:rPr>
        <w:t>Action taken</w:t>
      </w:r>
    </w:p>
    <w:p w:rsidR="00FC58CE" w:rsidRPr="0075696B" w:rsidRDefault="00FC58CE" w:rsidP="00A477F3">
      <w:pPr>
        <w:numPr>
          <w:ilvl w:val="0"/>
          <w:numId w:val="39"/>
        </w:numPr>
        <w:spacing w:after="120" w:line="276" w:lineRule="auto"/>
        <w:contextualSpacing/>
        <w:jc w:val="both"/>
        <w:rPr>
          <w:rFonts w:eastAsia="MS Mincho" w:cs="Calibri"/>
          <w:szCs w:val="20"/>
          <w:lang w:eastAsia="en-GB"/>
        </w:rPr>
      </w:pPr>
      <w:r w:rsidRPr="0075696B">
        <w:rPr>
          <w:rFonts w:eastAsia="MS Mincho" w:cs="Calibri"/>
          <w:szCs w:val="20"/>
          <w:lang w:eastAsia="en-GB"/>
        </w:rPr>
        <w:t>Outcome</w:t>
      </w:r>
    </w:p>
    <w:p w:rsidR="00FC58CE" w:rsidRPr="0075696B" w:rsidRDefault="00FC58CE" w:rsidP="00A477F3">
      <w:pPr>
        <w:numPr>
          <w:ilvl w:val="0"/>
          <w:numId w:val="39"/>
        </w:numPr>
        <w:spacing w:after="120" w:line="276" w:lineRule="auto"/>
        <w:contextualSpacing/>
        <w:jc w:val="both"/>
        <w:rPr>
          <w:rFonts w:eastAsia="MS Mincho" w:cs="Calibri"/>
          <w:szCs w:val="20"/>
          <w:lang w:eastAsia="en-GB"/>
        </w:rPr>
      </w:pPr>
      <w:r w:rsidRPr="0075696B">
        <w:rPr>
          <w:rFonts w:eastAsia="MS Mincho" w:cs="Calibri"/>
          <w:szCs w:val="20"/>
          <w:lang w:eastAsia="en-GB"/>
        </w:rPr>
        <w:t>Assessment of relatedness to the device</w:t>
      </w:r>
    </w:p>
    <w:p w:rsidR="00FC58CE" w:rsidRPr="0075696B" w:rsidRDefault="00FC58CE" w:rsidP="00A477F3">
      <w:pPr>
        <w:numPr>
          <w:ilvl w:val="0"/>
          <w:numId w:val="39"/>
        </w:numPr>
        <w:spacing w:after="120" w:line="276" w:lineRule="auto"/>
        <w:contextualSpacing/>
        <w:jc w:val="both"/>
        <w:rPr>
          <w:rFonts w:eastAsia="MS Mincho" w:cs="Calibri"/>
          <w:szCs w:val="20"/>
          <w:lang w:eastAsia="en-GB"/>
        </w:rPr>
      </w:pPr>
      <w:r w:rsidRPr="0075696B">
        <w:rPr>
          <w:rFonts w:eastAsia="MS Mincho" w:cs="Calibri"/>
          <w:szCs w:val="20"/>
          <w:lang w:eastAsia="en-GB"/>
        </w:rPr>
        <w:t>Whether the AE is serious or not</w:t>
      </w:r>
    </w:p>
    <w:p w:rsidR="00FC58CE" w:rsidRPr="0075696B" w:rsidRDefault="00FC58CE" w:rsidP="00A477F3">
      <w:pPr>
        <w:numPr>
          <w:ilvl w:val="0"/>
          <w:numId w:val="39"/>
        </w:numPr>
        <w:spacing w:after="120" w:line="276" w:lineRule="auto"/>
        <w:contextualSpacing/>
        <w:jc w:val="both"/>
        <w:rPr>
          <w:rFonts w:eastAsia="MS Mincho" w:cs="Calibri"/>
          <w:szCs w:val="20"/>
          <w:lang w:eastAsia="en-GB"/>
        </w:rPr>
      </w:pPr>
      <w:r w:rsidRPr="0075696B">
        <w:rPr>
          <w:rFonts w:eastAsia="MS Mincho" w:cs="Calibri"/>
          <w:szCs w:val="20"/>
          <w:lang w:eastAsia="en-GB"/>
        </w:rPr>
        <w:t>Whether the AE arises from device deficiency</w:t>
      </w:r>
    </w:p>
    <w:p w:rsidR="00FC58CE" w:rsidRDefault="00FC58CE" w:rsidP="00A477F3">
      <w:pPr>
        <w:numPr>
          <w:ilvl w:val="0"/>
          <w:numId w:val="39"/>
        </w:numPr>
        <w:spacing w:after="120" w:line="276" w:lineRule="auto"/>
        <w:contextualSpacing/>
        <w:jc w:val="both"/>
        <w:rPr>
          <w:rFonts w:eastAsia="MS Mincho" w:cs="Calibri"/>
          <w:szCs w:val="20"/>
          <w:lang w:eastAsia="en-GB"/>
        </w:rPr>
      </w:pPr>
      <w:r w:rsidRPr="0075696B">
        <w:rPr>
          <w:rFonts w:eastAsia="MS Mincho" w:cs="Calibri"/>
          <w:szCs w:val="20"/>
          <w:lang w:eastAsia="en-GB"/>
        </w:rPr>
        <w:t>Whethe</w:t>
      </w:r>
      <w:r w:rsidR="009226F6">
        <w:rPr>
          <w:rFonts w:eastAsia="MS Mincho" w:cs="Calibri"/>
          <w:szCs w:val="20"/>
          <w:lang w:eastAsia="en-GB"/>
        </w:rPr>
        <w:t>r the AE arises from user error</w:t>
      </w:r>
    </w:p>
    <w:p w:rsidR="009226F6" w:rsidRPr="0075696B" w:rsidRDefault="009226F6" w:rsidP="009226F6">
      <w:pPr>
        <w:spacing w:after="120" w:line="276" w:lineRule="auto"/>
        <w:ind w:left="720"/>
        <w:contextualSpacing/>
        <w:jc w:val="both"/>
        <w:rPr>
          <w:rFonts w:eastAsia="MS Mincho" w:cs="Calibri"/>
          <w:szCs w:val="20"/>
          <w:lang w:eastAsia="en-GB"/>
        </w:rPr>
      </w:pPr>
    </w:p>
    <w:p w:rsidR="00FC58CE" w:rsidRPr="0075696B" w:rsidRDefault="00FC58CE" w:rsidP="00FC58CE">
      <w:pPr>
        <w:spacing w:after="120" w:line="276" w:lineRule="auto"/>
        <w:jc w:val="both"/>
        <w:rPr>
          <w:rFonts w:eastAsia="MS Mincho" w:cs="Calibri"/>
          <w:szCs w:val="20"/>
          <w:lang w:eastAsia="en-GB"/>
        </w:rPr>
      </w:pPr>
      <w:r w:rsidRPr="0075696B">
        <w:rPr>
          <w:rFonts w:eastAsia="MS Mincho" w:cs="Calibri"/>
          <w:szCs w:val="20"/>
          <w:lang w:eastAsia="en-GB"/>
        </w:rPr>
        <w:t>Adverse events that occur during the course of the study should be treated by established standards of care that will protect the life and health of the study subjects</w:t>
      </w:r>
      <w:r w:rsidR="009226F6">
        <w:rPr>
          <w:rFonts w:eastAsia="MS Mincho" w:cs="Calibri"/>
          <w:szCs w:val="20"/>
          <w:lang w:eastAsia="en-GB"/>
        </w:rPr>
        <w:t>.</w:t>
      </w:r>
    </w:p>
    <w:p w:rsidR="009226F6" w:rsidRDefault="00FC58CE" w:rsidP="009226F6">
      <w:pPr>
        <w:spacing w:line="276" w:lineRule="auto"/>
        <w:jc w:val="both"/>
      </w:pPr>
      <w:r w:rsidRPr="0075696B">
        <w:rPr>
          <w:rFonts w:eastAsia="MS Mincho"/>
          <w:szCs w:val="20"/>
          <w:lang w:eastAsia="en-GB"/>
        </w:rPr>
        <w:t xml:space="preserve">It is the responsibility of the </w:t>
      </w:r>
      <w:r w:rsidR="009226F6">
        <w:rPr>
          <w:rFonts w:eastAsia="MS Mincho"/>
          <w:szCs w:val="20"/>
          <w:lang w:eastAsia="en-GB"/>
        </w:rPr>
        <w:t>L</w:t>
      </w:r>
      <w:r w:rsidRPr="0075696B">
        <w:rPr>
          <w:rFonts w:eastAsia="MS Mincho"/>
          <w:szCs w:val="20"/>
          <w:lang w:eastAsia="en-GB"/>
        </w:rPr>
        <w:t xml:space="preserve">ocal </w:t>
      </w:r>
      <w:r w:rsidR="009226F6">
        <w:rPr>
          <w:rFonts w:eastAsia="MS Mincho"/>
          <w:szCs w:val="20"/>
          <w:lang w:eastAsia="en-GB"/>
        </w:rPr>
        <w:t>I</w:t>
      </w:r>
      <w:r w:rsidRPr="0075696B">
        <w:rPr>
          <w:rFonts w:eastAsia="MS Mincho"/>
          <w:szCs w:val="20"/>
          <w:lang w:eastAsia="en-GB"/>
        </w:rPr>
        <w:t>nvestigator to collect all directly observed adverse events and all adverse events spontaneously reported by the subject. In addition each subject should be questioned about</w:t>
      </w:r>
      <w:r w:rsidR="009226F6">
        <w:rPr>
          <w:rFonts w:eastAsia="MS Mincho"/>
          <w:szCs w:val="20"/>
          <w:lang w:eastAsia="en-GB"/>
        </w:rPr>
        <w:t xml:space="preserve"> adverse events at each visit. </w:t>
      </w:r>
      <w:r w:rsidRPr="0075696B">
        <w:rPr>
          <w:rFonts w:eastAsia="MS Mincho"/>
          <w:szCs w:val="20"/>
          <w:lang w:eastAsia="en-GB"/>
        </w:rPr>
        <w:t>Adverse events should be recorded on provided adverse event data collection forms</w:t>
      </w:r>
      <w:r w:rsidR="009226F6">
        <w:rPr>
          <w:rFonts w:eastAsia="MS Mincho"/>
          <w:szCs w:val="20"/>
          <w:lang w:eastAsia="en-GB"/>
        </w:rPr>
        <w:t xml:space="preserve"> within the </w:t>
      </w:r>
      <w:proofErr w:type="spellStart"/>
      <w:r w:rsidR="009226F6">
        <w:rPr>
          <w:rFonts w:eastAsia="MS Mincho"/>
          <w:szCs w:val="20"/>
          <w:lang w:eastAsia="en-GB"/>
        </w:rPr>
        <w:t>eCFR</w:t>
      </w:r>
      <w:proofErr w:type="spellEnd"/>
      <w:r w:rsidRPr="0075696B">
        <w:rPr>
          <w:rFonts w:eastAsia="MS Mincho"/>
          <w:szCs w:val="20"/>
          <w:lang w:eastAsia="en-GB"/>
        </w:rPr>
        <w:t>.</w:t>
      </w:r>
    </w:p>
    <w:p w:rsidR="00A55B27" w:rsidRPr="0021766A" w:rsidRDefault="00A55B27" w:rsidP="008A1AAB">
      <w:pPr>
        <w:pStyle w:val="Heading2"/>
        <w:numPr>
          <w:ilvl w:val="1"/>
          <w:numId w:val="1"/>
        </w:numPr>
      </w:pPr>
      <w:bookmarkStart w:id="250" w:name="_Toc362008578"/>
      <w:bookmarkStart w:id="251" w:name="_Toc384289459"/>
      <w:bookmarkStart w:id="252" w:name="_Toc384315316"/>
      <w:bookmarkEnd w:id="249"/>
      <w:r w:rsidRPr="0021766A">
        <w:t xml:space="preserve">Reporting procedures for all </w:t>
      </w:r>
      <w:r w:rsidR="000E7C52">
        <w:t xml:space="preserve">serious </w:t>
      </w:r>
      <w:r w:rsidRPr="0021766A">
        <w:t>adverse events</w:t>
      </w:r>
      <w:bookmarkEnd w:id="250"/>
      <w:bookmarkEnd w:id="251"/>
      <w:bookmarkEnd w:id="252"/>
      <w:r w:rsidR="000E7C52">
        <w:t xml:space="preserve"> </w:t>
      </w:r>
    </w:p>
    <w:p w:rsidR="009226F6" w:rsidRPr="0075696B" w:rsidRDefault="009226F6" w:rsidP="009226F6">
      <w:pPr>
        <w:spacing w:after="120" w:line="276" w:lineRule="auto"/>
        <w:jc w:val="both"/>
        <w:rPr>
          <w:rFonts w:eastAsia="MS Mincho"/>
          <w:szCs w:val="20"/>
          <w:lang w:eastAsia="en-GB"/>
        </w:rPr>
      </w:pPr>
      <w:r w:rsidRPr="0075696B">
        <w:rPr>
          <w:rFonts w:eastAsia="MS Mincho"/>
          <w:szCs w:val="20"/>
          <w:lang w:eastAsia="en-GB"/>
        </w:rPr>
        <w:t>Reporting of all Serious Adverse Events will be done in accordance with the European Commission Guidelines on Medical Devices Serious Adverse Event Reporting (MEDDEV 2.7/3; December 2010).</w:t>
      </w:r>
    </w:p>
    <w:p w:rsidR="009226F6" w:rsidRDefault="009226F6" w:rsidP="009226F6">
      <w:pPr>
        <w:spacing w:line="276" w:lineRule="auto"/>
        <w:jc w:val="both"/>
      </w:pPr>
      <w:r>
        <w:t xml:space="preserve">It is the responsibility of the local investigator to ensure that all adverse events which fall in to the category of Serious Adverse Events (SAEs) and any device deficiencies (including Serious Adverse Device Effects (SADEs)) are reported to the coordinating centre, </w:t>
      </w:r>
      <w:r w:rsidR="00CA1FA8">
        <w:t xml:space="preserve">chief investigator, </w:t>
      </w:r>
      <w:r>
        <w:t xml:space="preserve">principle investigator, national investigators as soon as possible after becoming aware of the event but no later than 24 hours. </w:t>
      </w:r>
      <w:r w:rsidRPr="0021766A">
        <w:t>Details to be included i</w:t>
      </w:r>
      <w:r>
        <w:t xml:space="preserve">n the report are as Section </w:t>
      </w:r>
      <w:r w:rsidR="003F58F4">
        <w:t>10.5</w:t>
      </w:r>
      <w:r>
        <w:t>.</w:t>
      </w:r>
    </w:p>
    <w:p w:rsidR="009226F6" w:rsidRDefault="009226F6" w:rsidP="009226F6">
      <w:pPr>
        <w:spacing w:line="276" w:lineRule="auto"/>
        <w:jc w:val="both"/>
      </w:pPr>
      <w:r>
        <w:t xml:space="preserve">Adverse event and serious adverse event reporting will be via the electronic data collection tool using the COPE SAE form, with SAEs being automatically forwarded to the Trial Coordinator and clinical reviewers by the reporting tool. The clinical reviewers are the </w:t>
      </w:r>
      <w:r w:rsidR="00CA1FA8">
        <w:t>Chief Investigator, Pr</w:t>
      </w:r>
      <w:r>
        <w:t xml:space="preserve">inciple Investigator and Central Investigator and National Investigators. Reporting by Fax will provide a backup system (+32 (0)16 </w:t>
      </w:r>
      <w:r w:rsidRPr="00E164D7">
        <w:t>34 87 43</w:t>
      </w:r>
      <w:r>
        <w:t>) in the event that the online data collection tool is unavailable. The Fax machine is located in the central coordinating centre and is manned during normal office hours only.</w:t>
      </w:r>
    </w:p>
    <w:p w:rsidR="009226F6" w:rsidRDefault="009226F6" w:rsidP="009226F6">
      <w:pPr>
        <w:spacing w:line="276" w:lineRule="auto"/>
        <w:jc w:val="both"/>
      </w:pPr>
      <w:r>
        <w:t>Within the following 5 working days, the Local Investigator should provide any additional information on the initial SAE or device deficiency in the form of a written narrative using the same SAE form submitted initially – do not create a new form for follow up information. This should include a copy of the completed SAE form, and any other diagnostic or relevant information that will assist the understanding of the event. Significant new information on ongoing serious adverse events should be provided promptly to the coordinating centre and clinical reviewers using the same electronic COPE SAE form.</w:t>
      </w:r>
    </w:p>
    <w:p w:rsidR="009226F6" w:rsidRDefault="009226F6" w:rsidP="009226F6">
      <w:pPr>
        <w:spacing w:line="276" w:lineRule="auto"/>
        <w:jc w:val="both"/>
      </w:pPr>
      <w:r>
        <w:t xml:space="preserve">On submission of an electronic SAE form, the co-ordinating centre and all of the clinical reviewers will be immediately notified by email. They will review SAEs and, if they feel they pose an immediate risk to patient health or safety, then they will report them to the DMC immediately and to the device manufacturer and research ethics committees within 2 calendar days of the principle Investigator becoming aware of the event. </w:t>
      </w:r>
    </w:p>
    <w:p w:rsidR="009226F6" w:rsidRDefault="009226F6" w:rsidP="009226F6">
      <w:pPr>
        <w:spacing w:line="276" w:lineRule="auto"/>
        <w:jc w:val="both"/>
      </w:pPr>
      <w:r>
        <w:t xml:space="preserve">All other reported SAEs will be reported to the DMC within 7 calendar days of notification, if appropriate. This will not include SAEs that may be expected as part of the risks of kidney transplant surgery. Adverse device events (SADEs, USADEs) and device deficiencies will also be reported to the device manufacturer. All SAEs will be followed up to resolution. The DMC will review the accumulating data at regular intervals.  </w:t>
      </w:r>
    </w:p>
    <w:p w:rsidR="009226F6" w:rsidRPr="0021766A" w:rsidRDefault="009226F6" w:rsidP="009226F6">
      <w:pPr>
        <w:spacing w:line="276" w:lineRule="auto"/>
        <w:jc w:val="both"/>
      </w:pPr>
      <w:r>
        <w:t>The Principle Investigator will also inform all investigators concerned and the device manufacturer of relevant information about USADEs that could adversely affect the safety of participants.</w:t>
      </w:r>
    </w:p>
    <w:p w:rsidR="00630A0C" w:rsidRPr="0021766A" w:rsidRDefault="00630A0C" w:rsidP="008A1AAB">
      <w:pPr>
        <w:pStyle w:val="Heading2"/>
        <w:numPr>
          <w:ilvl w:val="1"/>
          <w:numId w:val="1"/>
        </w:numPr>
      </w:pPr>
      <w:bookmarkStart w:id="253" w:name="_Toc384289460"/>
      <w:bookmarkStart w:id="254" w:name="_Toc362008579"/>
      <w:bookmarkStart w:id="255" w:name="_Toc384315317"/>
      <w:r w:rsidRPr="0021766A">
        <w:t>Surgical complication classification</w:t>
      </w:r>
      <w:bookmarkEnd w:id="253"/>
      <w:r w:rsidRPr="0021766A">
        <w:t xml:space="preserve"> </w:t>
      </w:r>
      <w:bookmarkEnd w:id="245"/>
      <w:bookmarkEnd w:id="246"/>
      <w:bookmarkEnd w:id="247"/>
      <w:bookmarkEnd w:id="248"/>
      <w:bookmarkEnd w:id="254"/>
      <w:bookmarkEnd w:id="255"/>
    </w:p>
    <w:p w:rsidR="00CA1FA8" w:rsidRDefault="00CA1FA8" w:rsidP="00D7578A">
      <w:pPr>
        <w:spacing w:line="276" w:lineRule="auto"/>
        <w:jc w:val="both"/>
      </w:pPr>
      <w:bookmarkStart w:id="256" w:name="_Toc320619211"/>
      <w:bookmarkStart w:id="257" w:name="_Toc321132017"/>
      <w:bookmarkStart w:id="258" w:name="_Toc324952893"/>
      <w:bookmarkStart w:id="259" w:name="_Toc352164504"/>
      <w:r>
        <w:t xml:space="preserve">If any surgical complications arise </w:t>
      </w:r>
      <w:r w:rsidR="003F58F4">
        <w:t>in</w:t>
      </w:r>
      <w:r>
        <w:t xml:space="preserve"> the </w:t>
      </w:r>
      <w:r w:rsidR="003F58F4">
        <w:t xml:space="preserve">first 30 days after </w:t>
      </w:r>
      <w:r>
        <w:t>transplantation</w:t>
      </w:r>
      <w:r w:rsidR="003F58F4">
        <w:t>,</w:t>
      </w:r>
      <w:r>
        <w:t xml:space="preserve"> they will be classified according to the </w:t>
      </w:r>
      <w:proofErr w:type="spellStart"/>
      <w:r>
        <w:t>Clavien-Dindo</w:t>
      </w:r>
      <w:proofErr w:type="spellEnd"/>
      <w:r>
        <w:t xml:space="preserve"> classification detailed below:</w:t>
      </w:r>
    </w:p>
    <w:p w:rsidR="008A1AAB" w:rsidRDefault="003B4559" w:rsidP="00D7578A">
      <w:pPr>
        <w:spacing w:line="276" w:lineRule="auto"/>
        <w:jc w:val="both"/>
      </w:pPr>
      <w:r w:rsidRPr="0021766A">
        <w:t xml:space="preserve">The </w:t>
      </w:r>
      <w:proofErr w:type="spellStart"/>
      <w:r w:rsidRPr="0021766A">
        <w:t>Clavien-Dindo</w:t>
      </w:r>
      <w:proofErr w:type="spellEnd"/>
      <w:r w:rsidRPr="0021766A">
        <w:t xml:space="preserve"> classification</w:t>
      </w:r>
      <w:hyperlink w:anchor="_ENREF_32" w:tooltip="Clavien, 2009 #1281" w:history="1">
        <w:r w:rsidR="00253C3B" w:rsidRPr="0021766A">
          <w:fldChar w:fldCharType="begin">
            <w:fldData xml:space="preserve">PEVuZE5vdGU+PENpdGU+PEF1dGhvcj5DbGF2aWVuPC9BdXRob3I+PFllYXI+MjAwOTwvWWVhcj48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</w:fldData>
          </w:fldChar>
        </w:r>
        <w:r w:rsidR="00BD12EE">
          <w:instrText xml:space="preserve"> ADDIN EN.CITE </w:instrText>
        </w:r>
        <w:r w:rsidR="00253C3B">
          <w:fldChar w:fldCharType="begin">
            <w:fldData xml:space="preserve">PEVuZE5vdGU+PENpdGU+PEF1dGhvcj5DbGF2aWVuPC9BdXRob3I+PFllYXI+MjAwOTwvWWVhcj48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</w:fldData>
          </w:fldChar>
        </w:r>
        <w:r w:rsidR="00BD12EE">
          <w:instrText xml:space="preserve"> ADDIN EN.CITE.DATA </w:instrText>
        </w:r>
        <w:r w:rsidR="00253C3B">
          <w:fldChar w:fldCharType="end"/>
        </w:r>
        <w:r w:rsidR="00253C3B" w:rsidRPr="0021766A">
          <w:fldChar w:fldCharType="separate"/>
        </w:r>
        <w:r w:rsidR="00BD12EE" w:rsidRPr="0021766A">
          <w:rPr>
            <w:noProof/>
            <w:vertAlign w:val="superscript"/>
          </w:rPr>
          <w:t>32</w:t>
        </w:r>
        <w:r w:rsidR="00253C3B" w:rsidRPr="0021766A">
          <w:fldChar w:fldCharType="end"/>
        </w:r>
      </w:hyperlink>
      <w:r w:rsidRPr="0021766A">
        <w:t xml:space="preserve"> (</w:t>
      </w:r>
      <w:fldSimple w:instr=" REF _Ref358803314 \h  \* MERGEFORMAT ">
        <w:r w:rsidR="006A6611" w:rsidRPr="0021766A">
          <w:t xml:space="preserve">Table </w:t>
        </w:r>
        <w:r w:rsidR="006A6611">
          <w:t>3</w:t>
        </w:r>
      </w:fldSimple>
      <w:r w:rsidRPr="0021766A">
        <w:t>)</w:t>
      </w:r>
      <w:r w:rsidR="009F08CC" w:rsidRPr="0021766A">
        <w:t xml:space="preserve"> </w:t>
      </w:r>
      <w:r w:rsidRPr="0021766A">
        <w:t>will be used to rank surgical complications according to an objective, simple, reliable and reproducible way. This classification is based on the type of therapy requ</w:t>
      </w:r>
      <w:r w:rsidR="004A27E2" w:rsidRPr="0021766A">
        <w:t>ired to treat the complication.</w:t>
      </w:r>
    </w:p>
    <w:p w:rsidR="008A1AAB" w:rsidRDefault="008A1AAB" w:rsidP="008A1AAB">
      <w:r>
        <w:br w:type="page"/>
      </w:r>
    </w:p>
    <w:p w:rsidR="003B4559" w:rsidRPr="0021766A" w:rsidRDefault="003B4559" w:rsidP="00D7578A">
      <w:pPr>
        <w:pStyle w:val="Caption"/>
        <w:keepNext/>
        <w:spacing w:line="276" w:lineRule="auto"/>
      </w:pPr>
      <w:bookmarkStart w:id="260" w:name="_Ref358803314"/>
      <w:bookmarkEnd w:id="256"/>
      <w:bookmarkEnd w:id="257"/>
      <w:bookmarkEnd w:id="258"/>
      <w:bookmarkEnd w:id="259"/>
      <w:r w:rsidRPr="0021766A">
        <w:t xml:space="preserve">Table </w:t>
      </w:r>
      <w:r w:rsidR="00253C3B" w:rsidRPr="0021766A">
        <w:fldChar w:fldCharType="begin"/>
      </w:r>
      <w:r w:rsidRPr="0021766A">
        <w:instrText xml:space="preserve"> SEQ Table \* ARABIC </w:instrText>
      </w:r>
      <w:r w:rsidR="00253C3B" w:rsidRPr="0021766A">
        <w:fldChar w:fldCharType="separate"/>
      </w:r>
      <w:r w:rsidR="006A6611">
        <w:rPr>
          <w:noProof/>
        </w:rPr>
        <w:t>3</w:t>
      </w:r>
      <w:r w:rsidR="00253C3B" w:rsidRPr="0021766A">
        <w:fldChar w:fldCharType="end"/>
      </w:r>
      <w:bookmarkEnd w:id="260"/>
      <w:r w:rsidRPr="0021766A">
        <w:t xml:space="preserve"> </w:t>
      </w:r>
      <w:proofErr w:type="spellStart"/>
      <w:r w:rsidRPr="00AE3246">
        <w:rPr>
          <w:b w:val="0"/>
        </w:rPr>
        <w:t>Clavien-Dindo</w:t>
      </w:r>
      <w:proofErr w:type="spellEnd"/>
      <w:r w:rsidRPr="00AE3246">
        <w:rPr>
          <w:b w:val="0"/>
        </w:rPr>
        <w:t xml:space="preserve"> classification of surgical complications</w:t>
      </w:r>
      <w:hyperlink w:anchor="_ENREF_32" w:tooltip="Clavien, 2009 #1281" w:history="1">
        <w:r w:rsidR="00253C3B" w:rsidRPr="00AE3246">
          <w:rPr>
            <w:b w:val="0"/>
          </w:rPr>
          <w:fldChar w:fldCharType="begin">
            <w:fldData xml:space="preserve">PEVuZE5vdGU+PENpdGU+PEF1dGhvcj5DbGF2aWVuPC9BdXRob3I+PFllYXI+MjAwOTwvWWVhcj48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</w:fldData>
          </w:fldChar>
        </w:r>
        <w:r w:rsidR="00BD12EE">
          <w:rPr>
            <w:b w:val="0"/>
          </w:rPr>
          <w:instrText xml:space="preserve"> ADDIN EN.CITE </w:instrText>
        </w:r>
        <w:r w:rsidR="00253C3B">
          <w:rPr>
            <w:b w:val="0"/>
          </w:rPr>
          <w:fldChar w:fldCharType="begin">
            <w:fldData xml:space="preserve">PEVuZE5vdGU+PENpdGU+PEF1dGhvcj5DbGF2aWVuPC9BdXRob3I+PFllYXI+MjAwOTwvWWVhcj48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</w:fldData>
          </w:fldChar>
        </w:r>
        <w:r w:rsidR="00BD12EE">
          <w:rPr>
            <w:b w:val="0"/>
          </w:rPr>
          <w:instrText xml:space="preserve"> ADDIN EN.CITE.DATA </w:instrText>
        </w:r>
        <w:r w:rsidR="00253C3B">
          <w:rPr>
            <w:b w:val="0"/>
          </w:rPr>
        </w:r>
        <w:r w:rsidR="00253C3B">
          <w:rPr>
            <w:b w:val="0"/>
          </w:rPr>
          <w:fldChar w:fldCharType="end"/>
        </w:r>
        <w:r w:rsidR="00253C3B" w:rsidRPr="00AE3246">
          <w:rPr>
            <w:b w:val="0"/>
          </w:rPr>
        </w:r>
        <w:r w:rsidR="00253C3B" w:rsidRPr="00AE3246">
          <w:rPr>
            <w:b w:val="0"/>
          </w:rPr>
          <w:fldChar w:fldCharType="separate"/>
        </w:r>
        <w:r w:rsidR="00BD12EE" w:rsidRPr="00AE3246">
          <w:rPr>
            <w:b w:val="0"/>
            <w:noProof/>
            <w:vertAlign w:val="superscript"/>
          </w:rPr>
          <w:t>32</w:t>
        </w:r>
        <w:r w:rsidR="00253C3B" w:rsidRPr="00AE3246">
          <w:rPr>
            <w:b w:val="0"/>
          </w:rPr>
          <w:fldChar w:fldCharType="end"/>
        </w:r>
      </w:hyperlink>
    </w:p>
    <w:tbl>
      <w:tblPr>
        <w:tblW w:w="0" w:type="auto"/>
        <w:tblLook w:val="00A0"/>
      </w:tblPr>
      <w:tblGrid>
        <w:gridCol w:w="1242"/>
        <w:gridCol w:w="8046"/>
      </w:tblGrid>
      <w:tr w:rsidR="00630A0C" w:rsidRPr="0021766A" w:rsidTr="003B4559">
        <w:trPr>
          <w:trHeight w:val="508"/>
        </w:trPr>
        <w:tc>
          <w:tcPr>
            <w:tcW w:w="1242" w:type="dxa"/>
            <w:tcBorders>
              <w:top w:val="single" w:sz="18" w:space="0" w:color="auto"/>
              <w:left w:val="nil"/>
              <w:bottom w:val="single" w:sz="18" w:space="0" w:color="auto"/>
              <w:right w:val="nil"/>
            </w:tcBorders>
          </w:tcPr>
          <w:p w:rsidR="00630A0C" w:rsidRPr="0021766A" w:rsidRDefault="00630A0C" w:rsidP="001D361C">
            <w:pPr>
              <w:spacing w:after="0" w:line="240" w:lineRule="auto"/>
              <w:jc w:val="both"/>
              <w:rPr>
                <w:b/>
              </w:rPr>
            </w:pPr>
            <w:r w:rsidRPr="0021766A">
              <w:rPr>
                <w:b/>
              </w:rPr>
              <w:t>Grades</w:t>
            </w:r>
          </w:p>
        </w:tc>
        <w:tc>
          <w:tcPr>
            <w:tcW w:w="8046" w:type="dxa"/>
            <w:tcBorders>
              <w:top w:val="single" w:sz="18" w:space="0" w:color="auto"/>
              <w:left w:val="nil"/>
              <w:bottom w:val="single" w:sz="18" w:space="0" w:color="auto"/>
              <w:right w:val="nil"/>
            </w:tcBorders>
          </w:tcPr>
          <w:p w:rsidR="00630A0C" w:rsidRPr="0021766A" w:rsidRDefault="00630A0C" w:rsidP="001D361C">
            <w:pPr>
              <w:tabs>
                <w:tab w:val="left" w:pos="2840"/>
                <w:tab w:val="center" w:pos="6356"/>
              </w:tabs>
              <w:spacing w:after="0" w:line="240" w:lineRule="auto"/>
              <w:jc w:val="both"/>
              <w:rPr>
                <w:b/>
              </w:rPr>
            </w:pPr>
            <w:r w:rsidRPr="0021766A">
              <w:rPr>
                <w:b/>
              </w:rPr>
              <w:tab/>
              <w:t>Definition</w:t>
            </w:r>
          </w:p>
        </w:tc>
      </w:tr>
      <w:tr w:rsidR="00630A0C" w:rsidRPr="0021766A" w:rsidTr="003B4559">
        <w:trPr>
          <w:trHeight w:val="1611"/>
        </w:trPr>
        <w:tc>
          <w:tcPr>
            <w:tcW w:w="1242" w:type="dxa"/>
            <w:tcBorders>
              <w:top w:val="single" w:sz="18" w:space="0" w:color="auto"/>
              <w:left w:val="nil"/>
              <w:bottom w:val="nil"/>
              <w:right w:val="nil"/>
            </w:tcBorders>
          </w:tcPr>
          <w:p w:rsidR="00630A0C" w:rsidRPr="0021766A" w:rsidRDefault="00630A0C" w:rsidP="001D361C">
            <w:pPr>
              <w:spacing w:after="0" w:line="240" w:lineRule="auto"/>
              <w:jc w:val="both"/>
              <w:rPr>
                <w:b/>
              </w:rPr>
            </w:pPr>
            <w:r w:rsidRPr="0021766A">
              <w:rPr>
                <w:b/>
              </w:rPr>
              <w:t>Grade I</w:t>
            </w:r>
          </w:p>
        </w:tc>
        <w:tc>
          <w:tcPr>
            <w:tcW w:w="8046" w:type="dxa"/>
            <w:tcBorders>
              <w:top w:val="single" w:sz="18" w:space="0" w:color="auto"/>
              <w:left w:val="nil"/>
              <w:bottom w:val="nil"/>
              <w:right w:val="nil"/>
            </w:tcBorders>
          </w:tcPr>
          <w:p w:rsidR="00630A0C" w:rsidRPr="0021766A" w:rsidRDefault="00630A0C" w:rsidP="001D361C">
            <w:pPr>
              <w:spacing w:after="0" w:line="240" w:lineRule="auto"/>
              <w:jc w:val="both"/>
            </w:pPr>
            <w:r w:rsidRPr="0021766A">
              <w:t>Any deviation from the normal postoperative course without the need for pharmacological treatment or surgical, endoscopic and radiological interventions.</w:t>
            </w:r>
          </w:p>
          <w:p w:rsidR="00630A0C" w:rsidRPr="0021766A" w:rsidRDefault="00630A0C" w:rsidP="001D361C">
            <w:pPr>
              <w:spacing w:after="0" w:line="240" w:lineRule="auto"/>
              <w:jc w:val="both"/>
            </w:pPr>
            <w:r w:rsidRPr="0021766A">
              <w:t>Acceptable therapeutic regimens are: drugs as anti</w:t>
            </w:r>
            <w:r w:rsidR="003B4559" w:rsidRPr="0021766A">
              <w:t>-</w:t>
            </w:r>
            <w:r w:rsidRPr="0021766A">
              <w:t xml:space="preserve">emetics, antipyretics, </w:t>
            </w:r>
            <w:r w:rsidR="003B4559" w:rsidRPr="0021766A">
              <w:t>analgesics</w:t>
            </w:r>
            <w:r w:rsidRPr="0021766A">
              <w:t>, diuretics and electrolytes, and physiotherapy.</w:t>
            </w:r>
          </w:p>
          <w:p w:rsidR="003B4559" w:rsidRPr="0021766A" w:rsidRDefault="00630A0C" w:rsidP="001D361C">
            <w:pPr>
              <w:spacing w:after="0" w:line="240" w:lineRule="auto"/>
              <w:jc w:val="both"/>
            </w:pPr>
            <w:r w:rsidRPr="0021766A">
              <w:t>This grade also includes wound infections opened at the bedside.</w:t>
            </w:r>
          </w:p>
        </w:tc>
      </w:tr>
      <w:tr w:rsidR="00630A0C" w:rsidRPr="0021766A" w:rsidTr="003B4559">
        <w:trPr>
          <w:trHeight w:val="907"/>
        </w:trPr>
        <w:tc>
          <w:tcPr>
            <w:tcW w:w="1242" w:type="dxa"/>
            <w:tcBorders>
              <w:top w:val="nil"/>
              <w:left w:val="nil"/>
              <w:bottom w:val="nil"/>
              <w:right w:val="nil"/>
            </w:tcBorders>
          </w:tcPr>
          <w:p w:rsidR="00630A0C" w:rsidRPr="0021766A" w:rsidRDefault="00630A0C" w:rsidP="001D361C">
            <w:pPr>
              <w:spacing w:after="0" w:line="240" w:lineRule="auto"/>
              <w:jc w:val="both"/>
              <w:rPr>
                <w:b/>
              </w:rPr>
            </w:pPr>
            <w:r w:rsidRPr="0021766A">
              <w:rPr>
                <w:b/>
              </w:rPr>
              <w:t>Grade II</w:t>
            </w:r>
          </w:p>
        </w:tc>
        <w:tc>
          <w:tcPr>
            <w:tcW w:w="8046" w:type="dxa"/>
            <w:tcBorders>
              <w:top w:val="nil"/>
              <w:left w:val="nil"/>
              <w:bottom w:val="nil"/>
              <w:right w:val="nil"/>
            </w:tcBorders>
          </w:tcPr>
          <w:p w:rsidR="00630A0C" w:rsidRPr="0021766A" w:rsidRDefault="00630A0C" w:rsidP="001D361C">
            <w:pPr>
              <w:spacing w:after="0" w:line="240" w:lineRule="auto"/>
              <w:jc w:val="both"/>
            </w:pPr>
            <w:r w:rsidRPr="0021766A">
              <w:t xml:space="preserve">Requiring pharmacological treatment with drugs other than such allowed for grade </w:t>
            </w:r>
            <w:proofErr w:type="gramStart"/>
            <w:r w:rsidRPr="0021766A">
              <w:t>I</w:t>
            </w:r>
            <w:proofErr w:type="gramEnd"/>
            <w:r w:rsidRPr="0021766A">
              <w:t xml:space="preserve"> complication.</w:t>
            </w:r>
          </w:p>
          <w:p w:rsidR="003B4559" w:rsidRPr="0021766A" w:rsidRDefault="00630A0C" w:rsidP="001D361C">
            <w:pPr>
              <w:spacing w:after="0" w:line="240" w:lineRule="auto"/>
              <w:jc w:val="both"/>
            </w:pPr>
            <w:r w:rsidRPr="0021766A">
              <w:t xml:space="preserve">Blood transfusions and total </w:t>
            </w:r>
            <w:proofErr w:type="spellStart"/>
            <w:r w:rsidRPr="0021766A">
              <w:t>parenteral</w:t>
            </w:r>
            <w:proofErr w:type="spellEnd"/>
            <w:r w:rsidRPr="0021766A">
              <w:t xml:space="preserve"> nutrition are also included.</w:t>
            </w:r>
          </w:p>
        </w:tc>
      </w:tr>
      <w:tr w:rsidR="00630A0C" w:rsidRPr="0021766A" w:rsidTr="003B4559">
        <w:trPr>
          <w:trHeight w:val="624"/>
        </w:trPr>
        <w:tc>
          <w:tcPr>
            <w:tcW w:w="1242" w:type="dxa"/>
            <w:tcBorders>
              <w:top w:val="nil"/>
              <w:left w:val="nil"/>
              <w:bottom w:val="nil"/>
              <w:right w:val="nil"/>
            </w:tcBorders>
          </w:tcPr>
          <w:p w:rsidR="00630A0C" w:rsidRPr="0021766A" w:rsidRDefault="00630A0C" w:rsidP="001D361C">
            <w:pPr>
              <w:spacing w:after="0" w:line="240" w:lineRule="auto"/>
              <w:jc w:val="both"/>
              <w:rPr>
                <w:b/>
              </w:rPr>
            </w:pPr>
            <w:r w:rsidRPr="0021766A">
              <w:rPr>
                <w:b/>
              </w:rPr>
              <w:t>Grade III</w:t>
            </w:r>
          </w:p>
        </w:tc>
        <w:tc>
          <w:tcPr>
            <w:tcW w:w="8046" w:type="dxa"/>
            <w:tcBorders>
              <w:top w:val="nil"/>
              <w:left w:val="nil"/>
              <w:bottom w:val="nil"/>
              <w:right w:val="nil"/>
            </w:tcBorders>
          </w:tcPr>
          <w:p w:rsidR="00630A0C" w:rsidRPr="0021766A" w:rsidRDefault="00630A0C" w:rsidP="001D361C">
            <w:pPr>
              <w:spacing w:after="0" w:line="240" w:lineRule="auto"/>
              <w:jc w:val="both"/>
            </w:pPr>
            <w:r w:rsidRPr="0021766A">
              <w:t>Requiring surgical, endoscopic or radiological intervention.</w:t>
            </w:r>
          </w:p>
        </w:tc>
      </w:tr>
      <w:tr w:rsidR="00630A0C" w:rsidRPr="0021766A" w:rsidTr="003B4559">
        <w:trPr>
          <w:trHeight w:val="624"/>
        </w:trPr>
        <w:tc>
          <w:tcPr>
            <w:tcW w:w="1242" w:type="dxa"/>
            <w:tcBorders>
              <w:top w:val="nil"/>
              <w:left w:val="nil"/>
              <w:bottom w:val="nil"/>
              <w:right w:val="nil"/>
            </w:tcBorders>
          </w:tcPr>
          <w:p w:rsidR="00630A0C" w:rsidRPr="0021766A" w:rsidRDefault="00630A0C" w:rsidP="001D361C">
            <w:pPr>
              <w:spacing w:after="0" w:line="240" w:lineRule="auto"/>
              <w:jc w:val="both"/>
              <w:rPr>
                <w:b/>
              </w:rPr>
            </w:pPr>
            <w:r w:rsidRPr="0021766A">
              <w:rPr>
                <w:b/>
              </w:rPr>
              <w:t>Grade III-a</w:t>
            </w:r>
          </w:p>
        </w:tc>
        <w:tc>
          <w:tcPr>
            <w:tcW w:w="8046" w:type="dxa"/>
            <w:tcBorders>
              <w:top w:val="nil"/>
              <w:left w:val="nil"/>
              <w:bottom w:val="nil"/>
              <w:right w:val="nil"/>
            </w:tcBorders>
          </w:tcPr>
          <w:p w:rsidR="00630A0C" w:rsidRPr="0021766A" w:rsidRDefault="00630A0C" w:rsidP="001D361C">
            <w:pPr>
              <w:spacing w:after="0" w:line="240" w:lineRule="auto"/>
              <w:jc w:val="both"/>
            </w:pPr>
            <w:r w:rsidRPr="0021766A">
              <w:t xml:space="preserve">Intervention not under general </w:t>
            </w:r>
            <w:r w:rsidR="003B4559" w:rsidRPr="0021766A">
              <w:t>anaesthesia</w:t>
            </w:r>
            <w:r w:rsidRPr="0021766A">
              <w:t>.</w:t>
            </w:r>
          </w:p>
        </w:tc>
      </w:tr>
      <w:tr w:rsidR="00630A0C" w:rsidRPr="0021766A" w:rsidTr="003B4559">
        <w:trPr>
          <w:trHeight w:val="624"/>
        </w:trPr>
        <w:tc>
          <w:tcPr>
            <w:tcW w:w="1242" w:type="dxa"/>
            <w:tcBorders>
              <w:top w:val="nil"/>
              <w:left w:val="nil"/>
              <w:bottom w:val="nil"/>
              <w:right w:val="nil"/>
            </w:tcBorders>
          </w:tcPr>
          <w:p w:rsidR="00630A0C" w:rsidRPr="0021766A" w:rsidRDefault="00630A0C" w:rsidP="001D361C">
            <w:pPr>
              <w:spacing w:after="0" w:line="240" w:lineRule="auto"/>
              <w:jc w:val="both"/>
              <w:rPr>
                <w:b/>
              </w:rPr>
            </w:pPr>
            <w:r w:rsidRPr="0021766A">
              <w:rPr>
                <w:b/>
              </w:rPr>
              <w:t>Grade III-b</w:t>
            </w:r>
          </w:p>
        </w:tc>
        <w:tc>
          <w:tcPr>
            <w:tcW w:w="8046" w:type="dxa"/>
            <w:tcBorders>
              <w:top w:val="nil"/>
              <w:left w:val="nil"/>
              <w:bottom w:val="nil"/>
              <w:right w:val="nil"/>
            </w:tcBorders>
          </w:tcPr>
          <w:p w:rsidR="00630A0C" w:rsidRPr="0021766A" w:rsidRDefault="00630A0C" w:rsidP="001D361C">
            <w:pPr>
              <w:spacing w:after="0" w:line="240" w:lineRule="auto"/>
              <w:jc w:val="both"/>
            </w:pPr>
            <w:r w:rsidRPr="0021766A">
              <w:t xml:space="preserve">Intervention under general </w:t>
            </w:r>
            <w:r w:rsidR="003B4559" w:rsidRPr="0021766A">
              <w:t>anaesthesia</w:t>
            </w:r>
            <w:r w:rsidRPr="0021766A">
              <w:t>.</w:t>
            </w:r>
          </w:p>
        </w:tc>
      </w:tr>
      <w:tr w:rsidR="00630A0C" w:rsidRPr="0021766A" w:rsidTr="003B4559">
        <w:trPr>
          <w:trHeight w:val="624"/>
        </w:trPr>
        <w:tc>
          <w:tcPr>
            <w:tcW w:w="1242" w:type="dxa"/>
            <w:tcBorders>
              <w:top w:val="nil"/>
              <w:left w:val="nil"/>
              <w:bottom w:val="nil"/>
              <w:right w:val="nil"/>
            </w:tcBorders>
          </w:tcPr>
          <w:p w:rsidR="00630A0C" w:rsidRPr="0021766A" w:rsidRDefault="00630A0C" w:rsidP="001D361C">
            <w:pPr>
              <w:spacing w:after="0" w:line="240" w:lineRule="auto"/>
              <w:jc w:val="both"/>
              <w:rPr>
                <w:b/>
              </w:rPr>
            </w:pPr>
            <w:r w:rsidRPr="0021766A">
              <w:rPr>
                <w:b/>
              </w:rPr>
              <w:t>Grade IV</w:t>
            </w:r>
          </w:p>
        </w:tc>
        <w:tc>
          <w:tcPr>
            <w:tcW w:w="8046" w:type="dxa"/>
            <w:tcBorders>
              <w:top w:val="nil"/>
              <w:left w:val="nil"/>
              <w:bottom w:val="nil"/>
              <w:right w:val="nil"/>
            </w:tcBorders>
          </w:tcPr>
          <w:p w:rsidR="00630A0C" w:rsidRPr="0021766A" w:rsidRDefault="00630A0C" w:rsidP="001D361C">
            <w:pPr>
              <w:spacing w:after="0" w:line="240" w:lineRule="auto"/>
              <w:jc w:val="both"/>
            </w:pPr>
            <w:r w:rsidRPr="0021766A">
              <w:t xml:space="preserve">Life-threatening complication (including CNS complications) requiring </w:t>
            </w:r>
            <w:r w:rsidR="00AE3246">
              <w:t>intensive care treatment</w:t>
            </w:r>
            <w:r w:rsidRPr="0021766A">
              <w:t>.</w:t>
            </w:r>
          </w:p>
        </w:tc>
      </w:tr>
      <w:tr w:rsidR="00630A0C" w:rsidRPr="0021766A" w:rsidTr="003B4559">
        <w:trPr>
          <w:trHeight w:val="624"/>
        </w:trPr>
        <w:tc>
          <w:tcPr>
            <w:tcW w:w="1242" w:type="dxa"/>
            <w:tcBorders>
              <w:top w:val="nil"/>
              <w:left w:val="nil"/>
              <w:bottom w:val="nil"/>
              <w:right w:val="nil"/>
            </w:tcBorders>
          </w:tcPr>
          <w:p w:rsidR="00630A0C" w:rsidRPr="0021766A" w:rsidRDefault="00630A0C" w:rsidP="001D361C">
            <w:pPr>
              <w:spacing w:after="0" w:line="240" w:lineRule="auto"/>
              <w:jc w:val="both"/>
              <w:rPr>
                <w:b/>
              </w:rPr>
            </w:pPr>
            <w:r w:rsidRPr="0021766A">
              <w:rPr>
                <w:b/>
              </w:rPr>
              <w:t>Grade IV-a</w:t>
            </w:r>
          </w:p>
        </w:tc>
        <w:tc>
          <w:tcPr>
            <w:tcW w:w="8046" w:type="dxa"/>
            <w:tcBorders>
              <w:top w:val="nil"/>
              <w:left w:val="nil"/>
              <w:bottom w:val="nil"/>
              <w:right w:val="nil"/>
            </w:tcBorders>
          </w:tcPr>
          <w:p w:rsidR="00630A0C" w:rsidRPr="0021766A" w:rsidRDefault="00630A0C" w:rsidP="001D361C">
            <w:pPr>
              <w:spacing w:after="0" w:line="240" w:lineRule="auto"/>
              <w:jc w:val="both"/>
            </w:pPr>
            <w:r w:rsidRPr="0021766A">
              <w:t>Single organ dysfunction (including dialysis).</w:t>
            </w:r>
          </w:p>
        </w:tc>
      </w:tr>
      <w:tr w:rsidR="00630A0C" w:rsidRPr="0021766A" w:rsidTr="003B4559">
        <w:trPr>
          <w:trHeight w:val="624"/>
        </w:trPr>
        <w:tc>
          <w:tcPr>
            <w:tcW w:w="1242" w:type="dxa"/>
            <w:tcBorders>
              <w:top w:val="nil"/>
              <w:left w:val="nil"/>
              <w:bottom w:val="nil"/>
              <w:right w:val="nil"/>
            </w:tcBorders>
          </w:tcPr>
          <w:p w:rsidR="00630A0C" w:rsidRPr="0021766A" w:rsidRDefault="00630A0C" w:rsidP="001D361C">
            <w:pPr>
              <w:spacing w:after="0" w:line="240" w:lineRule="auto"/>
              <w:jc w:val="both"/>
              <w:rPr>
                <w:b/>
              </w:rPr>
            </w:pPr>
            <w:r w:rsidRPr="0021766A">
              <w:rPr>
                <w:b/>
              </w:rPr>
              <w:t>Grade IV-b</w:t>
            </w:r>
          </w:p>
        </w:tc>
        <w:tc>
          <w:tcPr>
            <w:tcW w:w="8046" w:type="dxa"/>
            <w:tcBorders>
              <w:top w:val="nil"/>
              <w:left w:val="nil"/>
              <w:bottom w:val="nil"/>
              <w:right w:val="nil"/>
            </w:tcBorders>
          </w:tcPr>
          <w:p w:rsidR="00630A0C" w:rsidRPr="0021766A" w:rsidRDefault="00630A0C" w:rsidP="001D361C">
            <w:pPr>
              <w:spacing w:after="0" w:line="240" w:lineRule="auto"/>
              <w:jc w:val="both"/>
            </w:pPr>
            <w:r w:rsidRPr="0021766A">
              <w:t>Multi-organ dysfunction.</w:t>
            </w:r>
          </w:p>
        </w:tc>
      </w:tr>
      <w:tr w:rsidR="00630A0C" w:rsidRPr="0021766A" w:rsidTr="003B4559">
        <w:trPr>
          <w:trHeight w:val="624"/>
        </w:trPr>
        <w:tc>
          <w:tcPr>
            <w:tcW w:w="1242" w:type="dxa"/>
            <w:tcBorders>
              <w:top w:val="nil"/>
              <w:left w:val="nil"/>
              <w:bottom w:val="nil"/>
              <w:right w:val="nil"/>
            </w:tcBorders>
          </w:tcPr>
          <w:p w:rsidR="00630A0C" w:rsidRPr="0021766A" w:rsidRDefault="00630A0C" w:rsidP="001D361C">
            <w:pPr>
              <w:spacing w:after="0" w:line="240" w:lineRule="auto"/>
              <w:jc w:val="both"/>
              <w:rPr>
                <w:b/>
              </w:rPr>
            </w:pPr>
            <w:r w:rsidRPr="0021766A">
              <w:rPr>
                <w:b/>
              </w:rPr>
              <w:t>Grade V</w:t>
            </w:r>
          </w:p>
        </w:tc>
        <w:tc>
          <w:tcPr>
            <w:tcW w:w="8046" w:type="dxa"/>
            <w:tcBorders>
              <w:top w:val="nil"/>
              <w:left w:val="nil"/>
              <w:bottom w:val="nil"/>
              <w:right w:val="nil"/>
            </w:tcBorders>
          </w:tcPr>
          <w:p w:rsidR="00630A0C" w:rsidRPr="0021766A" w:rsidRDefault="00630A0C" w:rsidP="001D361C">
            <w:pPr>
              <w:spacing w:after="0" w:line="240" w:lineRule="auto"/>
              <w:jc w:val="both"/>
            </w:pPr>
            <w:r w:rsidRPr="0021766A">
              <w:t>Death of patient.</w:t>
            </w:r>
          </w:p>
        </w:tc>
      </w:tr>
      <w:tr w:rsidR="00630A0C" w:rsidRPr="0021766A" w:rsidTr="003B4559">
        <w:trPr>
          <w:trHeight w:val="624"/>
        </w:trPr>
        <w:tc>
          <w:tcPr>
            <w:tcW w:w="1242" w:type="dxa"/>
            <w:tcBorders>
              <w:top w:val="nil"/>
              <w:left w:val="nil"/>
              <w:bottom w:val="single" w:sz="18" w:space="0" w:color="auto"/>
              <w:right w:val="nil"/>
            </w:tcBorders>
          </w:tcPr>
          <w:p w:rsidR="00630A0C" w:rsidRPr="0021766A" w:rsidRDefault="00630A0C" w:rsidP="001D361C">
            <w:pPr>
              <w:spacing w:after="0" w:line="240" w:lineRule="auto"/>
              <w:jc w:val="both"/>
              <w:rPr>
                <w:b/>
              </w:rPr>
            </w:pPr>
            <w:r w:rsidRPr="0021766A">
              <w:rPr>
                <w:b/>
              </w:rPr>
              <w:t>Suffix “d”</w:t>
            </w:r>
          </w:p>
        </w:tc>
        <w:tc>
          <w:tcPr>
            <w:tcW w:w="8046" w:type="dxa"/>
            <w:tcBorders>
              <w:top w:val="nil"/>
              <w:left w:val="nil"/>
              <w:bottom w:val="single" w:sz="18" w:space="0" w:color="auto"/>
              <w:right w:val="nil"/>
            </w:tcBorders>
          </w:tcPr>
          <w:p w:rsidR="003B4559" w:rsidRPr="0021766A" w:rsidRDefault="00630A0C" w:rsidP="001D361C">
            <w:pPr>
              <w:spacing w:after="0" w:line="240" w:lineRule="auto"/>
              <w:jc w:val="both"/>
            </w:pPr>
            <w:r w:rsidRPr="0021766A">
              <w:t>If the patient suffers from a complication at the time of discharge, the suffix “d” (for disability) is added to the respective grade of complication. This label indicates the need for a follow-up to fully evaluate the complication.</w:t>
            </w:r>
          </w:p>
        </w:tc>
      </w:tr>
    </w:tbl>
    <w:p w:rsidR="004A27E2" w:rsidRPr="0021766A" w:rsidRDefault="00630A0C" w:rsidP="005B7E8E">
      <w:pPr>
        <w:spacing w:line="276" w:lineRule="auto"/>
        <w:jc w:val="both"/>
      </w:pPr>
      <w:r w:rsidRPr="0021766A">
        <w:rPr>
          <w:sz w:val="18"/>
          <w:szCs w:val="18"/>
        </w:rPr>
        <w:t xml:space="preserve">CNS: brain </w:t>
      </w:r>
      <w:r w:rsidR="003B4559" w:rsidRPr="0021766A">
        <w:rPr>
          <w:sz w:val="18"/>
          <w:szCs w:val="18"/>
        </w:rPr>
        <w:t>haemorrhage</w:t>
      </w:r>
      <w:r w:rsidRPr="0021766A">
        <w:rPr>
          <w:sz w:val="18"/>
          <w:szCs w:val="18"/>
        </w:rPr>
        <w:t xml:space="preserve">, ischemic stroke, subarachnoid bleeding, but excluding </w:t>
      </w:r>
      <w:r w:rsidR="003B4559" w:rsidRPr="0021766A">
        <w:rPr>
          <w:sz w:val="18"/>
          <w:szCs w:val="18"/>
        </w:rPr>
        <w:t>transient</w:t>
      </w:r>
      <w:r w:rsidRPr="0021766A">
        <w:rPr>
          <w:sz w:val="18"/>
          <w:szCs w:val="18"/>
        </w:rPr>
        <w:t xml:space="preserve"> ischemic attack; IC: intermediate </w:t>
      </w:r>
      <w:r w:rsidR="003B4559" w:rsidRPr="0021766A">
        <w:rPr>
          <w:sz w:val="18"/>
          <w:szCs w:val="18"/>
        </w:rPr>
        <w:t>care; ICU: intensive care unit</w:t>
      </w:r>
      <w:r w:rsidR="004A27E2" w:rsidRPr="0021766A">
        <w:br w:type="page"/>
      </w:r>
    </w:p>
    <w:p w:rsidR="00493825" w:rsidRDefault="00493825" w:rsidP="003B3095">
      <w:pPr>
        <w:pStyle w:val="Heading1"/>
        <w:numPr>
          <w:ilvl w:val="0"/>
          <w:numId w:val="1"/>
        </w:numPr>
        <w:spacing w:line="276" w:lineRule="auto"/>
        <w:jc w:val="both"/>
      </w:pPr>
      <w:bookmarkStart w:id="261" w:name="_Toc384289461"/>
      <w:bookmarkStart w:id="262" w:name="_Toc384315318"/>
      <w:bookmarkStart w:id="263" w:name="_Toc362008580"/>
      <w:r w:rsidRPr="0021766A">
        <w:t>Monitoring</w:t>
      </w:r>
      <w:r w:rsidR="003B3095">
        <w:t xml:space="preserve"> &amp; Quality Assurance</w:t>
      </w:r>
      <w:bookmarkEnd w:id="261"/>
      <w:bookmarkEnd w:id="262"/>
    </w:p>
    <w:p w:rsidR="003B3095" w:rsidRPr="0021766A" w:rsidRDefault="003B3095" w:rsidP="008A1AAB">
      <w:pPr>
        <w:pStyle w:val="Heading2"/>
        <w:numPr>
          <w:ilvl w:val="1"/>
          <w:numId w:val="1"/>
        </w:numPr>
      </w:pPr>
      <w:bookmarkStart w:id="264" w:name="_Toc384289462"/>
      <w:bookmarkStart w:id="265" w:name="_Toc384315319"/>
      <w:r>
        <w:t>Monitoring</w:t>
      </w:r>
      <w:bookmarkEnd w:id="264"/>
      <w:bookmarkEnd w:id="265"/>
      <w:r>
        <w:t xml:space="preserve"> </w:t>
      </w:r>
    </w:p>
    <w:p w:rsidR="00493825" w:rsidRDefault="00493825" w:rsidP="003B3095">
      <w:pPr>
        <w:spacing w:line="276" w:lineRule="auto"/>
      </w:pPr>
      <w:r>
        <w:t>A risk assessment will be carried out and the Monitoring Plan written as determined by the risk assessment.</w:t>
      </w:r>
    </w:p>
    <w:p w:rsidR="00493825" w:rsidRPr="0056750F" w:rsidRDefault="00493825" w:rsidP="003B3095">
      <w:pPr>
        <w:spacing w:line="276" w:lineRule="auto"/>
      </w:pPr>
      <w:r>
        <w:t>The i</w:t>
      </w:r>
      <w:r w:rsidRPr="0056750F">
        <w:t>nvestigator and study personnel must set aside a reasonable amount of his / her t</w:t>
      </w:r>
      <w:r>
        <w:t>ime for these visits and the tim</w:t>
      </w:r>
      <w:r w:rsidRPr="0056750F">
        <w:t>e of the relevant site personnel.</w:t>
      </w:r>
    </w:p>
    <w:p w:rsidR="003B3095" w:rsidRPr="0021766A" w:rsidRDefault="003B3095" w:rsidP="008A1AAB">
      <w:pPr>
        <w:pStyle w:val="Heading2"/>
        <w:numPr>
          <w:ilvl w:val="1"/>
          <w:numId w:val="1"/>
        </w:numPr>
      </w:pPr>
      <w:bookmarkStart w:id="266" w:name="_Toc384289463"/>
      <w:bookmarkStart w:id="267" w:name="_Toc384315320"/>
      <w:r>
        <w:t>Quality Assurance</w:t>
      </w:r>
      <w:bookmarkEnd w:id="266"/>
      <w:bookmarkEnd w:id="267"/>
    </w:p>
    <w:p w:rsidR="00493825" w:rsidRPr="0056750F" w:rsidRDefault="00493825" w:rsidP="003B3095">
      <w:pPr>
        <w:spacing w:line="276" w:lineRule="auto"/>
      </w:pPr>
      <w:r w:rsidRPr="0056750F">
        <w:t xml:space="preserve">During the course of </w:t>
      </w:r>
      <w:r>
        <w:t>the study, the sponsor will appoint quality a</w:t>
      </w:r>
      <w:r w:rsidRPr="0056750F">
        <w:t>ssurance personnel to provide audit of the administration and conduct of the study</w:t>
      </w:r>
      <w:r>
        <w:t>. The relevant competent a</w:t>
      </w:r>
      <w:r w:rsidRPr="0056750F">
        <w:t>uthority could potentially conduct audits / inspections.</w:t>
      </w:r>
    </w:p>
    <w:p w:rsidR="00493825" w:rsidRPr="0056750F" w:rsidRDefault="00493825" w:rsidP="003B3095">
      <w:pPr>
        <w:spacing w:line="276" w:lineRule="auto"/>
      </w:pPr>
      <w:r w:rsidRPr="0056750F">
        <w:t>The Investigator and the relevant site personnel must set aside a reasonable amount of his / her time for study related monitors</w:t>
      </w:r>
      <w:r>
        <w:t>, audits and inspection by the authorised representatives of the s</w:t>
      </w:r>
      <w:r w:rsidRPr="0056750F">
        <w:t xml:space="preserve">ponsor, REC, government regulatory </w:t>
      </w:r>
      <w:r>
        <w:t>authorities</w:t>
      </w:r>
      <w:r w:rsidRPr="0056750F">
        <w:t>, and institution compliance and quality assurance groups, and provide adequate access to all study related documents (e.g. source documents, regulatory documents, data collection instruments, study data etc.).</w:t>
      </w:r>
    </w:p>
    <w:p w:rsidR="00493825" w:rsidRPr="0021766A" w:rsidRDefault="00493825" w:rsidP="008A1AAB">
      <w:pPr>
        <w:pStyle w:val="Heading2"/>
        <w:numPr>
          <w:ilvl w:val="1"/>
          <w:numId w:val="1"/>
        </w:numPr>
        <w:spacing w:line="276" w:lineRule="auto"/>
        <w:jc w:val="both"/>
      </w:pPr>
      <w:bookmarkStart w:id="268" w:name="_Toc384289464"/>
      <w:bookmarkStart w:id="269" w:name="_Toc384315321"/>
      <w:bookmarkEnd w:id="263"/>
      <w:r w:rsidRPr="0021766A">
        <w:t>Data monitoring</w:t>
      </w:r>
      <w:bookmarkEnd w:id="268"/>
      <w:bookmarkEnd w:id="269"/>
    </w:p>
    <w:p w:rsidR="00493825" w:rsidRPr="0021766A" w:rsidRDefault="00493825" w:rsidP="008A1AAB">
      <w:pPr>
        <w:pStyle w:val="Heading3"/>
        <w:numPr>
          <w:ilvl w:val="2"/>
          <w:numId w:val="1"/>
        </w:numPr>
        <w:spacing w:line="276" w:lineRule="auto"/>
      </w:pPr>
      <w:r w:rsidRPr="0021766A">
        <w:t>Data Monitoring Committee</w:t>
      </w:r>
    </w:p>
    <w:p w:rsidR="00493825" w:rsidRDefault="00493825" w:rsidP="00493825">
      <w:pPr>
        <w:spacing w:line="276" w:lineRule="auto"/>
        <w:jc w:val="both"/>
      </w:pPr>
      <w:r>
        <w:t>The trial has a data monitoring committee (DMC) which consists of at least three independent members including clinicians with relevant expertise and a statistical expert, independent from the Investigators and the funding source. The DMC will periodically review accruing data to safeguard the interests of the trial participants, potential participants and future patients and assess the safety of the interventions. The DMC will advise the Trial Management Committee and WP8 of the COPE project (Study design, statistical analysis, and cost-effectiveness) if, in its view, the study should be terminated due to major clinical disadvantages in one of the study arms.</w:t>
      </w:r>
    </w:p>
    <w:p w:rsidR="00493825" w:rsidRPr="0021766A" w:rsidRDefault="00493825" w:rsidP="00493825">
      <w:pPr>
        <w:spacing w:line="276" w:lineRule="auto"/>
        <w:jc w:val="both"/>
      </w:pPr>
      <w:r>
        <w:t>A separate DMC charter will contain full details of the committee and its roles and reporting structure.</w:t>
      </w:r>
    </w:p>
    <w:p w:rsidR="00E851DF" w:rsidRPr="0021766A" w:rsidRDefault="00E851DF" w:rsidP="008A1AAB">
      <w:pPr>
        <w:pStyle w:val="Heading3"/>
        <w:numPr>
          <w:ilvl w:val="2"/>
          <w:numId w:val="1"/>
        </w:numPr>
        <w:spacing w:line="276" w:lineRule="auto"/>
      </w:pPr>
      <w:bookmarkStart w:id="270" w:name="_Toc362008581"/>
      <w:r w:rsidRPr="0021766A">
        <w:t>Data quality assurance</w:t>
      </w:r>
      <w:bookmarkEnd w:id="270"/>
    </w:p>
    <w:p w:rsidR="009F08CC" w:rsidRPr="0021766A" w:rsidRDefault="009F08CC" w:rsidP="00D7578A">
      <w:pPr>
        <w:spacing w:line="276" w:lineRule="auto"/>
        <w:jc w:val="both"/>
      </w:pPr>
      <w:r w:rsidRPr="0021766A">
        <w:t>2 levels of data checking are built into data retrieval (see</w:t>
      </w:r>
      <w:r w:rsidR="00CF4FED" w:rsidRPr="0021766A">
        <w:t xml:space="preserve"> Section</w:t>
      </w:r>
      <w:r w:rsidR="00E851DF" w:rsidRPr="0021766A">
        <w:t xml:space="preserve"> </w:t>
      </w:r>
      <w:r w:rsidR="00C15461">
        <w:t>8</w:t>
      </w:r>
      <w:r w:rsidR="00E851DF" w:rsidRPr="0021766A">
        <w:t>.2</w:t>
      </w:r>
      <w:r w:rsidRPr="0021766A">
        <w:t xml:space="preserve">). Furthermore, </w:t>
      </w:r>
      <w:r w:rsidR="00E851DF" w:rsidRPr="0021766A">
        <w:t>10</w:t>
      </w:r>
      <w:r w:rsidRPr="0021766A">
        <w:t>% of the data will be externa</w:t>
      </w:r>
      <w:r w:rsidR="004C0374" w:rsidRPr="0021766A">
        <w:t>lly audited</w:t>
      </w:r>
      <w:r w:rsidR="009335B6" w:rsidRPr="0021766A">
        <w:t xml:space="preserve"> every 6 months that the study is recruiting</w:t>
      </w:r>
      <w:r w:rsidR="004C0374" w:rsidRPr="0021766A">
        <w:t xml:space="preserve">. If data accuracy </w:t>
      </w:r>
      <w:r w:rsidR="00890351" w:rsidRPr="0021766A">
        <w:t xml:space="preserve">is poor (i.e. more </w:t>
      </w:r>
      <w:r w:rsidR="006D0EEB" w:rsidRPr="0021766A">
        <w:t>than</w:t>
      </w:r>
      <w:r w:rsidR="00890351" w:rsidRPr="0021766A">
        <w:t xml:space="preserve"> 25 mistakes per 10000 data fields are made</w:t>
      </w:r>
      <w:hyperlink w:anchor="_ENREF_33" w:tooltip="Rostami, 2009 #1285" w:history="1">
        <w:r w:rsidR="00253C3B" w:rsidRPr="0021766A">
          <w:fldChar w:fldCharType="begin"/>
        </w:r>
        <w:r w:rsidR="00BD12EE">
          <w:instrText xml:space="preserve"> ADDIN EN.CITE &lt;EndNote&gt;&lt;Cite&gt;&lt;Author&gt;Rostami&lt;/Author&gt;&lt;Year&gt;2009&lt;/Year&gt;&lt;RecNum&gt;1285&lt;/RecNum&gt;&lt;DisplayText&gt;&lt;style face="superscript"&gt;33&lt;/style&gt;&lt;/DisplayText&gt;&lt;record&gt;&lt;rec-number&gt;1285&lt;/rec-number&gt;&lt;foreign-keys&gt;&lt;key app="EN" db-id="appt2dpzqx9wtme9dvm55ezh2xp0xvdf9xa9"&gt;1285&lt;/key&gt;&lt;/foreign-keys&gt;&lt;ref-type name="Journal Article"&gt;17&lt;/ref-type&gt;&lt;contributors&gt;&lt;authors&gt;&lt;author&gt;Rostami, R.&lt;/author&gt;&lt;author&gt;Nahm, M.&lt;/author&gt;&lt;author&gt;Pieper, C. F.&lt;/author&gt;&lt;/authors&gt;&lt;/contributors&gt;&lt;auth-address&gt;Duke Clinical Research Institute, Duke University Medical Center, Durham, NC 27705, USA. rosta001@notes.duke.edu&lt;/auth-address&gt;&lt;titles&gt;&lt;title&gt;What can we learn from a decade of database audits? The Duke Clinical Research Institute experience, 1997--2006&lt;/title&gt;&lt;secondary-title&gt;Clin Trials&lt;/secondary-title&gt;&lt;alt-title&gt;Clinical trials (London, England)&lt;/alt-title&gt;&lt;/titles&gt;&lt;periodical&gt;&lt;full-title&gt;Clin Trials&lt;/full-title&gt;&lt;abbr-1&gt;Clinical trials (London, England)&lt;/abbr-1&gt;&lt;/periodical&gt;&lt;alt-periodical&gt;&lt;full-title&gt;Clin Trials&lt;/full-title&gt;&lt;abbr-1&gt;Clinical trials (London, England)&lt;/abbr-1&gt;&lt;/alt-periodical&gt;&lt;pages&gt;141-50&lt;/pages&gt;&lt;volume&gt;6&lt;/volume&gt;&lt;number&gt;2&lt;/number&gt;&lt;edition&gt;2009/04/04&lt;/edition&gt;&lt;keywords&gt;&lt;keyword&gt;Clinical Trials as Topic&lt;/keyword&gt;&lt;keyword&gt;Databases as Topic&lt;/keyword&gt;&lt;keyword&gt;Hospitals, University&lt;/keyword&gt;&lt;keyword&gt;Humans&lt;/keyword&gt;&lt;keyword&gt;Information Management/ methods&lt;/keyword&gt;&lt;keyword&gt;Management Audit&lt;/keyword&gt;&lt;keyword&gt;Research Design&lt;/keyword&gt;&lt;keyword&gt;Sample Size&lt;/keyword&gt;&lt;keyword&gt;Selection Bias&lt;/keyword&gt;&lt;/keywords&gt;&lt;dates&gt;&lt;year&gt;2009&lt;/year&gt;&lt;pub-dates&gt;&lt;date&gt;Apr&lt;/date&gt;&lt;/pub-dates&gt;&lt;/dates&gt;&lt;isbn&gt;1740-7745 (Print)&amp;#xD;1740-7745 (Linking)&lt;/isbn&gt;&lt;accession-num&gt;19342467&lt;/accession-num&gt;&lt;urls&gt;&lt;/urls&gt;&lt;custom2&gt;3494997&lt;/custom2&gt;&lt;electronic-resource-num&gt;10.1177/1740774509102590&lt;/electronic-resource-num&gt;&lt;remote-database-provider&gt;NLM&lt;/remote-database-provider&gt;&lt;language&gt;eng&lt;/language&gt;&lt;/record&gt;&lt;/Cite&gt;&lt;/EndNote&gt;</w:instrText>
        </w:r>
        <w:r w:rsidR="00253C3B" w:rsidRPr="0021766A">
          <w:fldChar w:fldCharType="separate"/>
        </w:r>
        <w:r w:rsidR="00BD12EE" w:rsidRPr="0021766A">
          <w:rPr>
            <w:noProof/>
            <w:vertAlign w:val="superscript"/>
          </w:rPr>
          <w:t>33</w:t>
        </w:r>
        <w:r w:rsidR="00253C3B" w:rsidRPr="0021766A">
          <w:fldChar w:fldCharType="end"/>
        </w:r>
      </w:hyperlink>
      <w:r w:rsidR="00890351" w:rsidRPr="0021766A">
        <w:t xml:space="preserve">) </w:t>
      </w:r>
      <w:r w:rsidR="009335B6" w:rsidRPr="0021766A">
        <w:t>additional audits will be done and the necessary steps to assure increased data accuracy and completeness will be implemented.</w:t>
      </w:r>
      <w:r w:rsidR="009226F6">
        <w:t xml:space="preserve"> Data auditing is coordinated by the Trial Coordinator.</w:t>
      </w:r>
    </w:p>
    <w:p w:rsidR="005C3A8E" w:rsidRDefault="00E851DF" w:rsidP="008A1AAB">
      <w:pPr>
        <w:pStyle w:val="Heading3"/>
        <w:numPr>
          <w:ilvl w:val="2"/>
          <w:numId w:val="1"/>
        </w:numPr>
        <w:spacing w:line="276" w:lineRule="auto"/>
      </w:pPr>
      <w:bookmarkStart w:id="271" w:name="_Toc231370880"/>
      <w:bookmarkStart w:id="272" w:name="_Toc232069446"/>
      <w:bookmarkStart w:id="273" w:name="_Toc233960201"/>
      <w:bookmarkStart w:id="274" w:name="_Toc362008583"/>
      <w:bookmarkStart w:id="275" w:name="_Toc384289465"/>
      <w:r w:rsidRPr="00572120">
        <w:t>Study documentation</w:t>
      </w:r>
      <w:bookmarkEnd w:id="271"/>
      <w:bookmarkEnd w:id="272"/>
      <w:bookmarkEnd w:id="273"/>
      <w:bookmarkEnd w:id="274"/>
      <w:bookmarkEnd w:id="275"/>
    </w:p>
    <w:p w:rsidR="009226F6" w:rsidRPr="0021766A" w:rsidDel="00843A70" w:rsidRDefault="00E851DF" w:rsidP="009226F6">
      <w:pPr>
        <w:spacing w:line="276" w:lineRule="auto"/>
        <w:jc w:val="both"/>
      </w:pPr>
      <w:r w:rsidRPr="0021766A">
        <w:t>I</w:t>
      </w:r>
      <w:r w:rsidR="00AE566C" w:rsidRPr="0021766A">
        <w:t>t is the responsibility of the L</w:t>
      </w:r>
      <w:r w:rsidRPr="0021766A">
        <w:t xml:space="preserve">ocal </w:t>
      </w:r>
      <w:r w:rsidR="00AE566C" w:rsidRPr="0021766A">
        <w:t>I</w:t>
      </w:r>
      <w:r w:rsidRPr="0021766A">
        <w:t xml:space="preserve">nvestigator to maintain complete, accurate and current study records. Each investigator will be provided with access to online case reporting system and other associated study specific documentation by the </w:t>
      </w:r>
      <w:r w:rsidR="00616485" w:rsidRPr="0021766A">
        <w:t>N</w:t>
      </w:r>
      <w:r w:rsidRPr="0021766A">
        <w:t xml:space="preserve">ational </w:t>
      </w:r>
      <w:r w:rsidR="00616485" w:rsidRPr="0021766A">
        <w:t>Investigator</w:t>
      </w:r>
      <w:r w:rsidRPr="0021766A">
        <w:t>. Such records will be maintained during the course of the study and for five years following the date on which the study is terminated or completed.</w:t>
      </w:r>
    </w:p>
    <w:p w:rsidR="005C3A8E" w:rsidRDefault="00E851DF" w:rsidP="008A1AAB">
      <w:pPr>
        <w:pStyle w:val="Heading3"/>
        <w:numPr>
          <w:ilvl w:val="2"/>
          <w:numId w:val="1"/>
        </w:numPr>
        <w:spacing w:line="276" w:lineRule="auto"/>
      </w:pPr>
      <w:bookmarkStart w:id="276" w:name="_Toc231370881"/>
      <w:bookmarkStart w:id="277" w:name="_Toc232069447"/>
      <w:bookmarkStart w:id="278" w:name="_Toc233960202"/>
      <w:bookmarkStart w:id="279" w:name="_Toc362008584"/>
      <w:bookmarkStart w:id="280" w:name="_Toc384289466"/>
      <w:r w:rsidRPr="0021766A">
        <w:t>Protocol deviations</w:t>
      </w:r>
      <w:bookmarkEnd w:id="276"/>
      <w:bookmarkEnd w:id="277"/>
      <w:bookmarkEnd w:id="278"/>
      <w:bookmarkEnd w:id="279"/>
      <w:bookmarkEnd w:id="280"/>
    </w:p>
    <w:p w:rsidR="00E851DF" w:rsidRPr="0021766A" w:rsidRDefault="00E851DF" w:rsidP="00D7578A">
      <w:pPr>
        <w:spacing w:line="276" w:lineRule="auto"/>
        <w:jc w:val="both"/>
      </w:pPr>
      <w:r w:rsidRPr="0021766A">
        <w:t>A protocol deviation is a failure to adhere to the requirements specified in this study protocol without adequate justification. Examples may include the enrolment of a study patient who does not meet all of the inclusion/e</w:t>
      </w:r>
      <w:r w:rsidR="00CF4FED" w:rsidRPr="0021766A">
        <w:t>xclusion criteria specified in S</w:t>
      </w:r>
      <w:r w:rsidRPr="0021766A">
        <w:t xml:space="preserve">ection </w:t>
      </w:r>
      <w:r w:rsidR="003F58F4">
        <w:t>5</w:t>
      </w:r>
      <w:r w:rsidRPr="0021766A">
        <w:t>, or missed study procedures without documentation.</w:t>
      </w:r>
    </w:p>
    <w:p w:rsidR="00E851DF" w:rsidRPr="0021766A" w:rsidRDefault="00E851DF" w:rsidP="00D7578A">
      <w:pPr>
        <w:spacing w:line="276" w:lineRule="auto"/>
        <w:jc w:val="both"/>
      </w:pPr>
      <w:r w:rsidRPr="0021766A">
        <w:t>All protocol deviations must be recorded and reported to the data monitoring committee. The DMC will review all deviations and assess their impact on patient safety.</w:t>
      </w:r>
    </w:p>
    <w:p w:rsidR="00E851DF" w:rsidRPr="0021766A" w:rsidRDefault="00E851DF" w:rsidP="00D7578A">
      <w:pPr>
        <w:spacing w:line="276" w:lineRule="auto"/>
        <w:jc w:val="both"/>
        <w:rPr>
          <w:rFonts w:cstheme="minorHAnsi"/>
        </w:rPr>
      </w:pPr>
      <w:r w:rsidRPr="0021766A">
        <w:rPr>
          <w:rFonts w:cstheme="minorHAnsi"/>
        </w:rPr>
        <w:t xml:space="preserve">The investigators shall conduct this study in accordance with this protocol and any conditions of approval/notification imposed by the Ethics Committee. Failure to comply with and/or inability to meet these regulations may jeopardize further participation of the investigator or investigative site in this and future clinical studies.  </w:t>
      </w:r>
    </w:p>
    <w:p w:rsidR="005C3A8E" w:rsidRDefault="00ED359E" w:rsidP="003D1902">
      <w:pPr>
        <w:pStyle w:val="Heading2"/>
        <w:numPr>
          <w:ilvl w:val="1"/>
          <w:numId w:val="1"/>
        </w:numPr>
      </w:pPr>
      <w:bookmarkStart w:id="281" w:name="_Toc231370882"/>
      <w:bookmarkStart w:id="282" w:name="_Toc232069448"/>
      <w:bookmarkStart w:id="283" w:name="_Toc233960203"/>
      <w:bookmarkStart w:id="284" w:name="_Toc362008585"/>
      <w:bookmarkStart w:id="285" w:name="_Toc384289467"/>
      <w:bookmarkStart w:id="286" w:name="_Toc384315322"/>
      <w:r w:rsidRPr="006752A8">
        <w:t>Study Close Out</w:t>
      </w:r>
      <w:bookmarkEnd w:id="281"/>
      <w:bookmarkEnd w:id="282"/>
      <w:bookmarkEnd w:id="283"/>
      <w:bookmarkEnd w:id="284"/>
      <w:r w:rsidR="005E6251">
        <w:t xml:space="preserve"> and Early Termination</w:t>
      </w:r>
      <w:bookmarkEnd w:id="285"/>
      <w:bookmarkEnd w:id="286"/>
    </w:p>
    <w:p w:rsidR="00E851DF" w:rsidRPr="0021766A" w:rsidRDefault="00AE566C" w:rsidP="00D7578A">
      <w:pPr>
        <w:spacing w:line="276" w:lineRule="auto"/>
        <w:jc w:val="both"/>
      </w:pPr>
      <w:r w:rsidRPr="0021766A">
        <w:t>Study close out will occur 1 year</w:t>
      </w:r>
      <w:r w:rsidR="00E851DF" w:rsidRPr="0021766A">
        <w:t xml:space="preserve"> following recruitment of the last </w:t>
      </w:r>
      <w:r w:rsidRPr="0021766A">
        <w:t xml:space="preserve">recipient </w:t>
      </w:r>
      <w:r w:rsidR="00E851DF" w:rsidRPr="0021766A">
        <w:t xml:space="preserve">to the study, after the last </w:t>
      </w:r>
      <w:r w:rsidR="000C7ED7" w:rsidRPr="0021766A">
        <w:t>follow-up</w:t>
      </w:r>
      <w:r w:rsidR="00E851DF" w:rsidRPr="0021766A">
        <w:t xml:space="preserve"> visit of this patient.</w:t>
      </w:r>
    </w:p>
    <w:p w:rsidR="00E851DF" w:rsidRPr="0021766A" w:rsidRDefault="00E851DF" w:rsidP="00D7578A">
      <w:pPr>
        <w:spacing w:line="276" w:lineRule="auto"/>
        <w:jc w:val="both"/>
      </w:pPr>
      <w:r w:rsidRPr="0021766A">
        <w:t xml:space="preserve">The DMC </w:t>
      </w:r>
      <w:r w:rsidR="00AE566C" w:rsidRPr="0021766A">
        <w:t>may advise the P</w:t>
      </w:r>
      <w:r w:rsidR="00C15461">
        <w:t>rinciple Investigator</w:t>
      </w:r>
      <w:r w:rsidR="00AE566C" w:rsidRPr="0021766A">
        <w:t xml:space="preserve"> to</w:t>
      </w:r>
      <w:r w:rsidRPr="0021766A">
        <w:t xml:space="preserve"> suspend or prematurely terminate the study either at an individual investigation site or the entire study for significant and documented reasons. </w:t>
      </w:r>
      <w:r w:rsidR="00AE566C" w:rsidRPr="0021766A">
        <w:t>The P</w:t>
      </w:r>
      <w:r w:rsidR="00C15461">
        <w:t>rinciple Investigator</w:t>
      </w:r>
      <w:r w:rsidR="00AE566C" w:rsidRPr="0021766A">
        <w:t>,</w:t>
      </w:r>
      <w:r w:rsidR="00AE3246">
        <w:t xml:space="preserve"> </w:t>
      </w:r>
      <w:r w:rsidR="00AE566C" w:rsidRPr="0021766A">
        <w:t>E</w:t>
      </w:r>
      <w:r w:rsidRPr="0021766A">
        <w:t xml:space="preserve">thics </w:t>
      </w:r>
      <w:r w:rsidR="00AE566C" w:rsidRPr="0021766A">
        <w:t>C</w:t>
      </w:r>
      <w:r w:rsidRPr="0021766A">
        <w:t xml:space="preserve">ommittee or </w:t>
      </w:r>
      <w:r w:rsidR="00815269">
        <w:t>Regulatory</w:t>
      </w:r>
      <w:r w:rsidR="00AE566C" w:rsidRPr="0021766A">
        <w:t xml:space="preserve"> Au</w:t>
      </w:r>
      <w:r w:rsidRPr="0021766A">
        <w:t xml:space="preserve">thority may suspend or prematurely terminate participation in the study at the investigation sites for which they are responsible. If suspicion of an unacceptable risk to subjects arises during the study, or when so instructed by the </w:t>
      </w:r>
      <w:r w:rsidR="00AE566C" w:rsidRPr="0021766A">
        <w:t>Ethics C</w:t>
      </w:r>
      <w:r w:rsidRPr="0021766A">
        <w:t xml:space="preserve">ommittee or </w:t>
      </w:r>
      <w:r w:rsidR="00815269">
        <w:t xml:space="preserve">Regulatory </w:t>
      </w:r>
      <w:r w:rsidR="00AE566C" w:rsidRPr="0021766A">
        <w:t>A</w:t>
      </w:r>
      <w:r w:rsidRPr="0021766A">
        <w:t>uthorities, the sponsor shall suspend the study w</w:t>
      </w:r>
      <w:r w:rsidR="00815269">
        <w:t>hile the risk is assessed. The S</w:t>
      </w:r>
      <w:r w:rsidRPr="0021766A">
        <w:t>ponsor shall terminate the study if an unacceptable risk is confirmed.</w:t>
      </w:r>
    </w:p>
    <w:p w:rsidR="00E851DF" w:rsidRPr="0021766A" w:rsidRDefault="00815269" w:rsidP="00D7578A">
      <w:pPr>
        <w:spacing w:line="276" w:lineRule="auto"/>
        <w:jc w:val="both"/>
      </w:pPr>
      <w:r>
        <w:t>The S</w:t>
      </w:r>
      <w:r w:rsidR="00E851DF" w:rsidRPr="0021766A">
        <w:t>ponsor shall consider terminating or suspending the participation of a particular study site or investigator in the study if monitoring or auditing identifies serious or repeated deviations on the part of an investigator.</w:t>
      </w:r>
    </w:p>
    <w:p w:rsidR="00E851DF" w:rsidRDefault="00E851DF" w:rsidP="00D7578A">
      <w:pPr>
        <w:spacing w:line="276" w:lineRule="auto"/>
        <w:jc w:val="both"/>
      </w:pPr>
      <w:r w:rsidRPr="0021766A">
        <w:t xml:space="preserve">If suspension or premature termination occurs, the terminating party shall justify its decision in writing and promptly inform the other parties with whom they are in direct communication. The </w:t>
      </w:r>
      <w:proofErr w:type="spellStart"/>
      <w:r w:rsidR="00AE3246">
        <w:t>P</w:t>
      </w:r>
      <w:r w:rsidR="00C15461">
        <w:t>rincip</w:t>
      </w:r>
      <w:r w:rsidR="00AE3246">
        <w:t>I</w:t>
      </w:r>
      <w:r w:rsidR="00C15461">
        <w:t>e</w:t>
      </w:r>
      <w:proofErr w:type="spellEnd"/>
      <w:r w:rsidR="00C15461">
        <w:t xml:space="preserve"> Investigator</w:t>
      </w:r>
      <w:r w:rsidR="00AE3246">
        <w:t xml:space="preserve"> and S</w:t>
      </w:r>
      <w:r w:rsidRPr="0021766A">
        <w:t xml:space="preserve">ponsor shall keep each other informed of any communication received from either the </w:t>
      </w:r>
      <w:r w:rsidR="00531EB8">
        <w:t>local</w:t>
      </w:r>
      <w:r w:rsidR="00AE3246">
        <w:t xml:space="preserve"> </w:t>
      </w:r>
      <w:r w:rsidRPr="0021766A">
        <w:t xml:space="preserve">Ethics Committee or the </w:t>
      </w:r>
      <w:r w:rsidR="00AE566C" w:rsidRPr="0021766A">
        <w:t>Competent Authority</w:t>
      </w:r>
      <w:r w:rsidRPr="0021766A">
        <w:t>.</w:t>
      </w:r>
    </w:p>
    <w:p w:rsidR="00531EB8" w:rsidRPr="0021766A" w:rsidRDefault="00531EB8" w:rsidP="00D7578A">
      <w:pPr>
        <w:spacing w:line="276" w:lineRule="auto"/>
        <w:jc w:val="both"/>
      </w:pPr>
      <w:r>
        <w:t>National Investigators will ensure compliance with national requirements regarding study closing. In the UK, local Ethics Committees need to adhere to an early termination procedure in case of such an event. Local Ethics Committees need to be notified by completion of a report within 15 days of the early termination or 90 days at normal end of the study.</w:t>
      </w:r>
    </w:p>
    <w:p w:rsidR="00E851DF" w:rsidRPr="0021766A" w:rsidRDefault="00AE3246" w:rsidP="00D7578A">
      <w:pPr>
        <w:spacing w:line="276" w:lineRule="auto"/>
        <w:jc w:val="both"/>
      </w:pPr>
      <w:r>
        <w:t>If, for any reason, the S</w:t>
      </w:r>
      <w:r w:rsidR="00E851DF" w:rsidRPr="0021766A">
        <w:t>ponsor suspends or prematurely terminates the study at an indi</w:t>
      </w:r>
      <w:r>
        <w:t>vidual investigation site, the S</w:t>
      </w:r>
      <w:r w:rsidR="00E851DF" w:rsidRPr="0021766A">
        <w:t xml:space="preserve">ponsor shall inform the responsible </w:t>
      </w:r>
      <w:r w:rsidR="00AE566C" w:rsidRPr="0021766A">
        <w:t>Competent Authority</w:t>
      </w:r>
      <w:r w:rsidR="00E851DF" w:rsidRPr="0021766A">
        <w:t xml:space="preserve"> as </w:t>
      </w:r>
      <w:r w:rsidR="00531EB8">
        <w:t>appropriate and ensure that all local</w:t>
      </w:r>
      <w:r>
        <w:t xml:space="preserve"> </w:t>
      </w:r>
      <w:r w:rsidR="00E851DF" w:rsidRPr="0021766A">
        <w:t>Ethics Committee</w:t>
      </w:r>
      <w:r w:rsidR="00531EB8">
        <w:t>s</w:t>
      </w:r>
      <w:r w:rsidR="00E851DF" w:rsidRPr="0021766A">
        <w:t xml:space="preserve"> </w:t>
      </w:r>
      <w:r w:rsidR="00531EB8">
        <w:t>are</w:t>
      </w:r>
      <w:r w:rsidR="00E851DF" w:rsidRPr="0021766A">
        <w:t xml:space="preserve"> notified, either by the principal investigator or by the sponsor. If the suspension or premature termination was </w:t>
      </w:r>
      <w:r w:rsidR="00815269">
        <w:t>in the interest of safety, the S</w:t>
      </w:r>
      <w:r w:rsidR="00E851DF" w:rsidRPr="0021766A">
        <w:t xml:space="preserve">ponsor shall inform all other </w:t>
      </w:r>
      <w:r w:rsidR="00B02D42">
        <w:t>Local Invest</w:t>
      </w:r>
      <w:r w:rsidR="00815269">
        <w:t>igators</w:t>
      </w:r>
      <w:r w:rsidR="00531EB8">
        <w:t xml:space="preserve"> and local Ethics Committees</w:t>
      </w:r>
      <w:r w:rsidR="00815269">
        <w:t>.</w:t>
      </w:r>
    </w:p>
    <w:p w:rsidR="00E851DF" w:rsidRPr="0021766A" w:rsidRDefault="00E851DF" w:rsidP="00D7578A">
      <w:pPr>
        <w:spacing w:line="276" w:lineRule="auto"/>
        <w:jc w:val="both"/>
      </w:pPr>
      <w:r w:rsidRPr="0021766A">
        <w:t>If suspension or premature termination occurs,</w:t>
      </w:r>
    </w:p>
    <w:p w:rsidR="00E851DF" w:rsidRPr="0021766A" w:rsidRDefault="00CA52AC" w:rsidP="00A477F3">
      <w:pPr>
        <w:pStyle w:val="ListParagraph"/>
        <w:numPr>
          <w:ilvl w:val="0"/>
          <w:numId w:val="20"/>
        </w:numPr>
        <w:spacing w:after="120" w:line="276" w:lineRule="auto"/>
        <w:jc w:val="both"/>
      </w:pPr>
      <w:r>
        <w:t>T</w:t>
      </w:r>
      <w:r w:rsidRPr="0021766A">
        <w:t xml:space="preserve">he </w:t>
      </w:r>
      <w:r w:rsidR="00815269">
        <w:t>S</w:t>
      </w:r>
      <w:r w:rsidR="00E851DF" w:rsidRPr="0021766A">
        <w:t>ponsor shall remain responsible for providing resources to fu</w:t>
      </w:r>
      <w:r w:rsidR="000C3C9E">
        <w:t>l</w:t>
      </w:r>
      <w:r w:rsidR="00E851DF" w:rsidRPr="0021766A">
        <w:t>fil the obligations from the study protocol and existing agreements for following up the subjects enrolled in the study, and</w:t>
      </w:r>
    </w:p>
    <w:p w:rsidR="00E851DF" w:rsidRPr="0021766A" w:rsidRDefault="000C3C9E" w:rsidP="00A477F3">
      <w:pPr>
        <w:pStyle w:val="ListParagraph"/>
        <w:numPr>
          <w:ilvl w:val="0"/>
          <w:numId w:val="20"/>
        </w:numPr>
        <w:spacing w:after="120" w:line="276" w:lineRule="auto"/>
        <w:jc w:val="both"/>
      </w:pPr>
      <w:r w:rsidRPr="0021766A">
        <w:t>The</w:t>
      </w:r>
      <w:r w:rsidR="00E851DF" w:rsidRPr="0021766A">
        <w:t xml:space="preserve"> </w:t>
      </w:r>
      <w:proofErr w:type="spellStart"/>
      <w:r w:rsidR="00AE566C" w:rsidRPr="0021766A">
        <w:t>P</w:t>
      </w:r>
      <w:r w:rsidR="00C15461">
        <w:t>rincip</w:t>
      </w:r>
      <w:r w:rsidR="00AE566C" w:rsidRPr="0021766A">
        <w:t>I</w:t>
      </w:r>
      <w:r w:rsidR="00C15461">
        <w:t>e</w:t>
      </w:r>
      <w:proofErr w:type="spellEnd"/>
      <w:r w:rsidR="00C15461">
        <w:t xml:space="preserve"> Investigator</w:t>
      </w:r>
      <w:r w:rsidR="00E851DF" w:rsidRPr="0021766A">
        <w:t xml:space="preserve"> or authorized designee shall promptly inform the enrolled subjects at his/her study site, if appropriate.</w:t>
      </w:r>
    </w:p>
    <w:p w:rsidR="008E1B8B" w:rsidRPr="0021766A" w:rsidRDefault="008E1B8B" w:rsidP="008A1AAB">
      <w:pPr>
        <w:pStyle w:val="Heading1"/>
        <w:numPr>
          <w:ilvl w:val="0"/>
          <w:numId w:val="1"/>
        </w:numPr>
        <w:spacing w:line="276" w:lineRule="auto"/>
        <w:jc w:val="both"/>
      </w:pPr>
      <w:bookmarkStart w:id="287" w:name="_Toc362008586"/>
      <w:bookmarkStart w:id="288" w:name="_Toc384289468"/>
      <w:bookmarkStart w:id="289" w:name="_Toc384315323"/>
      <w:r w:rsidRPr="0021766A">
        <w:t>Ethics and dissemination</w:t>
      </w:r>
      <w:bookmarkEnd w:id="287"/>
      <w:bookmarkEnd w:id="288"/>
      <w:bookmarkEnd w:id="289"/>
    </w:p>
    <w:p w:rsidR="00D13B25" w:rsidRPr="0021766A" w:rsidRDefault="00D13B25" w:rsidP="008A1AAB">
      <w:pPr>
        <w:pStyle w:val="Heading2"/>
        <w:numPr>
          <w:ilvl w:val="1"/>
          <w:numId w:val="1"/>
        </w:numPr>
        <w:spacing w:line="276" w:lineRule="auto"/>
        <w:jc w:val="both"/>
      </w:pPr>
      <w:bookmarkStart w:id="290" w:name="_Toc362008587"/>
      <w:bookmarkStart w:id="291" w:name="_Toc384289469"/>
      <w:bookmarkStart w:id="292" w:name="_Toc384315324"/>
      <w:r w:rsidRPr="0021766A">
        <w:t>Research ethics and approval</w:t>
      </w:r>
      <w:bookmarkEnd w:id="290"/>
      <w:bookmarkEnd w:id="291"/>
      <w:bookmarkEnd w:id="292"/>
    </w:p>
    <w:p w:rsidR="00640785" w:rsidRPr="0021766A" w:rsidRDefault="00640785" w:rsidP="00D7578A">
      <w:pPr>
        <w:spacing w:line="276" w:lineRule="auto"/>
        <w:jc w:val="both"/>
      </w:pPr>
      <w:r w:rsidRPr="0021766A">
        <w:t>Th</w:t>
      </w:r>
      <w:r w:rsidR="00B90E0B" w:rsidRPr="0021766A">
        <w:t xml:space="preserve">is </w:t>
      </w:r>
      <w:r w:rsidRPr="0021766A">
        <w:t xml:space="preserve">protocol, </w:t>
      </w:r>
      <w:r w:rsidR="00701676" w:rsidRPr="0021766A">
        <w:t xml:space="preserve">site-specific </w:t>
      </w:r>
      <w:r w:rsidRPr="0021766A">
        <w:t xml:space="preserve">informed consent </w:t>
      </w:r>
      <w:r w:rsidR="00701676" w:rsidRPr="0021766A">
        <w:t xml:space="preserve">forms and participant education and recruitment materials </w:t>
      </w:r>
      <w:r w:rsidRPr="0021766A">
        <w:t xml:space="preserve">will be </w:t>
      </w:r>
      <w:r w:rsidR="00B90E0B" w:rsidRPr="0021766A">
        <w:t xml:space="preserve">reviewed and </w:t>
      </w:r>
      <w:r w:rsidRPr="0021766A">
        <w:t xml:space="preserve">approved by </w:t>
      </w:r>
      <w:r w:rsidR="00B9703A">
        <w:t>appropriate Ethics Committees in the participating countries</w:t>
      </w:r>
      <w:r w:rsidR="00B90E0B" w:rsidRPr="0021766A">
        <w:t xml:space="preserve"> and </w:t>
      </w:r>
      <w:r w:rsidRPr="0021766A">
        <w:t xml:space="preserve">local </w:t>
      </w:r>
      <w:r w:rsidR="00545229">
        <w:t>approvals</w:t>
      </w:r>
      <w:r w:rsidRPr="0021766A">
        <w:t xml:space="preserve"> </w:t>
      </w:r>
      <w:r w:rsidR="00B90E0B" w:rsidRPr="0021766A">
        <w:t xml:space="preserve">of all participating centres </w:t>
      </w:r>
      <w:r w:rsidRPr="0021766A">
        <w:t xml:space="preserve">before the start of </w:t>
      </w:r>
      <w:r w:rsidR="00C76E32">
        <w:t>the trial</w:t>
      </w:r>
      <w:r w:rsidRPr="0021766A">
        <w:t xml:space="preserve">. </w:t>
      </w:r>
      <w:r w:rsidR="00B90E0B" w:rsidRPr="0021766A">
        <w:t xml:space="preserve">Approval will be obtained in writing, stating the identity of the clinical trial, the date of review, the documents reviewed and a list of the names and titles of the committee members. Where necessary, approval of the competent authorities will be obtained. </w:t>
      </w:r>
    </w:p>
    <w:p w:rsidR="00287067" w:rsidRDefault="00640785" w:rsidP="006752A8">
      <w:pPr>
        <w:spacing w:line="276" w:lineRule="auto"/>
        <w:jc w:val="both"/>
      </w:pPr>
      <w:r w:rsidRPr="0021766A">
        <w:t xml:space="preserve">Any substantial amendment to the protocol will be submitted </w:t>
      </w:r>
      <w:r w:rsidR="00545229">
        <w:t>for</w:t>
      </w:r>
      <w:r w:rsidR="00C76E32">
        <w:t xml:space="preserve"> local</w:t>
      </w:r>
      <w:r w:rsidR="00815269">
        <w:t xml:space="preserve"> </w:t>
      </w:r>
      <w:r w:rsidR="00C76E32">
        <w:t>approval</w:t>
      </w:r>
      <w:r w:rsidR="00B90E0B" w:rsidRPr="0021766A">
        <w:t xml:space="preserve">. </w:t>
      </w:r>
      <w:r w:rsidRPr="0021766A">
        <w:t xml:space="preserve">The </w:t>
      </w:r>
      <w:r w:rsidR="00B02D42">
        <w:t>Local Invest</w:t>
      </w:r>
      <w:r w:rsidR="00B90E0B" w:rsidRPr="0021766A">
        <w:t>igators</w:t>
      </w:r>
      <w:r w:rsidR="00A02D6A" w:rsidRPr="0021766A">
        <w:t xml:space="preserve"> will be responsible</w:t>
      </w:r>
      <w:r w:rsidR="00C76E32">
        <w:t xml:space="preserve"> for </w:t>
      </w:r>
      <w:r w:rsidRPr="0021766A">
        <w:t xml:space="preserve">informing their </w:t>
      </w:r>
      <w:r w:rsidR="00545229">
        <w:t>host institutions</w:t>
      </w:r>
      <w:r w:rsidR="00B90E0B" w:rsidRPr="0021766A">
        <w:t xml:space="preserve"> of</w:t>
      </w:r>
      <w:r w:rsidRPr="0021766A">
        <w:t xml:space="preserve"> all problems involving risks to patients according to national regulations.</w:t>
      </w:r>
    </w:p>
    <w:p w:rsidR="00701676" w:rsidRPr="0021766A" w:rsidRDefault="00701676" w:rsidP="008A1AAB">
      <w:pPr>
        <w:pStyle w:val="Heading2"/>
        <w:numPr>
          <w:ilvl w:val="1"/>
          <w:numId w:val="1"/>
        </w:numPr>
        <w:spacing w:line="276" w:lineRule="auto"/>
        <w:jc w:val="both"/>
      </w:pPr>
      <w:bookmarkStart w:id="293" w:name="_Toc362008588"/>
      <w:bookmarkStart w:id="294" w:name="_Toc384289470"/>
      <w:bookmarkStart w:id="295" w:name="_Toc384315325"/>
      <w:r w:rsidRPr="0021766A">
        <w:t>Protocol Amendments</w:t>
      </w:r>
      <w:bookmarkEnd w:id="293"/>
      <w:bookmarkEnd w:id="294"/>
      <w:bookmarkEnd w:id="295"/>
    </w:p>
    <w:p w:rsidR="00701676" w:rsidRPr="0021766A" w:rsidRDefault="00701676" w:rsidP="00D7578A">
      <w:pPr>
        <w:spacing w:line="276" w:lineRule="auto"/>
        <w:jc w:val="both"/>
      </w:pPr>
      <w:r w:rsidRPr="0021766A">
        <w:t>Any change or addition to this study protocol which may impact on the conduct of the study, potential benefit to the patient or may affect patient safety, including changes of study objectives, study design, patient population, sample sizes, study procedures or significant administrative aspects will require a formal written amendment to the study protocol</w:t>
      </w:r>
      <w:r w:rsidR="00313C33">
        <w:t xml:space="preserve"> and approval from </w:t>
      </w:r>
      <w:r w:rsidR="00545229">
        <w:t xml:space="preserve">National </w:t>
      </w:r>
      <w:r w:rsidR="00C15461">
        <w:t>Ethics Committees</w:t>
      </w:r>
      <w:r w:rsidR="00545229">
        <w:t xml:space="preserve"> and host institutions.</w:t>
      </w:r>
    </w:p>
    <w:p w:rsidR="00701676" w:rsidRDefault="00701676" w:rsidP="00D7578A">
      <w:pPr>
        <w:spacing w:line="276" w:lineRule="auto"/>
        <w:jc w:val="both"/>
      </w:pPr>
      <w:r w:rsidRPr="0021766A">
        <w:t xml:space="preserve">All other amendments to the protocol will be notified to the </w:t>
      </w:r>
      <w:r w:rsidR="00C86D80">
        <w:t xml:space="preserve">National </w:t>
      </w:r>
      <w:r w:rsidR="00C15461">
        <w:t>Ethics Committees</w:t>
      </w:r>
      <w:r w:rsidR="00C86D80">
        <w:t xml:space="preserve"> and host institutions</w:t>
      </w:r>
      <w:r w:rsidR="00531EB8">
        <w:t xml:space="preserve"> – if required by national law</w:t>
      </w:r>
      <w:r w:rsidRPr="0021766A">
        <w:t>. Approved amendments will be circulated promptly to all investigators by the co-ordinating centre. Amendments will be tracked by version number and date.</w:t>
      </w:r>
      <w:r w:rsidR="00F634B4">
        <w:t xml:space="preserve"> All amendments will be provided in English.</w:t>
      </w:r>
    </w:p>
    <w:p w:rsidR="00C86D80" w:rsidRDefault="00C86D80" w:rsidP="00D7578A">
      <w:pPr>
        <w:spacing w:line="276" w:lineRule="auto"/>
        <w:jc w:val="both"/>
      </w:pPr>
    </w:p>
    <w:p w:rsidR="003B3095" w:rsidRPr="0021766A" w:rsidRDefault="003B3095" w:rsidP="008A1AAB">
      <w:pPr>
        <w:pStyle w:val="Heading2"/>
        <w:numPr>
          <w:ilvl w:val="1"/>
          <w:numId w:val="1"/>
        </w:numPr>
        <w:spacing w:line="276" w:lineRule="auto"/>
        <w:jc w:val="both"/>
      </w:pPr>
      <w:bookmarkStart w:id="296" w:name="_Toc384289471"/>
      <w:bookmarkStart w:id="297" w:name="_Toc384315326"/>
      <w:bookmarkStart w:id="298" w:name="_Toc377466069"/>
      <w:r w:rsidRPr="003B3095">
        <w:t>Declaration of Helsinki</w:t>
      </w:r>
      <w:bookmarkEnd w:id="296"/>
      <w:bookmarkEnd w:id="297"/>
      <w:r w:rsidRPr="003B3095">
        <w:t xml:space="preserve"> </w:t>
      </w:r>
    </w:p>
    <w:bookmarkEnd w:id="298"/>
    <w:p w:rsidR="00C86D80" w:rsidRDefault="00C86D80" w:rsidP="003B3095">
      <w:pPr>
        <w:spacing w:line="276" w:lineRule="auto"/>
      </w:pPr>
      <w:r>
        <w:t>The Investigator will ensure that this trial is conducted in accordance with the principles of the current revision of the Declaration of Helsinki on Biomedical Research involving Human Subjects.</w:t>
      </w:r>
    </w:p>
    <w:p w:rsidR="003B3095" w:rsidRDefault="003B3095" w:rsidP="008A1AAB">
      <w:pPr>
        <w:pStyle w:val="Heading2"/>
        <w:numPr>
          <w:ilvl w:val="1"/>
          <w:numId w:val="1"/>
        </w:numPr>
        <w:spacing w:line="276" w:lineRule="auto"/>
        <w:jc w:val="both"/>
      </w:pPr>
      <w:bookmarkStart w:id="299" w:name="_Toc384289472"/>
      <w:bookmarkStart w:id="300" w:name="_Toc384315327"/>
      <w:bookmarkStart w:id="301" w:name="_Toc377466070"/>
      <w:r w:rsidRPr="003B3095">
        <w:t>ICH guidelines for good medical practice</w:t>
      </w:r>
      <w:bookmarkEnd w:id="299"/>
      <w:bookmarkEnd w:id="300"/>
      <w:r w:rsidRPr="003B3095">
        <w:t xml:space="preserve"> </w:t>
      </w:r>
      <w:bookmarkEnd w:id="301"/>
    </w:p>
    <w:p w:rsidR="00C86D80" w:rsidRPr="003B3095" w:rsidRDefault="00C86D80" w:rsidP="003B3095">
      <w:pPr>
        <w:pStyle w:val="Heading2"/>
        <w:spacing w:line="276" w:lineRule="auto"/>
        <w:jc w:val="both"/>
        <w:rPr>
          <w:rFonts w:asciiTheme="minorHAnsi" w:hAnsiTheme="minorHAnsi"/>
          <w:b w:val="0"/>
          <w:color w:val="auto"/>
          <w:sz w:val="22"/>
          <w:szCs w:val="22"/>
        </w:rPr>
      </w:pPr>
      <w:bookmarkStart w:id="302" w:name="_Toc384216688"/>
      <w:bookmarkStart w:id="303" w:name="_Toc384315328"/>
      <w:r w:rsidRPr="003B3095">
        <w:rPr>
          <w:rFonts w:asciiTheme="minorHAnsi" w:hAnsiTheme="minorHAnsi"/>
          <w:b w:val="0"/>
          <w:color w:val="auto"/>
          <w:sz w:val="22"/>
          <w:szCs w:val="22"/>
        </w:rPr>
        <w:t>The Investigator will ensure that this trial is conducted in full conformity with the relevant regulations and with the ICH Guidelines for Good Clinical Practice (CPMP/ICH/135/95; July 1996)</w:t>
      </w:r>
      <w:bookmarkEnd w:id="302"/>
      <w:bookmarkEnd w:id="303"/>
    </w:p>
    <w:p w:rsidR="00A477F3" w:rsidRPr="00A477F3" w:rsidRDefault="003B3095" w:rsidP="008A1AAB">
      <w:pPr>
        <w:pStyle w:val="Heading2"/>
        <w:numPr>
          <w:ilvl w:val="1"/>
          <w:numId w:val="1"/>
        </w:numPr>
        <w:spacing w:line="276" w:lineRule="auto"/>
        <w:jc w:val="both"/>
      </w:pPr>
      <w:bookmarkStart w:id="304" w:name="_Toc384289473"/>
      <w:bookmarkStart w:id="305" w:name="_Toc384315329"/>
      <w:bookmarkStart w:id="306" w:name="_Toc377466071"/>
      <w:r>
        <w:t>Medical Device Regulations</w:t>
      </w:r>
      <w:bookmarkEnd w:id="304"/>
      <w:bookmarkEnd w:id="305"/>
    </w:p>
    <w:bookmarkEnd w:id="306"/>
    <w:p w:rsidR="00C86D80" w:rsidRPr="00BB73CB" w:rsidRDefault="00C86D80" w:rsidP="00C86D80">
      <w:pPr>
        <w:spacing w:after="0"/>
        <w:rPr>
          <w:rFonts w:asciiTheme="minorHAnsi" w:hAnsiTheme="minorHAnsi"/>
        </w:rPr>
      </w:pPr>
      <w:r w:rsidRPr="00BB73CB">
        <w:rPr>
          <w:rFonts w:asciiTheme="minorHAnsi" w:hAnsiTheme="minorHAnsi"/>
        </w:rPr>
        <w:t>The Investigator will ensure that this trial is conducted in full conformity with:</w:t>
      </w:r>
    </w:p>
    <w:p w:rsidR="00C86D80" w:rsidRPr="00BB73CB" w:rsidRDefault="00C86D80" w:rsidP="00A477F3">
      <w:pPr>
        <w:pStyle w:val="ListParagraph"/>
        <w:numPr>
          <w:ilvl w:val="0"/>
          <w:numId w:val="42"/>
        </w:numPr>
        <w:spacing w:after="0" w:line="360" w:lineRule="auto"/>
        <w:jc w:val="both"/>
        <w:rPr>
          <w:rFonts w:asciiTheme="minorHAnsi" w:hAnsiTheme="minorHAnsi"/>
          <w:sz w:val="20"/>
          <w:szCs w:val="20"/>
        </w:rPr>
      </w:pPr>
      <w:r w:rsidRPr="00BB73CB">
        <w:rPr>
          <w:rFonts w:asciiTheme="minorHAnsi" w:hAnsiTheme="minorHAnsi"/>
          <w:sz w:val="20"/>
          <w:szCs w:val="20"/>
        </w:rPr>
        <w:t>European Commission Medical Device Guidelines relating to the application of the EU Directives on Medical Devices</w:t>
      </w:r>
    </w:p>
    <w:p w:rsidR="00C86D80" w:rsidRPr="00BB73CB" w:rsidRDefault="00C86D80" w:rsidP="00A477F3">
      <w:pPr>
        <w:pStyle w:val="ListParagraph"/>
        <w:numPr>
          <w:ilvl w:val="0"/>
          <w:numId w:val="42"/>
        </w:numPr>
        <w:spacing w:after="0" w:line="360" w:lineRule="auto"/>
        <w:jc w:val="both"/>
        <w:rPr>
          <w:rFonts w:asciiTheme="minorHAnsi" w:hAnsiTheme="minorHAnsi"/>
          <w:sz w:val="20"/>
          <w:szCs w:val="20"/>
        </w:rPr>
      </w:pPr>
      <w:r w:rsidRPr="00BB73CB">
        <w:rPr>
          <w:rFonts w:asciiTheme="minorHAnsi" w:hAnsiTheme="minorHAnsi"/>
          <w:sz w:val="20"/>
          <w:szCs w:val="20"/>
        </w:rPr>
        <w:t>Guide to European Medical Device Trials and BS EN ISO 14155</w:t>
      </w:r>
    </w:p>
    <w:p w:rsidR="0091098D" w:rsidRDefault="002863ED" w:rsidP="008A1AAB">
      <w:pPr>
        <w:pStyle w:val="Heading2"/>
        <w:numPr>
          <w:ilvl w:val="1"/>
          <w:numId w:val="1"/>
        </w:numPr>
        <w:spacing w:line="276" w:lineRule="auto"/>
      </w:pPr>
      <w:bookmarkStart w:id="307" w:name="_Toc384289474"/>
      <w:bookmarkStart w:id="308" w:name="_Toc384315330"/>
      <w:r w:rsidRPr="0021766A">
        <w:t>Confidentiality</w:t>
      </w:r>
      <w:bookmarkEnd w:id="307"/>
      <w:bookmarkEnd w:id="308"/>
    </w:p>
    <w:p w:rsidR="00EA6765" w:rsidRPr="0021766A" w:rsidRDefault="00EA6765" w:rsidP="00D7578A">
      <w:pPr>
        <w:spacing w:line="276" w:lineRule="auto"/>
        <w:jc w:val="both"/>
      </w:pPr>
      <w:r w:rsidRPr="0021766A">
        <w:t xml:space="preserve">All study-related information will be stored securely at the study site. All laboratory specimens, reports, data collection, process, and administrative forms will be identified by a coded identification number only to maintain participant confidentiality. All databases will be secured with password protected access systems. Forms, </w:t>
      </w:r>
      <w:r w:rsidR="00630A0C" w:rsidRPr="0021766A">
        <w:t>lists</w:t>
      </w:r>
      <w:r w:rsidRPr="0021766A">
        <w:t xml:space="preserve">, logbooks, appointment </w:t>
      </w:r>
      <w:r w:rsidR="00630A0C" w:rsidRPr="0021766A">
        <w:t>books</w:t>
      </w:r>
      <w:r w:rsidRPr="0021766A">
        <w:t xml:space="preserve">, and any other listings that </w:t>
      </w:r>
      <w:r w:rsidR="00630A0C" w:rsidRPr="0021766A">
        <w:t>link</w:t>
      </w:r>
      <w:r w:rsidRPr="0021766A">
        <w:t xml:space="preserve"> </w:t>
      </w:r>
      <w:r w:rsidR="00630A0C" w:rsidRPr="0021766A">
        <w:t>participant identification n</w:t>
      </w:r>
      <w:r w:rsidRPr="0021766A">
        <w:t xml:space="preserve">umbers to other </w:t>
      </w:r>
      <w:r w:rsidR="00630A0C" w:rsidRPr="0021766A">
        <w:t>identifying</w:t>
      </w:r>
      <w:r w:rsidRPr="0021766A">
        <w:t xml:space="preserve"> information will be stored in a separate, locked file</w:t>
      </w:r>
      <w:r w:rsidR="00630A0C" w:rsidRPr="0021766A">
        <w:t>.</w:t>
      </w:r>
    </w:p>
    <w:p w:rsidR="0091098D" w:rsidRDefault="00D13B25" w:rsidP="008A1AAB">
      <w:pPr>
        <w:pStyle w:val="Heading2"/>
        <w:numPr>
          <w:ilvl w:val="1"/>
          <w:numId w:val="1"/>
        </w:numPr>
        <w:spacing w:line="276" w:lineRule="auto"/>
        <w:jc w:val="both"/>
      </w:pPr>
      <w:bookmarkStart w:id="309" w:name="_Toc362008593"/>
      <w:bookmarkStart w:id="310" w:name="_Toc384289475"/>
      <w:bookmarkStart w:id="311" w:name="_Toc384315331"/>
      <w:r w:rsidRPr="0021766A">
        <w:t>Declaration of</w:t>
      </w:r>
      <w:r w:rsidR="0099662D">
        <w:t xml:space="preserve"> a conflict</w:t>
      </w:r>
      <w:r w:rsidRPr="0021766A">
        <w:t xml:space="preserve"> interest</w:t>
      </w:r>
      <w:bookmarkEnd w:id="309"/>
      <w:bookmarkEnd w:id="310"/>
      <w:bookmarkEnd w:id="311"/>
    </w:p>
    <w:p w:rsidR="00C65481" w:rsidRPr="0099662D" w:rsidRDefault="001E38D2" w:rsidP="00D7578A">
      <w:pPr>
        <w:spacing w:line="276" w:lineRule="auto"/>
        <w:rPr>
          <w:lang w:val="nl-BE"/>
        </w:rPr>
      </w:pPr>
      <w:r>
        <w:t>None</w:t>
      </w:r>
    </w:p>
    <w:p w:rsidR="0091098D" w:rsidRDefault="00D13B25" w:rsidP="008A1AAB">
      <w:pPr>
        <w:pStyle w:val="Heading2"/>
        <w:numPr>
          <w:ilvl w:val="1"/>
          <w:numId w:val="1"/>
        </w:numPr>
        <w:spacing w:line="276" w:lineRule="auto"/>
        <w:jc w:val="both"/>
      </w:pPr>
      <w:bookmarkStart w:id="312" w:name="_Toc362008594"/>
      <w:bookmarkStart w:id="313" w:name="_Toc384289476"/>
      <w:bookmarkStart w:id="314" w:name="_Toc384315332"/>
      <w:r w:rsidRPr="0021766A">
        <w:t>Access to data</w:t>
      </w:r>
      <w:bookmarkEnd w:id="312"/>
      <w:bookmarkEnd w:id="313"/>
      <w:bookmarkEnd w:id="314"/>
    </w:p>
    <w:p w:rsidR="00630A0C" w:rsidRPr="0021766A" w:rsidRDefault="005F53EA" w:rsidP="00D7578A">
      <w:pPr>
        <w:spacing w:line="276" w:lineRule="auto"/>
        <w:jc w:val="both"/>
      </w:pPr>
      <w:r w:rsidRPr="0021766A">
        <w:t>The P</w:t>
      </w:r>
      <w:r w:rsidR="00C15461">
        <w:t>rinciple Investigator</w:t>
      </w:r>
      <w:r w:rsidRPr="0021766A">
        <w:t xml:space="preserve"> and </w:t>
      </w:r>
      <w:r w:rsidR="00B02D42">
        <w:t>Trial Management</w:t>
      </w:r>
      <w:r w:rsidR="003641D3" w:rsidRPr="0021766A">
        <w:t xml:space="preserve"> Committee</w:t>
      </w:r>
      <w:r w:rsidRPr="0021766A">
        <w:t xml:space="preserve"> members will have access to the cleaned data sets. </w:t>
      </w:r>
      <w:r w:rsidR="004A0E9F">
        <w:t>The Central I</w:t>
      </w:r>
      <w:r w:rsidR="00884C19" w:rsidRPr="0021766A">
        <w:t>nvestigator</w:t>
      </w:r>
      <w:r w:rsidRPr="0021766A">
        <w:t xml:space="preserve"> will have access to the full cleaned data sets. </w:t>
      </w:r>
      <w:r w:rsidR="00630A0C" w:rsidRPr="0021766A">
        <w:t xml:space="preserve">Access to the cleaned data set </w:t>
      </w:r>
      <w:r w:rsidRPr="0021766A">
        <w:t xml:space="preserve">for their centre </w:t>
      </w:r>
      <w:r w:rsidR="00630A0C" w:rsidRPr="0021766A">
        <w:t xml:space="preserve">can be obtained by </w:t>
      </w:r>
      <w:r w:rsidR="00B02D42">
        <w:t>Local Invest</w:t>
      </w:r>
      <w:r w:rsidR="00630A0C" w:rsidRPr="0021766A">
        <w:t xml:space="preserve">igators not part of the </w:t>
      </w:r>
      <w:r w:rsidR="00B02D42">
        <w:t>Trial Management</w:t>
      </w:r>
      <w:r w:rsidR="003641D3" w:rsidRPr="0021766A">
        <w:t xml:space="preserve"> Committee</w:t>
      </w:r>
      <w:r w:rsidR="00630A0C" w:rsidRPr="0021766A">
        <w:t xml:space="preserve"> after a formal request describing their plans is approved by the </w:t>
      </w:r>
      <w:r w:rsidR="00B02D42">
        <w:t>Trial Management</w:t>
      </w:r>
      <w:r w:rsidR="003641D3" w:rsidRPr="0021766A">
        <w:t xml:space="preserve"> Committee</w:t>
      </w:r>
      <w:r w:rsidR="00630A0C" w:rsidRPr="0021766A">
        <w:t>.</w:t>
      </w:r>
    </w:p>
    <w:p w:rsidR="0091098D" w:rsidRDefault="005F53EA" w:rsidP="008A1AAB">
      <w:pPr>
        <w:pStyle w:val="Heading2"/>
        <w:numPr>
          <w:ilvl w:val="1"/>
          <w:numId w:val="1"/>
        </w:numPr>
        <w:spacing w:line="276" w:lineRule="auto"/>
        <w:jc w:val="both"/>
      </w:pPr>
      <w:bookmarkStart w:id="315" w:name="_Toc362008595"/>
      <w:bookmarkStart w:id="316" w:name="_Toc384289477"/>
      <w:bookmarkStart w:id="317" w:name="_Toc384315333"/>
      <w:r w:rsidRPr="0021766A">
        <w:t>Indemnity Insurance and Compensation</w:t>
      </w:r>
      <w:bookmarkEnd w:id="315"/>
      <w:bookmarkEnd w:id="316"/>
      <w:bookmarkEnd w:id="317"/>
    </w:p>
    <w:p w:rsidR="00F61D67" w:rsidRPr="00FF08F9" w:rsidRDefault="00F61D67" w:rsidP="00FF08F9">
      <w:pPr>
        <w:spacing w:after="0" w:line="276" w:lineRule="auto"/>
        <w:jc w:val="both"/>
      </w:pPr>
      <w:r w:rsidRPr="00FF08F9">
        <w:t>The University of Oxford has a specialist insurance policy in place, which would operate in the event of any participant suffering harm as a result of their involvement in the research (Newline Underwriting Management Ltd., at Lloyd’s of London).</w:t>
      </w:r>
    </w:p>
    <w:p w:rsidR="00F61D67" w:rsidRPr="00FF08F9" w:rsidRDefault="00F61D67" w:rsidP="00FF08F9">
      <w:pPr>
        <w:spacing w:after="0" w:line="276" w:lineRule="auto"/>
        <w:jc w:val="both"/>
      </w:pPr>
      <w:r w:rsidRPr="00FF08F9">
        <w:t>Host institution indemnity operates in respect of the clinical treatment that is provided. In the UK centres, this indemnity is provided by the NHS.</w:t>
      </w:r>
    </w:p>
    <w:p w:rsidR="0067585D" w:rsidRPr="006752A8" w:rsidRDefault="00ED359E" w:rsidP="00FF08F9">
      <w:pPr>
        <w:spacing w:line="276" w:lineRule="auto"/>
        <w:jc w:val="both"/>
      </w:pPr>
      <w:r w:rsidRPr="006752A8">
        <w:t xml:space="preserve">Participants will not </w:t>
      </w:r>
      <w:r w:rsidR="000F5E1E">
        <w:t>incur</w:t>
      </w:r>
      <w:r w:rsidRPr="006752A8">
        <w:t xml:space="preserve"> any extra costs related to </w:t>
      </w:r>
      <w:r w:rsidR="000F5E1E">
        <w:t xml:space="preserve">taking part in </w:t>
      </w:r>
      <w:r w:rsidRPr="006752A8">
        <w:t xml:space="preserve">the </w:t>
      </w:r>
      <w:r w:rsidR="00375B4C">
        <w:t>COMPARE</w:t>
      </w:r>
      <w:r w:rsidRPr="006752A8">
        <w:t xml:space="preserve"> Trial.</w:t>
      </w:r>
    </w:p>
    <w:p w:rsidR="0091098D" w:rsidRDefault="00D13B25" w:rsidP="008A1AAB">
      <w:pPr>
        <w:pStyle w:val="Heading2"/>
        <w:numPr>
          <w:ilvl w:val="1"/>
          <w:numId w:val="1"/>
        </w:numPr>
        <w:spacing w:line="276" w:lineRule="auto"/>
        <w:jc w:val="both"/>
      </w:pPr>
      <w:bookmarkStart w:id="318" w:name="_Toc362008596"/>
      <w:bookmarkStart w:id="319" w:name="_Toc384289478"/>
      <w:bookmarkStart w:id="320" w:name="_Toc384315334"/>
      <w:r w:rsidRPr="0021766A">
        <w:t>Dissemination policy</w:t>
      </w:r>
      <w:bookmarkEnd w:id="318"/>
      <w:bookmarkEnd w:id="319"/>
      <w:bookmarkEnd w:id="320"/>
    </w:p>
    <w:p w:rsidR="0091098D" w:rsidRDefault="005F53EA" w:rsidP="008A1AAB">
      <w:pPr>
        <w:pStyle w:val="Heading3"/>
        <w:numPr>
          <w:ilvl w:val="2"/>
          <w:numId w:val="1"/>
        </w:numPr>
        <w:spacing w:line="276" w:lineRule="auto"/>
      </w:pPr>
      <w:bookmarkStart w:id="321" w:name="_Toc231370895"/>
      <w:bookmarkStart w:id="322" w:name="_Toc232069461"/>
      <w:bookmarkStart w:id="323" w:name="_Toc233960216"/>
      <w:bookmarkStart w:id="324" w:name="_Toc362008597"/>
      <w:r w:rsidRPr="0021766A">
        <w:t>Data analysis and release of results</w:t>
      </w:r>
      <w:bookmarkEnd w:id="321"/>
      <w:bookmarkEnd w:id="322"/>
      <w:bookmarkEnd w:id="323"/>
      <w:bookmarkEnd w:id="324"/>
    </w:p>
    <w:p w:rsidR="005F53EA" w:rsidRPr="0021766A" w:rsidRDefault="005F53EA" w:rsidP="00D7578A">
      <w:pPr>
        <w:spacing w:line="276" w:lineRule="auto"/>
        <w:jc w:val="both"/>
      </w:pPr>
      <w:r w:rsidRPr="0021766A">
        <w:t>By conducting the study, the Local Investigators agree that all information provided by the sponsor and co-ordinating centre will be maintained by the Local Investigators and the site personnel in strict confidence. It is understood that the confidential information provided to Local Investigators will not be disclosed to others without authorization from the sponsor and/or PI.</w:t>
      </w:r>
    </w:p>
    <w:p w:rsidR="005F53EA" w:rsidRPr="0021766A" w:rsidRDefault="005F53EA" w:rsidP="00D7578A">
      <w:pPr>
        <w:spacing w:line="276" w:lineRule="auto"/>
        <w:jc w:val="both"/>
      </w:pPr>
      <w:r w:rsidRPr="0021766A">
        <w:t>The scientific integrity of the study requires that all data must be analysed study-wide and reported as such.</w:t>
      </w:r>
    </w:p>
    <w:p w:rsidR="0091098D" w:rsidRDefault="005F53EA" w:rsidP="008A1AAB">
      <w:pPr>
        <w:pStyle w:val="Heading3"/>
        <w:numPr>
          <w:ilvl w:val="2"/>
          <w:numId w:val="1"/>
        </w:numPr>
        <w:spacing w:line="276" w:lineRule="auto"/>
      </w:pPr>
      <w:bookmarkStart w:id="325" w:name="_Toc231370896"/>
      <w:bookmarkStart w:id="326" w:name="_Toc232069462"/>
      <w:bookmarkStart w:id="327" w:name="_Toc233960217"/>
      <w:bookmarkStart w:id="328" w:name="_Toc362008598"/>
      <w:r w:rsidRPr="0021766A">
        <w:t>Primary outcome publications</w:t>
      </w:r>
      <w:bookmarkEnd w:id="325"/>
      <w:bookmarkEnd w:id="326"/>
      <w:bookmarkEnd w:id="327"/>
      <w:bookmarkEnd w:id="328"/>
    </w:p>
    <w:p w:rsidR="00D62303" w:rsidRDefault="00D62303" w:rsidP="00D7578A">
      <w:pPr>
        <w:spacing w:line="276" w:lineRule="auto"/>
        <w:jc w:val="both"/>
      </w:pPr>
    </w:p>
    <w:p w:rsidR="00D62303" w:rsidRDefault="00D62303" w:rsidP="00D62303">
      <w:pPr>
        <w:spacing w:line="276" w:lineRule="auto"/>
        <w:jc w:val="both"/>
      </w:pPr>
      <w:r>
        <w:t xml:space="preserve">Any publication arising from data collected as part of this study will be subjected to the agreed publication policies of the COPE Management Board (as defined in the Consortium Agreement) and Consortium Agreement. Publications will reflect the input of every </w:t>
      </w:r>
      <w:proofErr w:type="gramStart"/>
      <w:r>
        <w:t>centre,</w:t>
      </w:r>
      <w:proofErr w:type="gramEnd"/>
      <w:r>
        <w:t xml:space="preserve"> details regarding this policy will be discussed within the Trial Management Committee and approved by the COPE Management Board. Reports relating to primary outcomes will be published in peer-reviewed journals of appropriate relevance. Participating centres and their Local Investigators Individual centres will not report any trial data independently. A final report on the primary clinical outcomes of the study will be completed by the Central Investigator and PI, discussed in the Trial Management Committee and confirmed by the COPE Management Board. </w:t>
      </w:r>
    </w:p>
    <w:p w:rsidR="00D62303" w:rsidRDefault="00D62303" w:rsidP="00D62303">
      <w:pPr>
        <w:spacing w:line="276" w:lineRule="auto"/>
        <w:jc w:val="both"/>
      </w:pPr>
      <w:r>
        <w:t xml:space="preserve">The Work Package leader at UZ Leuven (i.e. Central Investigator and PI), as scientific lead of the Study shall in close cooperation with the COPE Coordinator (i.e. the Chief Investigator) and after discussion with the COPE Management Board initiate, coordinate the review and submission of abstracts, posters and publications. The Work Package leader at the UZ Leuven will coordinate together with the COPE Coordinator and the representative of Work Package 9 responsible for Dissemination and Exploitation the dissemination of the final results of the Study. The choice of Lead and </w:t>
      </w:r>
      <w:proofErr w:type="gramStart"/>
      <w:r>
        <w:t>Senior</w:t>
      </w:r>
      <w:proofErr w:type="gramEnd"/>
      <w:r>
        <w:t xml:space="preserve"> author in the final clinical trial publication lies with the Work Package leader at the UZ Leuven. Co-authorship will be advised upon by the Trial Management Committee (as defined in the Protocol) and confirmed by the COPE Management Board. For additional research proposals within the Work Package and between Work Packages, the process agreed by the COPE Management Board shall apply including the formulation of research proposals using the provided format, the submission of proposals to the Trial Management Committee for discussion and then to the COPE Management Board for confirmation and approval</w:t>
      </w:r>
    </w:p>
    <w:p w:rsidR="00D62303" w:rsidRDefault="00D62303" w:rsidP="00D7578A">
      <w:pPr>
        <w:spacing w:line="276" w:lineRule="auto"/>
        <w:jc w:val="both"/>
      </w:pPr>
    </w:p>
    <w:p w:rsidR="0091098D" w:rsidRDefault="005F53EA" w:rsidP="008A1AAB">
      <w:pPr>
        <w:pStyle w:val="Heading3"/>
        <w:numPr>
          <w:ilvl w:val="2"/>
          <w:numId w:val="1"/>
        </w:numPr>
        <w:spacing w:line="276" w:lineRule="auto"/>
      </w:pPr>
      <w:bookmarkStart w:id="329" w:name="_Toc231370897"/>
      <w:bookmarkStart w:id="330" w:name="_Toc232069463"/>
      <w:bookmarkStart w:id="331" w:name="_Toc233960218"/>
      <w:bookmarkStart w:id="332" w:name="_Toc362008599"/>
      <w:r w:rsidRPr="0021766A">
        <w:t>Other study papers, abstracts and presentations</w:t>
      </w:r>
      <w:bookmarkEnd w:id="329"/>
      <w:bookmarkEnd w:id="330"/>
      <w:bookmarkEnd w:id="331"/>
      <w:bookmarkEnd w:id="332"/>
    </w:p>
    <w:p w:rsidR="005F53EA" w:rsidRPr="0021766A" w:rsidRDefault="005F53EA" w:rsidP="00D7578A">
      <w:pPr>
        <w:spacing w:line="276" w:lineRule="auto"/>
        <w:jc w:val="both"/>
      </w:pPr>
      <w:r w:rsidRPr="0021766A">
        <w:t>Study investigators wishing to publish secondary data analyses are encouraged to submit a proposal to the COPE publication committee for approval, this must first pass by the</w:t>
      </w:r>
      <w:r w:rsidR="00AE566C" w:rsidRPr="0021766A">
        <w:t xml:space="preserve"> National Investigator and</w:t>
      </w:r>
      <w:r w:rsidRPr="0021766A">
        <w:t xml:space="preserve"> PI</w:t>
      </w:r>
      <w:r w:rsidR="00AE566C" w:rsidRPr="0021766A">
        <w:t xml:space="preserve"> of the </w:t>
      </w:r>
      <w:r w:rsidR="00375B4C">
        <w:t>COMPARE</w:t>
      </w:r>
      <w:r w:rsidR="004A0E9F">
        <w:t xml:space="preserve"> Trial</w:t>
      </w:r>
      <w:r w:rsidRPr="0021766A">
        <w:t>. The proposal author, if accepted, may decide on the lead</w:t>
      </w:r>
      <w:r w:rsidR="00EA54AE" w:rsidRPr="0021766A">
        <w:t xml:space="preserve"> author</w:t>
      </w:r>
      <w:r w:rsidRPr="0021766A">
        <w:t xml:space="preserve"> in each publication resulting from such a proposal.</w:t>
      </w:r>
    </w:p>
    <w:p w:rsidR="008E1B8B" w:rsidRPr="0021766A" w:rsidRDefault="008E1B8B" w:rsidP="00D7578A">
      <w:pPr>
        <w:spacing w:line="276" w:lineRule="auto"/>
        <w:jc w:val="both"/>
        <w:rPr>
          <w:rFonts w:asciiTheme="majorHAnsi" w:eastAsiaTheme="majorEastAsia" w:hAnsiTheme="majorHAnsi" w:cstheme="majorBidi"/>
          <w:color w:val="365F91" w:themeColor="accent1" w:themeShade="BF"/>
          <w:sz w:val="28"/>
          <w:szCs w:val="28"/>
        </w:rPr>
      </w:pPr>
      <w:r w:rsidRPr="0021766A">
        <w:br w:type="page"/>
      </w:r>
    </w:p>
    <w:p w:rsidR="00826C28" w:rsidRDefault="008E1B8B" w:rsidP="00826C28">
      <w:pPr>
        <w:pStyle w:val="Heading1"/>
        <w:ind w:left="432" w:hanging="432"/>
        <w:sectPr w:rsidR="00826C28" w:rsidSect="009C6B41">
          <w:pgSz w:w="11906" w:h="16838"/>
          <w:pgMar w:top="1417" w:right="1417" w:bottom="1417" w:left="1417" w:header="708" w:footer="708" w:gutter="0"/>
          <w:cols w:space="708"/>
          <w:docGrid w:linePitch="360"/>
        </w:sectPr>
      </w:pPr>
      <w:bookmarkStart w:id="333" w:name="_Toc362008600"/>
      <w:bookmarkStart w:id="334" w:name="_Toc384289479"/>
      <w:bookmarkStart w:id="335" w:name="_Toc384315335"/>
      <w:r w:rsidRPr="0021766A">
        <w:t>Appendices</w:t>
      </w:r>
      <w:bookmarkEnd w:id="333"/>
      <w:bookmarkEnd w:id="334"/>
      <w:bookmarkEnd w:id="335"/>
    </w:p>
    <w:p w:rsidR="00CA32B7" w:rsidRPr="0021766A" w:rsidRDefault="00CA32B7" w:rsidP="00A477F3">
      <w:pPr>
        <w:pStyle w:val="Heading2"/>
        <w:numPr>
          <w:ilvl w:val="0"/>
          <w:numId w:val="32"/>
        </w:numPr>
        <w:spacing w:line="276" w:lineRule="auto"/>
      </w:pPr>
      <w:bookmarkStart w:id="336" w:name="_COMPARDT_management"/>
      <w:bookmarkStart w:id="337" w:name="_Toc378337533"/>
      <w:bookmarkStart w:id="338" w:name="_Toc378337534"/>
      <w:bookmarkStart w:id="339" w:name="_Toc378337535"/>
      <w:bookmarkStart w:id="340" w:name="_Toc378337536"/>
      <w:bookmarkStart w:id="341" w:name="_Toc378337547"/>
      <w:bookmarkStart w:id="342" w:name="_Toc378337548"/>
      <w:bookmarkStart w:id="343" w:name="_Toc378337549"/>
      <w:bookmarkStart w:id="344" w:name="_Toc378337550"/>
      <w:bookmarkStart w:id="345" w:name="_Toc378337551"/>
      <w:bookmarkStart w:id="346" w:name="_Toc378337552"/>
      <w:bookmarkStart w:id="347" w:name="_Toc378337553"/>
      <w:bookmarkStart w:id="348" w:name="_Toc378337554"/>
      <w:bookmarkStart w:id="349" w:name="_Toc378337555"/>
      <w:bookmarkStart w:id="350" w:name="_Toc378337556"/>
      <w:bookmarkStart w:id="351" w:name="_Toc378337557"/>
      <w:bookmarkStart w:id="352" w:name="_Toc378337558"/>
      <w:bookmarkStart w:id="353" w:name="_Toc378337559"/>
      <w:bookmarkStart w:id="354" w:name="_Toc378337560"/>
      <w:bookmarkStart w:id="355" w:name="_Toc378337561"/>
      <w:bookmarkStart w:id="356" w:name="_Toc378337562"/>
      <w:bookmarkStart w:id="357" w:name="_Toc378337563"/>
      <w:bookmarkStart w:id="358" w:name="_Toc378337564"/>
      <w:bookmarkStart w:id="359" w:name="_Toc378337565"/>
      <w:bookmarkStart w:id="360" w:name="_Toc378337579"/>
      <w:bookmarkStart w:id="361" w:name="_Toc378337580"/>
      <w:bookmarkStart w:id="362" w:name="_Toc378337581"/>
      <w:bookmarkStart w:id="363" w:name="_Toc378337582"/>
      <w:bookmarkStart w:id="364" w:name="_Toc378337583"/>
      <w:bookmarkStart w:id="365" w:name="_Toc378337584"/>
      <w:bookmarkStart w:id="366" w:name="_Toc378337585"/>
      <w:bookmarkStart w:id="367" w:name="_Toc378337586"/>
      <w:bookmarkStart w:id="368" w:name="_Toc378337587"/>
      <w:bookmarkStart w:id="369" w:name="_Toc378337588"/>
      <w:bookmarkStart w:id="370" w:name="_Toc378337589"/>
      <w:bookmarkStart w:id="371" w:name="_Toc378337590"/>
      <w:bookmarkStart w:id="372" w:name="_Toc378337591"/>
      <w:bookmarkStart w:id="373" w:name="_Toc378337592"/>
      <w:bookmarkStart w:id="374" w:name="_Toc378337593"/>
      <w:bookmarkStart w:id="375" w:name="_Toc378337594"/>
      <w:bookmarkStart w:id="376" w:name="_Toc378337595"/>
      <w:bookmarkStart w:id="377" w:name="_Toc378337596"/>
      <w:bookmarkStart w:id="378" w:name="_Toc378337597"/>
      <w:bookmarkStart w:id="379" w:name="_Toc378337598"/>
      <w:bookmarkStart w:id="380" w:name="_Toc378337599"/>
      <w:bookmarkStart w:id="381" w:name="_Toc378337600"/>
      <w:bookmarkStart w:id="382" w:name="_Toc378337601"/>
      <w:bookmarkStart w:id="383" w:name="_Toc378337602"/>
      <w:bookmarkStart w:id="384" w:name="_Toc378337603"/>
      <w:bookmarkStart w:id="385" w:name="_Toc378337604"/>
      <w:bookmarkStart w:id="386" w:name="_Toc378337605"/>
      <w:bookmarkStart w:id="387" w:name="_Toc378337606"/>
      <w:bookmarkStart w:id="388" w:name="_Toc378337607"/>
      <w:bookmarkStart w:id="389" w:name="_Toc378337608"/>
      <w:bookmarkStart w:id="390" w:name="_Toc378337609"/>
      <w:bookmarkStart w:id="391" w:name="_Toc378337610"/>
      <w:bookmarkStart w:id="392" w:name="_Toc378337611"/>
      <w:bookmarkStart w:id="393" w:name="_Toc378337612"/>
      <w:bookmarkStart w:id="394" w:name="_Toc378337613"/>
      <w:bookmarkStart w:id="395" w:name="_Toc378337614"/>
      <w:bookmarkStart w:id="396" w:name="_Toc378337615"/>
      <w:bookmarkStart w:id="397" w:name="_Toc378337616"/>
      <w:bookmarkStart w:id="398" w:name="_Toc378337617"/>
      <w:bookmarkStart w:id="399" w:name="_Toc378337618"/>
      <w:bookmarkStart w:id="400" w:name="_Toc378337619"/>
      <w:bookmarkStart w:id="401" w:name="_Toc378337620"/>
      <w:bookmarkStart w:id="402" w:name="_Toc378337621"/>
      <w:bookmarkStart w:id="403" w:name="_Toc378337622"/>
      <w:bookmarkStart w:id="404" w:name="_Toc378337623"/>
      <w:bookmarkStart w:id="405" w:name="_Toc378337624"/>
      <w:bookmarkStart w:id="406" w:name="_Toc378337625"/>
      <w:bookmarkStart w:id="407" w:name="_Toc378337626"/>
      <w:bookmarkStart w:id="408" w:name="_Toc378337627"/>
      <w:bookmarkStart w:id="409" w:name="_Toc378337628"/>
      <w:bookmarkStart w:id="410" w:name="_Toc378337629"/>
      <w:bookmarkStart w:id="411" w:name="_Toc378337630"/>
      <w:bookmarkStart w:id="412" w:name="_Toc378337631"/>
      <w:bookmarkStart w:id="413" w:name="_Toc378337632"/>
      <w:bookmarkStart w:id="414" w:name="_Toc378337633"/>
      <w:bookmarkStart w:id="415" w:name="_Toc378337634"/>
      <w:bookmarkStart w:id="416" w:name="_Toc378337635"/>
      <w:bookmarkStart w:id="417" w:name="_Toc378337636"/>
      <w:bookmarkStart w:id="418" w:name="_Toc378337637"/>
      <w:bookmarkStart w:id="419" w:name="_Toc378337638"/>
      <w:bookmarkStart w:id="420" w:name="_Toc378337639"/>
      <w:bookmarkStart w:id="421" w:name="_Toc378337640"/>
      <w:bookmarkStart w:id="422" w:name="_Toc378337641"/>
      <w:bookmarkStart w:id="423" w:name="_Toc378337642"/>
      <w:bookmarkStart w:id="424" w:name="_Toc378337643"/>
      <w:bookmarkStart w:id="425" w:name="_Toc378337644"/>
      <w:bookmarkStart w:id="426" w:name="_Toc378337645"/>
      <w:bookmarkStart w:id="427" w:name="_Toc378337646"/>
      <w:bookmarkStart w:id="428" w:name="_Toc378337647"/>
      <w:bookmarkStart w:id="429" w:name="_Toc378337648"/>
      <w:bookmarkStart w:id="430" w:name="_Toc378337649"/>
      <w:bookmarkStart w:id="431" w:name="_Toc378337650"/>
      <w:bookmarkStart w:id="432" w:name="_Toc378337651"/>
      <w:bookmarkStart w:id="433" w:name="_Toc378337652"/>
      <w:bookmarkStart w:id="434" w:name="_Toc378337653"/>
      <w:bookmarkStart w:id="435" w:name="_Toc378333925"/>
      <w:bookmarkStart w:id="436" w:name="_Toc378337654"/>
      <w:bookmarkStart w:id="437" w:name="_Description_of_adverse"/>
      <w:bookmarkStart w:id="438" w:name="_List_of_adverse"/>
      <w:bookmarkStart w:id="439" w:name="_Instruction_manual_Kidney"/>
      <w:bookmarkStart w:id="440" w:name="_Data_collection_parameters"/>
      <w:bookmarkStart w:id="441" w:name="_Toc362008602"/>
      <w:bookmarkStart w:id="442" w:name="_Toc384289480"/>
      <w:bookmarkStart w:id="443" w:name="_Toc384315336"/>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r w:rsidRPr="0021766A">
        <w:t>Data collection parameters</w:t>
      </w:r>
      <w:bookmarkEnd w:id="441"/>
      <w:bookmarkEnd w:id="442"/>
      <w:bookmarkEnd w:id="443"/>
    </w:p>
    <w:tbl>
      <w:tblPr>
        <w:tblW w:w="5000" w:type="pct"/>
        <w:tblCellMar>
          <w:left w:w="70" w:type="dxa"/>
          <w:right w:w="70" w:type="dxa"/>
        </w:tblCellMar>
        <w:tblLook w:val="04A0"/>
      </w:tblPr>
      <w:tblGrid>
        <w:gridCol w:w="9212"/>
      </w:tblGrid>
      <w:tr w:rsidR="00E63CB8" w:rsidRPr="009A09C9" w:rsidTr="004A772C">
        <w:trPr>
          <w:trHeight w:val="54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sz w:val="28"/>
                <w:szCs w:val="44"/>
                <w:lang w:eastAsia="nl-BE"/>
              </w:rPr>
            </w:pPr>
            <w:r w:rsidRPr="00826C28">
              <w:rPr>
                <w:rFonts w:asciiTheme="minorHAnsi" w:eastAsia="Times New Roman" w:hAnsiTheme="minorHAnsi"/>
                <w:sz w:val="28"/>
                <w:szCs w:val="44"/>
                <w:lang w:eastAsia="nl-BE"/>
              </w:rPr>
              <w:t>Donor</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Donor identification</w:t>
            </w:r>
          </w:p>
        </w:tc>
      </w:tr>
      <w:tr w:rsidR="00E63CB8" w:rsidRPr="0021766A" w:rsidTr="004A772C">
        <w:trPr>
          <w:trHeight w:val="300"/>
        </w:trPr>
        <w:tc>
          <w:tcPr>
            <w:tcW w:w="5000" w:type="pct"/>
            <w:shd w:val="clear" w:color="auto" w:fill="auto"/>
            <w:noWrap/>
            <w:vAlign w:val="center"/>
            <w:hideMark/>
          </w:tcPr>
          <w:p w:rsidR="00E63CB8" w:rsidRPr="006752A8" w:rsidRDefault="004A0E9F" w:rsidP="00D7578A">
            <w:pPr>
              <w:spacing w:after="0" w:line="276" w:lineRule="auto"/>
              <w:rPr>
                <w:rFonts w:asciiTheme="minorHAnsi" w:eastAsia="Times New Roman" w:hAnsiTheme="minorHAnsi"/>
                <w:color w:val="000000"/>
                <w:lang w:eastAsia="nl-BE"/>
              </w:rPr>
            </w:pPr>
            <w:r>
              <w:rPr>
                <w:rFonts w:asciiTheme="minorHAnsi" w:eastAsia="Times New Roman" w:hAnsiTheme="minorHAnsi"/>
                <w:color w:val="000000"/>
                <w:lang w:eastAsia="nl-BE"/>
              </w:rPr>
              <w:t>Donor number</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Name of donor centre: ________________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Date of admission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__-__-____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Date of donor operation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__-__-____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4F4C13">
              <w:rPr>
                <w:rFonts w:asciiTheme="minorHAnsi" w:hAnsiTheme="minorHAnsi"/>
                <w:color w:val="000000"/>
              </w:rPr>
              <w:t>Donor date of birth (</w:t>
            </w:r>
            <w:proofErr w:type="spellStart"/>
            <w:r w:rsidRPr="004F4C13">
              <w:rPr>
                <w:rFonts w:asciiTheme="minorHAnsi" w:hAnsiTheme="minorHAnsi"/>
                <w:color w:val="000000"/>
              </w:rPr>
              <w:t>dd</w:t>
            </w:r>
            <w:proofErr w:type="spellEnd"/>
            <w:r w:rsidRPr="004F4C13">
              <w:rPr>
                <w:rFonts w:asciiTheme="minorHAnsi" w:hAnsiTheme="minorHAnsi"/>
                <w:color w:val="000000"/>
              </w:rPr>
              <w:t>-mm-</w:t>
            </w:r>
            <w:proofErr w:type="spellStart"/>
            <w:r w:rsidRPr="004F4C13">
              <w:rPr>
                <w:rFonts w:asciiTheme="minorHAnsi" w:hAnsiTheme="minorHAnsi"/>
                <w:color w:val="000000"/>
              </w:rPr>
              <w:t>yyyy</w:t>
            </w:r>
            <w:proofErr w:type="spellEnd"/>
            <w:r w:rsidRPr="004F4C13">
              <w:rPr>
                <w:rFonts w:asciiTheme="minorHAnsi" w:hAnsiTheme="minorHAnsi"/>
                <w:color w:val="000000"/>
              </w:rPr>
              <w:t>): __-__-____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Donor sex: [ ] male [ ] female</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Donor weight: ____ kg</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Donor height: ____ cm</w:t>
            </w:r>
          </w:p>
        </w:tc>
      </w:tr>
      <w:tr w:rsidR="00E63CB8" w:rsidRPr="0021766A" w:rsidTr="004A772C">
        <w:trPr>
          <w:trHeight w:val="345"/>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Donor BMI: ___ kg/m</w:t>
            </w:r>
            <w:r w:rsidRPr="006752A8">
              <w:rPr>
                <w:rFonts w:asciiTheme="minorHAnsi" w:eastAsia="Times New Roman" w:hAnsiTheme="minorHAnsi"/>
                <w:color w:val="000000"/>
                <w:vertAlign w:val="superscript"/>
                <w:lang w:eastAsia="nl-BE"/>
              </w:rPr>
              <w:t>2</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Donor blood group: [ ] O [ ] A [ ] B [ ] AB</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HLA-typing: A ____ B ____ DR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Kidney left donated: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Kidney right donated: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Liver donated: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Lung donated: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Heart donated: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Pancreas donated: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Bowel donated: [] yes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Tissue donated: [] yes [] no</w:t>
            </w:r>
          </w:p>
        </w:tc>
      </w:tr>
      <w:tr w:rsidR="004A772C" w:rsidRPr="0021766A" w:rsidTr="004A772C">
        <w:trPr>
          <w:trHeight w:val="300"/>
        </w:trPr>
        <w:tc>
          <w:tcPr>
            <w:tcW w:w="5000" w:type="pct"/>
            <w:shd w:val="clear" w:color="auto" w:fill="auto"/>
            <w:noWrap/>
            <w:vAlign w:val="center"/>
          </w:tcPr>
          <w:p w:rsidR="004A772C" w:rsidRPr="006752A8" w:rsidRDefault="004A772C" w:rsidP="00D7578A">
            <w:pPr>
              <w:spacing w:after="0" w:line="276" w:lineRule="auto"/>
              <w:rPr>
                <w:rFonts w:asciiTheme="minorHAnsi" w:eastAsia="Times New Roman" w:hAnsiTheme="minorHAnsi"/>
                <w:color w:val="000000"/>
                <w:lang w:eastAsia="nl-BE"/>
              </w:rPr>
            </w:pPr>
          </w:p>
        </w:tc>
      </w:tr>
      <w:tr w:rsidR="00E63CB8" w:rsidRPr="0021766A" w:rsidTr="004A772C">
        <w:trPr>
          <w:trHeight w:val="36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b/>
                <w:bCs/>
                <w:color w:val="808080"/>
                <w:sz w:val="24"/>
                <w:szCs w:val="24"/>
                <w:lang w:eastAsia="nl-BE"/>
              </w:rPr>
            </w:pPr>
            <w:r w:rsidRPr="006752A8">
              <w:rPr>
                <w:rFonts w:asciiTheme="minorHAnsi" w:eastAsia="Times New Roman" w:hAnsiTheme="minorHAnsi"/>
                <w:b/>
                <w:bCs/>
                <w:color w:val="808080"/>
                <w:sz w:val="24"/>
                <w:szCs w:val="24"/>
                <w:lang w:eastAsia="nl-BE"/>
              </w:rPr>
              <w:t>Donor pre-operative clinical data</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Diagnosis:</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 ] multi trauma</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 xml:space="preserve">[ ] trauma </w:t>
            </w:r>
            <w:proofErr w:type="spellStart"/>
            <w:r w:rsidRPr="006752A8">
              <w:rPr>
                <w:rFonts w:asciiTheme="minorHAnsi" w:eastAsia="Times New Roman" w:hAnsiTheme="minorHAnsi"/>
                <w:color w:val="000000"/>
                <w:lang w:eastAsia="nl-BE"/>
              </w:rPr>
              <w:t>capitis</w:t>
            </w:r>
            <w:proofErr w:type="spellEnd"/>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 xml:space="preserve">[ ] </w:t>
            </w:r>
            <w:proofErr w:type="spellStart"/>
            <w:r w:rsidRPr="006752A8">
              <w:rPr>
                <w:rFonts w:asciiTheme="minorHAnsi" w:eastAsia="Times New Roman" w:hAnsiTheme="minorHAnsi"/>
                <w:color w:val="000000"/>
                <w:lang w:eastAsia="nl-BE"/>
              </w:rPr>
              <w:t>cerebro</w:t>
            </w:r>
            <w:proofErr w:type="spellEnd"/>
            <w:r w:rsidRPr="006752A8">
              <w:rPr>
                <w:rFonts w:asciiTheme="minorHAnsi" w:eastAsia="Times New Roman" w:hAnsiTheme="minorHAnsi"/>
                <w:color w:val="000000"/>
                <w:lang w:eastAsia="nl-BE"/>
              </w:rPr>
              <w:t xml:space="preserve"> vascular accident</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 xml:space="preserve">[ ] primary brain </w:t>
            </w:r>
            <w:proofErr w:type="spellStart"/>
            <w:r w:rsidRPr="006752A8">
              <w:rPr>
                <w:rFonts w:asciiTheme="minorHAnsi" w:eastAsia="Times New Roman" w:hAnsiTheme="minorHAnsi"/>
                <w:color w:val="000000"/>
                <w:lang w:eastAsia="nl-BE"/>
              </w:rPr>
              <w:t>tumor</w:t>
            </w:r>
            <w:proofErr w:type="spellEnd"/>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 ] anoxia</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 ] other : specify _______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Diabetes Mellitus (IDDM):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Alcohol abuse: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Cardiac arrest (during ICU stay prior to retrieval procedure)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Systolic blood pressure (mean): _____ mmHg</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Diastolic blood pressure (mean): _____ mmHg</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proofErr w:type="spellStart"/>
            <w:r w:rsidRPr="006752A8">
              <w:rPr>
                <w:rFonts w:asciiTheme="minorHAnsi" w:eastAsia="Times New Roman" w:hAnsiTheme="minorHAnsi"/>
                <w:color w:val="000000"/>
                <w:lang w:eastAsia="nl-BE"/>
              </w:rPr>
              <w:t>Hypotensive</w:t>
            </w:r>
            <w:proofErr w:type="spellEnd"/>
            <w:r w:rsidRPr="006752A8">
              <w:rPr>
                <w:rFonts w:asciiTheme="minorHAnsi" w:eastAsia="Times New Roman" w:hAnsiTheme="minorHAnsi"/>
                <w:color w:val="000000"/>
                <w:lang w:eastAsia="nl-BE"/>
              </w:rPr>
              <w:t xml:space="preserve"> period (syst. &lt; 100 mmHg):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xml:space="preserve">Mean </w:t>
            </w:r>
            <w:proofErr w:type="spellStart"/>
            <w:r w:rsidRPr="006752A8">
              <w:rPr>
                <w:rFonts w:asciiTheme="minorHAnsi" w:eastAsia="Times New Roman" w:hAnsiTheme="minorHAnsi"/>
                <w:color w:val="000000"/>
                <w:lang w:eastAsia="nl-BE"/>
              </w:rPr>
              <w:t>diuresis</w:t>
            </w:r>
            <w:proofErr w:type="spellEnd"/>
            <w:r w:rsidRPr="006752A8">
              <w:rPr>
                <w:rFonts w:asciiTheme="minorHAnsi" w:eastAsia="Times New Roman" w:hAnsiTheme="minorHAnsi"/>
                <w:color w:val="000000"/>
                <w:lang w:eastAsia="nl-BE"/>
              </w:rPr>
              <w:t xml:space="preserve"> / hr. last 24 hrs.: ____ ml</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xml:space="preserve">Donor </w:t>
            </w:r>
            <w:proofErr w:type="spellStart"/>
            <w:r w:rsidRPr="006752A8">
              <w:rPr>
                <w:rFonts w:asciiTheme="minorHAnsi" w:eastAsia="Times New Roman" w:hAnsiTheme="minorHAnsi"/>
                <w:color w:val="000000"/>
                <w:lang w:eastAsia="nl-BE"/>
              </w:rPr>
              <w:t>anuria</w:t>
            </w:r>
            <w:proofErr w:type="spellEnd"/>
            <w:r w:rsidRPr="006752A8">
              <w:rPr>
                <w:rFonts w:asciiTheme="minorHAnsi" w:eastAsia="Times New Roman" w:hAnsiTheme="minorHAnsi"/>
                <w:color w:val="000000"/>
                <w:lang w:eastAsia="nl-BE"/>
              </w:rPr>
              <w:t xml:space="preserve"> / </w:t>
            </w:r>
            <w:proofErr w:type="spellStart"/>
            <w:r w:rsidRPr="006752A8">
              <w:rPr>
                <w:rFonts w:asciiTheme="minorHAnsi" w:eastAsia="Times New Roman" w:hAnsiTheme="minorHAnsi"/>
                <w:color w:val="000000"/>
                <w:lang w:eastAsia="nl-BE"/>
              </w:rPr>
              <w:t>oliguria</w:t>
            </w:r>
            <w:proofErr w:type="spellEnd"/>
            <w:r w:rsidRPr="006752A8">
              <w:rPr>
                <w:rFonts w:asciiTheme="minorHAnsi" w:eastAsia="Times New Roman" w:hAnsiTheme="minorHAnsi"/>
                <w:color w:val="000000"/>
                <w:lang w:eastAsia="nl-BE"/>
              </w:rPr>
              <w:t xml:space="preserve"> (&lt; 500 ml/24h):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proofErr w:type="spellStart"/>
            <w:r w:rsidRPr="006752A8">
              <w:rPr>
                <w:rFonts w:asciiTheme="minorHAnsi" w:eastAsia="Times New Roman" w:hAnsiTheme="minorHAnsi"/>
                <w:color w:val="000000"/>
                <w:lang w:eastAsia="nl-BE"/>
              </w:rPr>
              <w:t>Vasopressors</w:t>
            </w:r>
            <w:proofErr w:type="spellEnd"/>
            <w:r w:rsidRPr="006752A8">
              <w:rPr>
                <w:rFonts w:asciiTheme="minorHAnsi" w:eastAsia="Times New Roman" w:hAnsiTheme="minorHAnsi"/>
                <w:color w:val="000000"/>
                <w:lang w:eastAsia="nl-BE"/>
              </w:rPr>
              <w:t>:</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Dopamine: [ ] yes [ ] no | Last dose: ______ µg/kg/min</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proofErr w:type="spellStart"/>
            <w:r w:rsidRPr="006752A8">
              <w:rPr>
                <w:rFonts w:asciiTheme="minorHAnsi" w:eastAsia="Times New Roman" w:hAnsiTheme="minorHAnsi"/>
                <w:color w:val="000000"/>
                <w:lang w:eastAsia="nl-BE"/>
              </w:rPr>
              <w:t>Dobutamine</w:t>
            </w:r>
            <w:proofErr w:type="spellEnd"/>
            <w:r w:rsidRPr="006752A8">
              <w:rPr>
                <w:rFonts w:asciiTheme="minorHAnsi" w:eastAsia="Times New Roman" w:hAnsiTheme="minorHAnsi"/>
                <w:color w:val="000000"/>
                <w:lang w:eastAsia="nl-BE"/>
              </w:rPr>
              <w:t>: [ ] yes [ ] no | Last dose: ______ µg/kg/min</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(Nor)adrenaline: [ ] yes [ ] no | Last dose: ______ µg/kg/min</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ind w:firstLineChars="500" w:firstLine="1100"/>
              <w:rPr>
                <w:rFonts w:asciiTheme="minorHAnsi" w:eastAsia="Times New Roman" w:hAnsiTheme="minorHAnsi"/>
                <w:color w:val="000000"/>
                <w:lang w:eastAsia="nl-BE"/>
              </w:rPr>
            </w:pPr>
            <w:r w:rsidRPr="006752A8">
              <w:rPr>
                <w:rFonts w:asciiTheme="minorHAnsi" w:eastAsia="Times New Roman" w:hAnsiTheme="minorHAnsi"/>
                <w:color w:val="000000"/>
                <w:lang w:eastAsia="nl-BE"/>
              </w:rPr>
              <w:t>Others: _______________________ | Last dose: ______ µg/kg/min</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Other relevant data: ________________________</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8"/>
                <w:szCs w:val="28"/>
                <w:lang w:eastAsia="nl-BE"/>
              </w:rPr>
            </w:pPr>
            <w:r w:rsidRPr="00826C28">
              <w:rPr>
                <w:rFonts w:asciiTheme="minorHAnsi" w:eastAsia="Times New Roman" w:hAnsiTheme="minorHAnsi"/>
                <w:b/>
                <w:bCs/>
                <w:sz w:val="24"/>
                <w:szCs w:val="24"/>
                <w:lang w:eastAsia="nl-BE"/>
              </w:rPr>
              <w:t>Donor laboratory values</w:t>
            </w:r>
            <w:r w:rsidRPr="00826C28">
              <w:rPr>
                <w:rFonts w:asciiTheme="minorHAnsi" w:eastAsia="Times New Roman" w:hAnsiTheme="minorHAnsi"/>
                <w:lang w:eastAsia="nl-BE"/>
              </w:rPr>
              <w:t xml:space="preserve"> (last available values)</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proofErr w:type="spellStart"/>
            <w:r w:rsidRPr="006752A8">
              <w:rPr>
                <w:rFonts w:asciiTheme="minorHAnsi" w:eastAsia="Times New Roman" w:hAnsiTheme="minorHAnsi"/>
                <w:color w:val="000000"/>
                <w:lang w:eastAsia="nl-BE"/>
              </w:rPr>
              <w:t>Hb</w:t>
            </w:r>
            <w:proofErr w:type="spellEnd"/>
            <w:r w:rsidRPr="006752A8">
              <w:rPr>
                <w:rFonts w:asciiTheme="minorHAnsi" w:eastAsia="Times New Roman" w:hAnsiTheme="minorHAnsi"/>
                <w:color w:val="000000"/>
                <w:lang w:eastAsia="nl-BE"/>
              </w:rPr>
              <w:t xml:space="preserve">: _____ </w:t>
            </w:r>
            <w:proofErr w:type="spellStart"/>
            <w:r w:rsidRPr="006752A8">
              <w:rPr>
                <w:rFonts w:asciiTheme="minorHAnsi" w:eastAsia="Times New Roman" w:hAnsiTheme="minorHAnsi"/>
                <w:color w:val="000000"/>
                <w:lang w:eastAsia="nl-BE"/>
              </w:rPr>
              <w:t>mmol</w:t>
            </w:r>
            <w:proofErr w:type="spellEnd"/>
            <w:r w:rsidRPr="006752A8">
              <w:rPr>
                <w:rFonts w:asciiTheme="minorHAnsi" w:eastAsia="Times New Roman" w:hAnsiTheme="minorHAnsi"/>
                <w:color w:val="000000"/>
                <w:lang w:eastAsia="nl-BE"/>
              </w:rPr>
              <w:t>/l or mg/</w:t>
            </w:r>
            <w:proofErr w:type="spellStart"/>
            <w:r w:rsidRPr="006752A8">
              <w:rPr>
                <w:rFonts w:asciiTheme="minorHAnsi" w:eastAsia="Times New Roman" w:hAnsiTheme="minorHAnsi"/>
                <w:color w:val="000000"/>
                <w:lang w:eastAsia="nl-BE"/>
              </w:rPr>
              <w:t>dL</w:t>
            </w:r>
            <w:proofErr w:type="spellEnd"/>
            <w:r w:rsidRPr="006752A8">
              <w:rPr>
                <w:rFonts w:asciiTheme="minorHAnsi" w:eastAsia="Times New Roman" w:hAnsiTheme="minorHAnsi"/>
                <w:color w:val="000000"/>
                <w:lang w:eastAsia="nl-BE"/>
              </w:rPr>
              <w:t xml:space="preserve"> </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Ht: 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pH: 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pCO2: _____ Pa</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pO2: _____ Pa</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xml:space="preserve">Urea: _____ </w:t>
            </w:r>
            <w:proofErr w:type="spellStart"/>
            <w:r w:rsidRPr="006752A8">
              <w:rPr>
                <w:rFonts w:asciiTheme="minorHAnsi" w:eastAsia="Times New Roman" w:hAnsiTheme="minorHAnsi"/>
                <w:color w:val="000000"/>
                <w:lang w:eastAsia="nl-BE"/>
              </w:rPr>
              <w:t>mmol</w:t>
            </w:r>
            <w:proofErr w:type="spellEnd"/>
            <w:r w:rsidRPr="006752A8">
              <w:rPr>
                <w:rFonts w:asciiTheme="minorHAnsi" w:eastAsia="Times New Roman" w:hAnsiTheme="minorHAnsi"/>
                <w:color w:val="000000"/>
                <w:lang w:eastAsia="nl-BE"/>
              </w:rPr>
              <w:t>/l or mg/</w:t>
            </w:r>
            <w:proofErr w:type="spellStart"/>
            <w:r w:rsidRPr="006752A8">
              <w:rPr>
                <w:rFonts w:asciiTheme="minorHAnsi" w:eastAsia="Times New Roman" w:hAnsiTheme="minorHAnsi"/>
                <w:color w:val="000000"/>
                <w:lang w:eastAsia="nl-BE"/>
              </w:rPr>
              <w:t>dL</w:t>
            </w:r>
            <w:proofErr w:type="spellEnd"/>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xml:space="preserve">Last </w:t>
            </w:r>
            <w:proofErr w:type="spellStart"/>
            <w:r w:rsidRPr="006752A8">
              <w:rPr>
                <w:rFonts w:asciiTheme="minorHAnsi" w:eastAsia="Times New Roman" w:hAnsiTheme="minorHAnsi"/>
                <w:color w:val="000000"/>
                <w:lang w:eastAsia="nl-BE"/>
              </w:rPr>
              <w:t>creatinine</w:t>
            </w:r>
            <w:proofErr w:type="spellEnd"/>
            <w:r w:rsidRPr="006752A8">
              <w:rPr>
                <w:rFonts w:asciiTheme="minorHAnsi" w:eastAsia="Times New Roman" w:hAnsiTheme="minorHAnsi"/>
                <w:color w:val="000000"/>
                <w:lang w:eastAsia="nl-BE"/>
              </w:rPr>
              <w:t>: _____ µmol/l or mg/</w:t>
            </w:r>
            <w:proofErr w:type="spellStart"/>
            <w:r w:rsidRPr="006752A8">
              <w:rPr>
                <w:rFonts w:asciiTheme="minorHAnsi" w:eastAsia="Times New Roman" w:hAnsiTheme="minorHAnsi"/>
                <w:color w:val="000000"/>
                <w:lang w:eastAsia="nl-BE"/>
              </w:rPr>
              <w:t>dL</w:t>
            </w:r>
            <w:proofErr w:type="spellEnd"/>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xml:space="preserve">Max. </w:t>
            </w:r>
            <w:proofErr w:type="spellStart"/>
            <w:r w:rsidRPr="006752A8">
              <w:rPr>
                <w:rFonts w:asciiTheme="minorHAnsi" w:eastAsia="Times New Roman" w:hAnsiTheme="minorHAnsi"/>
                <w:color w:val="000000"/>
                <w:lang w:eastAsia="nl-BE"/>
              </w:rPr>
              <w:t>creatinine</w:t>
            </w:r>
            <w:proofErr w:type="spellEnd"/>
            <w:r w:rsidRPr="006752A8">
              <w:rPr>
                <w:rFonts w:asciiTheme="minorHAnsi" w:eastAsia="Times New Roman" w:hAnsiTheme="minorHAnsi"/>
                <w:color w:val="000000"/>
                <w:lang w:eastAsia="nl-BE"/>
              </w:rPr>
              <w:t>: _____ µmol/l or mg/</w:t>
            </w:r>
            <w:proofErr w:type="spellStart"/>
            <w:r w:rsidRPr="006752A8">
              <w:rPr>
                <w:rFonts w:asciiTheme="minorHAnsi" w:eastAsia="Times New Roman" w:hAnsiTheme="minorHAnsi"/>
                <w:color w:val="000000"/>
                <w:lang w:eastAsia="nl-BE"/>
              </w:rPr>
              <w:t>dL</w:t>
            </w:r>
            <w:proofErr w:type="spellEnd"/>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w:t>
            </w:r>
          </w:p>
        </w:tc>
      </w:tr>
      <w:tr w:rsidR="00E63CB8" w:rsidRPr="0021766A" w:rsidTr="004A772C">
        <w:trPr>
          <w:trHeight w:val="36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b/>
                <w:bCs/>
                <w:color w:val="808080"/>
                <w:sz w:val="24"/>
                <w:szCs w:val="24"/>
                <w:lang w:eastAsia="nl-BE"/>
              </w:rPr>
            </w:pPr>
            <w:r w:rsidRPr="006752A8">
              <w:rPr>
                <w:rFonts w:asciiTheme="minorHAnsi" w:eastAsia="Times New Roman" w:hAnsiTheme="minorHAnsi"/>
                <w:b/>
                <w:bCs/>
                <w:color w:val="808080"/>
                <w:sz w:val="24"/>
                <w:szCs w:val="24"/>
                <w:lang w:eastAsia="nl-BE"/>
              </w:rPr>
              <w:t>Donor operation data</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withdrawal of life supporting treatment(</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xml:space="preserve">): </w:t>
            </w:r>
            <w:r w:rsidRPr="006752A8">
              <w:rPr>
                <w:rFonts w:asciiTheme="minorHAnsi" w:eastAsia="Times New Roman" w:hAnsiTheme="minorHAnsi"/>
                <w:color w:val="000000"/>
                <w:sz w:val="16"/>
                <w:szCs w:val="16"/>
                <w:lang w:eastAsia="nl-BE"/>
              </w:rPr>
              <w:t> </w:t>
            </w:r>
            <w:r w:rsidRPr="006752A8">
              <w:rPr>
                <w:rFonts w:asciiTheme="minorHAnsi" w:eastAsia="Times New Roman" w:hAnsiTheme="minorHAnsi"/>
                <w:color w:val="000000"/>
                <w:lang w:eastAsia="nl-BE"/>
              </w:rPr>
              <w:t>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mean arterial pressure below 50 mmHg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start no touch period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circulatory arrest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 (start of no touch period)</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Length of no touch period:_______ min</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confirmation of death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start in-situ cold perfusion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Systemic flush solution used: [] UW [] HTK [] Marshall’s</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Preservation solution used for cold perfusion: [ ] UW [ ] HTK [] Marshall [] other: __________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Volume of solution used for cold perfusion:___ ml</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Heparin: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Donor operation left kidney / right kidney</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Preservation modality: [ ] HMP with oxygen [ ] HMP without oxygen</w:t>
            </w:r>
            <w:r w:rsidRPr="006752A8">
              <w:rPr>
                <w:rFonts w:asciiTheme="minorHAnsi" w:eastAsia="Times New Roman" w:hAnsiTheme="minorHAnsi"/>
                <w:color w:val="000000"/>
                <w:sz w:val="16"/>
                <w:szCs w:val="16"/>
                <w:lang w:eastAsia="nl-BE"/>
              </w:rPr>
              <w:t> </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Randomisation act completed [] yes [] no (</w:t>
            </w:r>
            <w:proofErr w:type="spellStart"/>
            <w:r w:rsidRPr="006752A8">
              <w:rPr>
                <w:rFonts w:asciiTheme="minorHAnsi" w:eastAsia="Times New Roman" w:hAnsiTheme="minorHAnsi"/>
                <w:color w:val="000000"/>
                <w:lang w:eastAsia="nl-BE"/>
              </w:rPr>
              <w:t>ie</w:t>
            </w:r>
            <w:proofErr w:type="spellEnd"/>
            <w:r w:rsidRPr="006752A8">
              <w:rPr>
                <w:rFonts w:asciiTheme="minorHAnsi" w:eastAsia="Times New Roman" w:hAnsiTheme="minorHAnsi"/>
                <w:color w:val="000000"/>
                <w:lang w:eastAsia="nl-BE"/>
              </w:rPr>
              <w:t xml:space="preserve"> valve left open or closed and gauge concealed)</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Number of renal arteries: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Arterial damage: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Venous damage: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proofErr w:type="spellStart"/>
            <w:r w:rsidRPr="006752A8">
              <w:rPr>
                <w:rFonts w:asciiTheme="minorHAnsi" w:eastAsia="Times New Roman" w:hAnsiTheme="minorHAnsi"/>
                <w:color w:val="000000"/>
                <w:lang w:eastAsia="nl-BE"/>
              </w:rPr>
              <w:t>Ureteral</w:t>
            </w:r>
            <w:proofErr w:type="spellEnd"/>
            <w:r w:rsidRPr="006752A8">
              <w:rPr>
                <w:rFonts w:asciiTheme="minorHAnsi" w:eastAsia="Times New Roman" w:hAnsiTheme="minorHAnsi"/>
                <w:color w:val="000000"/>
                <w:lang w:eastAsia="nl-BE"/>
              </w:rPr>
              <w:t xml:space="preserve"> damage: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proofErr w:type="spellStart"/>
            <w:r w:rsidRPr="006752A8">
              <w:rPr>
                <w:rFonts w:asciiTheme="minorHAnsi" w:eastAsia="Times New Roman" w:hAnsiTheme="minorHAnsi"/>
                <w:color w:val="000000"/>
                <w:lang w:eastAsia="nl-BE"/>
              </w:rPr>
              <w:t>Parenchymal</w:t>
            </w:r>
            <w:proofErr w:type="spellEnd"/>
            <w:r w:rsidRPr="006752A8">
              <w:rPr>
                <w:rFonts w:asciiTheme="minorHAnsi" w:eastAsia="Times New Roman" w:hAnsiTheme="minorHAnsi"/>
                <w:color w:val="000000"/>
                <w:lang w:eastAsia="nl-BE"/>
              </w:rPr>
              <w:t xml:space="preserve"> damage: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Washout perfusion left kidney: [ ] homogenous [ ] patchy [ ] blue</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Removal time left kidney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Visible perfusion defects: [ ] yes [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start machine perfusion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Recipient centre: ___________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Samples</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Donor blood samples taken (2 tubes, 1 pearl, 1 gold): [] yes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Donor blood samples centrifuged: [] yes [] no</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departure technician from donor hospital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Time of arrival at perfusion centre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End time of entire procedure for this technician (</w:t>
            </w:r>
            <w:proofErr w:type="spellStart"/>
            <w:r w:rsidRPr="006752A8">
              <w:rPr>
                <w:rFonts w:asciiTheme="minorHAnsi" w:eastAsia="Times New Roman" w:hAnsiTheme="minorHAnsi"/>
                <w:color w:val="000000"/>
                <w:lang w:eastAsia="nl-BE"/>
              </w:rPr>
              <w:t>dd</w:t>
            </w:r>
            <w:proofErr w:type="spellEnd"/>
            <w:r w:rsidRPr="006752A8">
              <w:rPr>
                <w:rFonts w:asciiTheme="minorHAnsi" w:eastAsia="Times New Roman" w:hAnsiTheme="minorHAnsi"/>
                <w:color w:val="000000"/>
                <w:lang w:eastAsia="nl-BE"/>
              </w:rPr>
              <w:t>-mm-</w:t>
            </w:r>
            <w:proofErr w:type="spellStart"/>
            <w:r w:rsidRPr="006752A8">
              <w:rPr>
                <w:rFonts w:asciiTheme="minorHAnsi" w:eastAsia="Times New Roman" w:hAnsiTheme="minorHAnsi"/>
                <w:color w:val="000000"/>
                <w:lang w:eastAsia="nl-BE"/>
              </w:rPr>
              <w:t>yyyy</w:t>
            </w:r>
            <w:proofErr w:type="spellEnd"/>
            <w:r w:rsidRPr="006752A8">
              <w:rPr>
                <w:rFonts w:asciiTheme="minorHAnsi" w:eastAsia="Times New Roman" w:hAnsiTheme="minorHAnsi"/>
                <w:color w:val="000000"/>
                <w:lang w:eastAsia="nl-BE"/>
              </w:rPr>
              <w:t xml:space="preserve"> </w:t>
            </w:r>
            <w:proofErr w:type="spellStart"/>
            <w:r w:rsidRPr="006752A8">
              <w:rPr>
                <w:rFonts w:asciiTheme="minorHAnsi" w:eastAsia="Times New Roman" w:hAnsiTheme="minorHAnsi"/>
                <w:color w:val="000000"/>
                <w:lang w:eastAsia="nl-BE"/>
              </w:rPr>
              <w:t>hh:mm</w:t>
            </w:r>
            <w:proofErr w:type="spellEnd"/>
            <w:r w:rsidRPr="006752A8">
              <w:rPr>
                <w:rFonts w:asciiTheme="minorHAnsi" w:eastAsia="Times New Roman" w:hAnsiTheme="minorHAnsi"/>
                <w:color w:val="000000"/>
                <w:lang w:eastAsia="nl-BE"/>
              </w:rPr>
              <w:t>): __-__-____ __:__</w:t>
            </w:r>
          </w:p>
        </w:tc>
      </w:tr>
      <w:tr w:rsidR="00E63CB8" w:rsidRPr="0021766A" w:rsidTr="004A772C">
        <w:trPr>
          <w:trHeight w:val="36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b/>
                <w:bCs/>
                <w:color w:val="808080"/>
                <w:sz w:val="28"/>
                <w:szCs w:val="28"/>
                <w:lang w:eastAsia="nl-BE"/>
              </w:rPr>
            </w:pPr>
            <w:r w:rsidRPr="006752A8">
              <w:rPr>
                <w:rFonts w:asciiTheme="minorHAnsi" w:eastAsia="Times New Roman" w:hAnsiTheme="minorHAnsi"/>
                <w:color w:val="000000"/>
                <w:lang w:eastAsia="nl-BE"/>
              </w:rPr>
              <w:t>Remarks ________________________________________</w:t>
            </w:r>
          </w:p>
        </w:tc>
      </w:tr>
      <w:tr w:rsidR="00E63CB8" w:rsidRPr="0021766A" w:rsidTr="004A772C">
        <w:trPr>
          <w:trHeight w:val="300"/>
        </w:trPr>
        <w:tc>
          <w:tcPr>
            <w:tcW w:w="5000" w:type="pct"/>
            <w:shd w:val="clear" w:color="auto" w:fill="auto"/>
            <w:noWrap/>
            <w:vAlign w:val="bottom"/>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 </w:t>
            </w:r>
          </w:p>
        </w:tc>
      </w:tr>
      <w:tr w:rsidR="00E63CB8" w:rsidRPr="009A09C9" w:rsidTr="004A772C">
        <w:trPr>
          <w:trHeight w:val="57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sz w:val="28"/>
                <w:szCs w:val="28"/>
                <w:lang w:eastAsia="nl-BE"/>
              </w:rPr>
            </w:pPr>
            <w:r w:rsidRPr="00826C28">
              <w:rPr>
                <w:rFonts w:asciiTheme="minorHAnsi" w:eastAsia="Times New Roman" w:hAnsiTheme="minorHAnsi"/>
                <w:sz w:val="28"/>
                <w:szCs w:val="28"/>
                <w:lang w:eastAsia="nl-BE"/>
              </w:rPr>
              <w:t>Machine preservation period</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sz w:val="24"/>
                <w:szCs w:val="24"/>
                <w:lang w:eastAsia="nl-BE"/>
              </w:rPr>
            </w:pPr>
            <w:r w:rsidRPr="00826C28">
              <w:rPr>
                <w:rFonts w:asciiTheme="minorHAnsi" w:eastAsia="Times New Roman" w:hAnsiTheme="minorHAnsi"/>
                <w:sz w:val="24"/>
                <w:szCs w:val="24"/>
                <w:lang w:eastAsia="nl-BE"/>
              </w:rPr>
              <w:t>LEFT kidney + RIGHT kidney</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Perfusate</w:t>
            </w:r>
            <w:proofErr w:type="spellEnd"/>
            <w:r w:rsidRPr="00826C28">
              <w:rPr>
                <w:rFonts w:asciiTheme="minorHAnsi" w:eastAsia="Times New Roman" w:hAnsiTheme="minorHAnsi"/>
                <w:lang w:eastAsia="nl-BE"/>
              </w:rPr>
              <w:t xml:space="preserve"> at 15 min of MP taken: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Perfusate</w:t>
            </w:r>
            <w:proofErr w:type="spellEnd"/>
            <w:r w:rsidRPr="00826C28">
              <w:rPr>
                <w:rFonts w:asciiTheme="minorHAnsi" w:eastAsia="Times New Roman" w:hAnsiTheme="minorHAnsi"/>
                <w:lang w:eastAsia="nl-BE"/>
              </w:rPr>
              <w:t xml:space="preserve"> at 1 h of MP taken: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Perfusate</w:t>
            </w:r>
            <w:proofErr w:type="spellEnd"/>
            <w:r w:rsidRPr="00826C28">
              <w:rPr>
                <w:rFonts w:asciiTheme="minorHAnsi" w:eastAsia="Times New Roman" w:hAnsiTheme="minorHAnsi"/>
                <w:lang w:eastAsia="nl-BE"/>
              </w:rPr>
              <w:t xml:space="preserve"> at end of MP taken: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Oxygen tank changed: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Date and time oxygen tank changed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hh:mm</w:t>
            </w:r>
            <w:proofErr w:type="spellEnd"/>
            <w:r w:rsidRPr="00826C28">
              <w:rPr>
                <w:rFonts w:asciiTheme="minorHAnsi" w:eastAsia="Times New Roman" w:hAnsiTheme="minorHAnsi"/>
                <w:lang w:eastAsia="nl-BE"/>
              </w:rPr>
              <w:t>): __-__-____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Ice container replenished: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Date and time ice container replenished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hh:mm</w:t>
            </w:r>
            <w:proofErr w:type="spellEnd"/>
            <w:r w:rsidRPr="00826C28">
              <w:rPr>
                <w:rFonts w:asciiTheme="minorHAnsi" w:eastAsia="Times New Roman" w:hAnsiTheme="minorHAnsi"/>
                <w:lang w:eastAsia="nl-BE"/>
              </w:rPr>
              <w:t>): __-__-____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w:t>
            </w:r>
          </w:p>
        </w:tc>
      </w:tr>
      <w:tr w:rsidR="00E63CB8" w:rsidRPr="009A09C9" w:rsidTr="004A772C">
        <w:trPr>
          <w:trHeight w:val="54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sz w:val="28"/>
                <w:szCs w:val="28"/>
                <w:lang w:eastAsia="nl-BE"/>
              </w:rPr>
            </w:pPr>
            <w:r w:rsidRPr="00826C28">
              <w:rPr>
                <w:rFonts w:asciiTheme="minorHAnsi" w:eastAsia="Times New Roman" w:hAnsiTheme="minorHAnsi"/>
                <w:sz w:val="28"/>
                <w:szCs w:val="28"/>
                <w:lang w:eastAsia="nl-BE"/>
              </w:rPr>
              <w:t>Recipient</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Recipient identification</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Kidney received: [ ] left kidney [ ] right kidney</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ET/NHSBT donor number: |_|_|_|_|_|_|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ET/NHSBT recipient number: |_|_|_|_|_|_|</w:t>
            </w:r>
            <w:r w:rsidRPr="00826C28">
              <w:rPr>
                <w:rFonts w:asciiTheme="minorHAnsi" w:eastAsia="Times New Roman" w:hAnsiTheme="minorHAnsi"/>
                <w:sz w:val="16"/>
                <w:szCs w:val="16"/>
                <w:lang w:eastAsia="nl-BE"/>
              </w:rPr>
              <w:t> </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Name recipient transplantation centre: ______________________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Recipient date of birth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__-__-___</w:t>
            </w:r>
          </w:p>
        </w:tc>
      </w:tr>
      <w:tr w:rsidR="00E63CB8" w:rsidRPr="009A09C9" w:rsidTr="004A772C">
        <w:trPr>
          <w:trHeight w:val="300"/>
        </w:trPr>
        <w:tc>
          <w:tcPr>
            <w:tcW w:w="5000" w:type="pct"/>
            <w:shd w:val="clear" w:color="auto" w:fill="auto"/>
            <w:noWrap/>
            <w:vAlign w:val="center"/>
            <w:hideMark/>
          </w:tcPr>
          <w:p w:rsidR="003254C9"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Recipient weight (kg)</w:t>
            </w:r>
          </w:p>
          <w:p w:rsidR="003254C9"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Recipient height (cm)</w:t>
            </w:r>
          </w:p>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Recipient gender: [ ] male [ ] female</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Recipient ethnicity: black: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Renal disease: ______________________</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proofErr w:type="spellStart"/>
            <w:r w:rsidRPr="009A09C9">
              <w:rPr>
                <w:rFonts w:asciiTheme="minorHAnsi" w:eastAsia="Times New Roman" w:hAnsiTheme="minorHAnsi" w:cs="Calibri"/>
                <w:bCs/>
                <w:lang w:eastAsia="nl-BE"/>
              </w:rPr>
              <w:t>Glomerular</w:t>
            </w:r>
            <w:proofErr w:type="spellEnd"/>
            <w:r w:rsidRPr="009A09C9">
              <w:rPr>
                <w:rFonts w:asciiTheme="minorHAnsi" w:eastAsia="Times New Roman" w:hAnsiTheme="minorHAnsi" w:cs="Calibri"/>
                <w:bCs/>
                <w:lang w:eastAsia="nl-BE"/>
              </w:rPr>
              <w:t xml:space="preserve"> diseases</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r w:rsidRPr="009A09C9">
              <w:rPr>
                <w:rFonts w:asciiTheme="minorHAnsi" w:eastAsia="Times New Roman" w:hAnsiTheme="minorHAnsi" w:cs="Calibri"/>
                <w:bCs/>
                <w:lang w:eastAsia="nl-BE"/>
              </w:rPr>
              <w:t>Polycystic kidneys</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r w:rsidRPr="009A09C9">
              <w:rPr>
                <w:rFonts w:asciiTheme="minorHAnsi" w:eastAsia="Times New Roman" w:hAnsiTheme="minorHAnsi" w:cs="Calibri"/>
                <w:bCs/>
                <w:lang w:eastAsia="nl-BE"/>
              </w:rPr>
              <w:t xml:space="preserve">Uncertain </w:t>
            </w:r>
            <w:proofErr w:type="spellStart"/>
            <w:r w:rsidRPr="009A09C9">
              <w:rPr>
                <w:rFonts w:asciiTheme="minorHAnsi" w:eastAsia="Times New Roman" w:hAnsiTheme="minorHAnsi" w:cs="Calibri"/>
                <w:bCs/>
                <w:lang w:eastAsia="nl-BE"/>
              </w:rPr>
              <w:t>etiology</w:t>
            </w:r>
            <w:proofErr w:type="spellEnd"/>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r w:rsidRPr="009A09C9">
              <w:rPr>
                <w:rFonts w:asciiTheme="minorHAnsi" w:eastAsia="Times New Roman" w:hAnsiTheme="minorHAnsi" w:cs="Calibri"/>
                <w:bCs/>
                <w:lang w:eastAsia="nl-BE"/>
              </w:rPr>
              <w:t>Tubular and interstitial diseases</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proofErr w:type="spellStart"/>
            <w:r w:rsidRPr="009A09C9">
              <w:rPr>
                <w:rFonts w:asciiTheme="minorHAnsi" w:eastAsia="Times New Roman" w:hAnsiTheme="minorHAnsi" w:cs="Calibri"/>
                <w:bCs/>
                <w:lang w:eastAsia="nl-BE"/>
              </w:rPr>
              <w:t>Retransplant</w:t>
            </w:r>
            <w:proofErr w:type="spellEnd"/>
            <w:r w:rsidRPr="009A09C9">
              <w:rPr>
                <w:rFonts w:asciiTheme="minorHAnsi" w:eastAsia="Times New Roman" w:hAnsiTheme="minorHAnsi" w:cs="Calibri"/>
                <w:bCs/>
                <w:lang w:eastAsia="nl-BE"/>
              </w:rPr>
              <w:t xml:space="preserve"> / Graft failure</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r w:rsidRPr="009A09C9">
              <w:rPr>
                <w:rFonts w:asciiTheme="minorHAnsi" w:eastAsia="Times New Roman" w:hAnsiTheme="minorHAnsi" w:cs="Calibri"/>
                <w:bCs/>
                <w:lang w:eastAsia="nl-BE"/>
              </w:rPr>
              <w:t>Diabetes</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r w:rsidRPr="009A09C9">
              <w:rPr>
                <w:rFonts w:asciiTheme="minorHAnsi" w:eastAsia="Times New Roman" w:hAnsiTheme="minorHAnsi" w:cs="Calibri"/>
                <w:bCs/>
                <w:lang w:eastAsia="nl-BE"/>
              </w:rPr>
              <w:t xml:space="preserve">Hypertensive </w:t>
            </w:r>
            <w:proofErr w:type="spellStart"/>
            <w:r w:rsidRPr="009A09C9">
              <w:rPr>
                <w:rFonts w:asciiTheme="minorHAnsi" w:eastAsia="Times New Roman" w:hAnsiTheme="minorHAnsi" w:cs="Calibri"/>
                <w:bCs/>
                <w:lang w:eastAsia="nl-BE"/>
              </w:rPr>
              <w:t>nephroangiosclerosis</w:t>
            </w:r>
            <w:proofErr w:type="spellEnd"/>
            <w:r w:rsidRPr="009A09C9">
              <w:rPr>
                <w:rFonts w:asciiTheme="minorHAnsi" w:eastAsia="Times New Roman" w:hAnsiTheme="minorHAnsi" w:cs="Calibri"/>
                <w:bCs/>
                <w:lang w:eastAsia="nl-BE"/>
              </w:rPr>
              <w:t xml:space="preserve"> </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r w:rsidRPr="009A09C9">
              <w:rPr>
                <w:rFonts w:asciiTheme="minorHAnsi" w:eastAsia="Times New Roman" w:hAnsiTheme="minorHAnsi" w:cs="Calibri"/>
                <w:bCs/>
                <w:lang w:eastAsia="nl-BE"/>
              </w:rPr>
              <w:t>Congenital, rare familial, metabolic disorders</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proofErr w:type="spellStart"/>
            <w:r w:rsidRPr="009A09C9">
              <w:rPr>
                <w:rFonts w:asciiTheme="minorHAnsi" w:eastAsia="Times New Roman" w:hAnsiTheme="minorHAnsi" w:cs="Calibri"/>
                <w:bCs/>
                <w:lang w:eastAsia="nl-BE"/>
              </w:rPr>
              <w:t>Renovascular</w:t>
            </w:r>
            <w:proofErr w:type="spellEnd"/>
            <w:r w:rsidRPr="009A09C9">
              <w:rPr>
                <w:rFonts w:asciiTheme="minorHAnsi" w:eastAsia="Times New Roman" w:hAnsiTheme="minorHAnsi" w:cs="Calibri"/>
                <w:bCs/>
                <w:lang w:eastAsia="nl-BE"/>
              </w:rPr>
              <w:t xml:space="preserve"> and other renal vascular diseases</w:t>
            </w:r>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proofErr w:type="spellStart"/>
            <w:r w:rsidRPr="009A09C9">
              <w:rPr>
                <w:rFonts w:asciiTheme="minorHAnsi" w:eastAsia="Times New Roman" w:hAnsiTheme="minorHAnsi" w:cs="Calibri"/>
                <w:bCs/>
                <w:lang w:eastAsia="nl-BE"/>
              </w:rPr>
              <w:t>Neoplasms</w:t>
            </w:r>
            <w:proofErr w:type="spellEnd"/>
          </w:p>
        </w:tc>
      </w:tr>
      <w:tr w:rsidR="00E63CB8" w:rsidRPr="009A09C9" w:rsidTr="004A772C">
        <w:trPr>
          <w:trHeight w:val="300"/>
        </w:trPr>
        <w:tc>
          <w:tcPr>
            <w:tcW w:w="5000" w:type="pct"/>
            <w:shd w:val="clear" w:color="auto" w:fill="auto"/>
            <w:vAlign w:val="center"/>
            <w:hideMark/>
          </w:tcPr>
          <w:p w:rsidR="00E63CB8" w:rsidRPr="009A09C9" w:rsidRDefault="00ED359E" w:rsidP="00D7578A">
            <w:pPr>
              <w:spacing w:after="0" w:line="276" w:lineRule="auto"/>
              <w:ind w:firstLineChars="300" w:firstLine="660"/>
              <w:rPr>
                <w:rFonts w:asciiTheme="minorHAnsi" w:eastAsia="Times New Roman" w:hAnsiTheme="minorHAnsi"/>
                <w:lang w:eastAsia="nl-BE"/>
              </w:rPr>
            </w:pPr>
            <w:r w:rsidRPr="009A09C9">
              <w:rPr>
                <w:rFonts w:asciiTheme="minorHAnsi" w:eastAsia="Times New Roman" w:hAnsiTheme="minorHAnsi" w:cs="Calibri"/>
                <w:bCs/>
                <w:lang w:eastAsia="nl-BE"/>
              </w:rPr>
              <w:t>Other (specify)</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Number of previous transplants: 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Pre-transplant </w:t>
            </w:r>
            <w:proofErr w:type="spellStart"/>
            <w:r w:rsidRPr="00826C28">
              <w:rPr>
                <w:rFonts w:asciiTheme="minorHAnsi" w:eastAsia="Times New Roman" w:hAnsiTheme="minorHAnsi"/>
                <w:lang w:eastAsia="nl-BE"/>
              </w:rPr>
              <w:t>diuresis</w:t>
            </w:r>
            <w:proofErr w:type="spellEnd"/>
            <w:r w:rsidRPr="00826C28">
              <w:rPr>
                <w:rFonts w:asciiTheme="minorHAnsi" w:eastAsia="Times New Roman" w:hAnsiTheme="minorHAnsi"/>
                <w:lang w:eastAsia="nl-BE"/>
              </w:rPr>
              <w:t>: ______ ml/24h</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Recipient blood group: [ ] O [ ] A [ ] B [ ] AB</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Recipient HLA-typing: A ____ B ____ DR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ET-urgency: [ ] 0 [ ] 1 [ ] 2 [ ] 4</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Number of HLA mismatches: A |__| B |__| DR |__|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 xml:space="preserve">Recipient operation – </w:t>
            </w:r>
            <w:proofErr w:type="spellStart"/>
            <w:r w:rsidRPr="00826C28">
              <w:rPr>
                <w:rFonts w:asciiTheme="minorHAnsi" w:eastAsia="Times New Roman" w:hAnsiTheme="minorHAnsi"/>
                <w:b/>
                <w:bCs/>
                <w:sz w:val="24"/>
                <w:szCs w:val="24"/>
                <w:lang w:eastAsia="nl-BE"/>
              </w:rPr>
              <w:t>peri</w:t>
            </w:r>
            <w:proofErr w:type="spellEnd"/>
            <w:r w:rsidRPr="00826C28">
              <w:rPr>
                <w:rFonts w:asciiTheme="minorHAnsi" w:eastAsia="Times New Roman" w:hAnsiTheme="minorHAnsi"/>
                <w:b/>
                <w:bCs/>
                <w:sz w:val="24"/>
                <w:szCs w:val="24"/>
                <w:lang w:eastAsia="nl-BE"/>
              </w:rPr>
              <w:t>-operative data</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Transplantation date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Time stop machine perfusion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hh:mm</w:t>
            </w:r>
            <w:proofErr w:type="spellEnd"/>
            <w:r w:rsidRPr="00826C28">
              <w:rPr>
                <w:rFonts w:asciiTheme="minorHAnsi" w:eastAsia="Times New Roman" w:hAnsiTheme="minorHAnsi"/>
                <w:lang w:eastAsia="nl-BE"/>
              </w:rPr>
              <w:t>): __-__-____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Kidney discarded / </w:t>
            </w:r>
            <w:proofErr w:type="spellStart"/>
            <w:r w:rsidRPr="00826C28">
              <w:rPr>
                <w:rFonts w:asciiTheme="minorHAnsi" w:eastAsia="Times New Roman" w:hAnsiTheme="minorHAnsi"/>
                <w:lang w:eastAsia="nl-BE"/>
              </w:rPr>
              <w:t>untransplantable</w:t>
            </w:r>
            <w:proofErr w:type="spellEnd"/>
            <w:r w:rsidRPr="00826C28">
              <w:rPr>
                <w:rFonts w:asciiTheme="minorHAnsi" w:eastAsia="Times New Roman" w:hAnsiTheme="minorHAnsi"/>
                <w:lang w:eastAsia="nl-BE"/>
              </w:rPr>
              <w:t>: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If yes: reason __________________________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AD3367">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Perfusate</w:t>
            </w:r>
            <w:proofErr w:type="spellEnd"/>
            <w:r w:rsidRPr="00826C28">
              <w:rPr>
                <w:rFonts w:asciiTheme="minorHAnsi" w:eastAsia="Times New Roman" w:hAnsiTheme="minorHAnsi"/>
                <w:lang w:eastAsia="nl-BE"/>
              </w:rPr>
              <w:t xml:space="preserve"> at end of MP taken: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Time on the machine: </w:t>
            </w:r>
            <w:proofErr w:type="spellStart"/>
            <w:r w:rsidRPr="00826C28">
              <w:rPr>
                <w:rFonts w:asciiTheme="minorHAnsi" w:eastAsia="Times New Roman" w:hAnsiTheme="minorHAnsi"/>
                <w:lang w:eastAsia="nl-BE"/>
              </w:rPr>
              <w:t>hh:mm</w:t>
            </w:r>
            <w:proofErr w:type="spellEnd"/>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Start time operation (induction of </w:t>
            </w:r>
            <w:proofErr w:type="spellStart"/>
            <w:r w:rsidRPr="00826C28">
              <w:rPr>
                <w:rFonts w:asciiTheme="minorHAnsi" w:eastAsia="Times New Roman" w:hAnsiTheme="minorHAnsi"/>
                <w:lang w:eastAsia="nl-BE"/>
              </w:rPr>
              <w:t>anesthesia</w:t>
            </w:r>
            <w:proofErr w:type="spellEnd"/>
            <w:r w:rsidRPr="00826C28">
              <w:rPr>
                <w:rFonts w:asciiTheme="minorHAnsi" w:eastAsia="Times New Roman" w:hAnsiTheme="minorHAnsi"/>
                <w:lang w:eastAsia="nl-BE"/>
              </w:rPr>
              <w:t>)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hh:mm</w:t>
            </w:r>
            <w:proofErr w:type="spellEnd"/>
            <w:r w:rsidRPr="00826C28">
              <w:rPr>
                <w:rFonts w:asciiTheme="minorHAnsi" w:eastAsia="Times New Roman" w:hAnsiTheme="minorHAnsi"/>
                <w:lang w:eastAsia="nl-BE"/>
              </w:rPr>
              <w:t>): __-__-____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Mannitol</w:t>
            </w:r>
            <w:proofErr w:type="spellEnd"/>
            <w:r w:rsidRPr="00826C28">
              <w:rPr>
                <w:rFonts w:asciiTheme="minorHAnsi" w:eastAsia="Times New Roman" w:hAnsiTheme="minorHAnsi"/>
                <w:lang w:eastAsia="nl-BE"/>
              </w:rPr>
              <w:t>: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Diuretics: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Dopamine: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Hypotensive</w:t>
            </w:r>
            <w:proofErr w:type="spellEnd"/>
            <w:r w:rsidRPr="00826C28">
              <w:rPr>
                <w:rFonts w:asciiTheme="minorHAnsi" w:eastAsia="Times New Roman" w:hAnsiTheme="minorHAnsi"/>
                <w:lang w:eastAsia="nl-BE"/>
              </w:rPr>
              <w:t xml:space="preserve"> period (syst. &lt; 100 mmHg): [ ] yes [ ] no</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lowest systolic blood pressure: ____ mmHg</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lowest diastolic blood pressure: ____ mmHg</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xml:space="preserve">duration </w:t>
            </w:r>
            <w:proofErr w:type="spellStart"/>
            <w:r w:rsidRPr="00826C28">
              <w:rPr>
                <w:rFonts w:asciiTheme="minorHAnsi" w:eastAsia="Times New Roman" w:hAnsiTheme="minorHAnsi"/>
                <w:lang w:eastAsia="nl-BE"/>
              </w:rPr>
              <w:t>hypotensive</w:t>
            </w:r>
            <w:proofErr w:type="spellEnd"/>
            <w:r w:rsidRPr="00826C28">
              <w:rPr>
                <w:rFonts w:asciiTheme="minorHAnsi" w:eastAsia="Times New Roman" w:hAnsiTheme="minorHAnsi"/>
                <w:lang w:eastAsia="nl-BE"/>
              </w:rPr>
              <w:t xml:space="preserve"> period: ____ minutes</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CVP at reperfusion: _____ mmHg</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Incision: [ ] med. </w:t>
            </w:r>
            <w:proofErr w:type="spellStart"/>
            <w:r w:rsidRPr="00826C28">
              <w:rPr>
                <w:rFonts w:asciiTheme="minorHAnsi" w:eastAsia="Times New Roman" w:hAnsiTheme="minorHAnsi"/>
                <w:lang w:eastAsia="nl-BE"/>
              </w:rPr>
              <w:t>laparotomy</w:t>
            </w:r>
            <w:proofErr w:type="spellEnd"/>
            <w:r w:rsidRPr="00826C28">
              <w:rPr>
                <w:rFonts w:asciiTheme="minorHAnsi" w:eastAsia="Times New Roman" w:hAnsiTheme="minorHAnsi"/>
                <w:lang w:eastAsia="nl-BE"/>
              </w:rPr>
              <w:t xml:space="preserve"> [ ] </w:t>
            </w:r>
            <w:proofErr w:type="spellStart"/>
            <w:r w:rsidRPr="00826C28">
              <w:rPr>
                <w:rFonts w:asciiTheme="minorHAnsi" w:eastAsia="Times New Roman" w:hAnsiTheme="minorHAnsi"/>
                <w:lang w:eastAsia="nl-BE"/>
              </w:rPr>
              <w:t>extraperitoneal</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ie</w:t>
            </w:r>
            <w:proofErr w:type="spellEnd"/>
            <w:r w:rsidRPr="00826C28">
              <w:rPr>
                <w:rFonts w:asciiTheme="minorHAnsi" w:eastAsia="Times New Roman" w:hAnsiTheme="minorHAnsi"/>
                <w:lang w:eastAsia="nl-BE"/>
              </w:rPr>
              <w:t xml:space="preserve"> hockey stick incision)</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Transplant side: [ ] left [ ] right</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Arterial problems:</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no</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xml:space="preserve">[ ] </w:t>
            </w:r>
            <w:proofErr w:type="spellStart"/>
            <w:r w:rsidRPr="00826C28">
              <w:rPr>
                <w:rFonts w:asciiTheme="minorHAnsi" w:eastAsia="Times New Roman" w:hAnsiTheme="minorHAnsi"/>
                <w:lang w:eastAsia="nl-BE"/>
              </w:rPr>
              <w:t>ligated</w:t>
            </w:r>
            <w:proofErr w:type="spellEnd"/>
            <w:r w:rsidRPr="00826C28">
              <w:rPr>
                <w:rFonts w:asciiTheme="minorHAnsi" w:eastAsia="Times New Roman" w:hAnsiTheme="minorHAnsi"/>
                <w:lang w:eastAsia="nl-BE"/>
              </w:rPr>
              <w:t xml:space="preserve"> polar artery</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xml:space="preserve">[ ] reconstructed polar / </w:t>
            </w:r>
            <w:proofErr w:type="spellStart"/>
            <w:r w:rsidRPr="00826C28">
              <w:rPr>
                <w:rFonts w:asciiTheme="minorHAnsi" w:eastAsia="Times New Roman" w:hAnsiTheme="minorHAnsi"/>
                <w:lang w:eastAsia="nl-BE"/>
              </w:rPr>
              <w:t>hilar</w:t>
            </w:r>
            <w:proofErr w:type="spellEnd"/>
            <w:r w:rsidRPr="00826C28">
              <w:rPr>
                <w:rFonts w:asciiTheme="minorHAnsi" w:eastAsia="Times New Roman" w:hAnsiTheme="minorHAnsi"/>
                <w:lang w:eastAsia="nl-BE"/>
              </w:rPr>
              <w:t xml:space="preserve"> artery</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xml:space="preserve">[ ] repaired </w:t>
            </w:r>
            <w:proofErr w:type="spellStart"/>
            <w:r w:rsidRPr="00826C28">
              <w:rPr>
                <w:rFonts w:asciiTheme="minorHAnsi" w:eastAsia="Times New Roman" w:hAnsiTheme="minorHAnsi"/>
                <w:lang w:eastAsia="nl-BE"/>
              </w:rPr>
              <w:t>intima</w:t>
            </w:r>
            <w:proofErr w:type="spellEnd"/>
            <w:r w:rsidRPr="00826C28">
              <w:rPr>
                <w:rFonts w:asciiTheme="minorHAnsi" w:eastAsia="Times New Roman" w:hAnsiTheme="minorHAnsi"/>
                <w:lang w:eastAsia="nl-BE"/>
              </w:rPr>
              <w:t xml:space="preserve"> dissection</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other _________ (specify)</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Venous problems: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Start time </w:t>
            </w:r>
            <w:proofErr w:type="spellStart"/>
            <w:r w:rsidRPr="00826C28">
              <w:rPr>
                <w:rFonts w:asciiTheme="minorHAnsi" w:eastAsia="Times New Roman" w:hAnsiTheme="minorHAnsi"/>
                <w:lang w:eastAsia="nl-BE"/>
              </w:rPr>
              <w:t>anastomosis</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hh:mm</w:t>
            </w:r>
            <w:proofErr w:type="spellEnd"/>
            <w:r w:rsidRPr="00826C28">
              <w:rPr>
                <w:rFonts w:asciiTheme="minorHAnsi" w:eastAsia="Times New Roman" w:hAnsiTheme="minorHAnsi"/>
                <w:lang w:eastAsia="nl-BE"/>
              </w:rPr>
              <w:t>): __-__-____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Time of reperfusion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hh:mm</w:t>
            </w:r>
            <w:proofErr w:type="spellEnd"/>
            <w:r w:rsidRPr="00826C28">
              <w:rPr>
                <w:rFonts w:asciiTheme="minorHAnsi" w:eastAsia="Times New Roman" w:hAnsiTheme="minorHAnsi"/>
                <w:lang w:eastAsia="nl-BE"/>
              </w:rPr>
              <w:t>): __-__-____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Total </w:t>
            </w:r>
            <w:proofErr w:type="spellStart"/>
            <w:r w:rsidRPr="00826C28">
              <w:rPr>
                <w:rFonts w:asciiTheme="minorHAnsi" w:eastAsia="Times New Roman" w:hAnsiTheme="minorHAnsi"/>
                <w:lang w:eastAsia="nl-BE"/>
              </w:rPr>
              <w:t>anastomosis</w:t>
            </w:r>
            <w:proofErr w:type="spellEnd"/>
            <w:r w:rsidRPr="00826C28">
              <w:rPr>
                <w:rFonts w:asciiTheme="minorHAnsi" w:eastAsia="Times New Roman" w:hAnsiTheme="minorHAnsi"/>
                <w:lang w:eastAsia="nl-BE"/>
              </w:rPr>
              <w:t xml:space="preserve"> time: ____ minutes</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Cold </w:t>
            </w:r>
            <w:proofErr w:type="spellStart"/>
            <w:r w:rsidRPr="00826C28">
              <w:rPr>
                <w:rFonts w:asciiTheme="minorHAnsi" w:eastAsia="Times New Roman" w:hAnsiTheme="minorHAnsi"/>
                <w:lang w:eastAsia="nl-BE"/>
              </w:rPr>
              <w:t>ischaemia</w:t>
            </w:r>
            <w:proofErr w:type="spellEnd"/>
            <w:r w:rsidRPr="00826C28">
              <w:rPr>
                <w:rFonts w:asciiTheme="minorHAnsi" w:eastAsia="Times New Roman" w:hAnsiTheme="minorHAnsi"/>
                <w:lang w:eastAsia="nl-BE"/>
              </w:rPr>
              <w:t xml:space="preserve"> period: _____ hours _____ minutes</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Remarks: __________________________________________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Samples</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Perfusate</w:t>
            </w:r>
            <w:proofErr w:type="spellEnd"/>
            <w:r w:rsidRPr="00826C28">
              <w:rPr>
                <w:rFonts w:asciiTheme="minorHAnsi" w:eastAsia="Times New Roman" w:hAnsiTheme="minorHAnsi"/>
                <w:lang w:eastAsia="nl-BE"/>
              </w:rPr>
              <w:t xml:space="preserve"> at end of MP taken: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Blood samples immediately after </w:t>
            </w:r>
            <w:proofErr w:type="spellStart"/>
            <w:r w:rsidRPr="00826C28">
              <w:rPr>
                <w:rFonts w:asciiTheme="minorHAnsi" w:eastAsia="Times New Roman" w:hAnsiTheme="minorHAnsi"/>
                <w:lang w:eastAsia="nl-BE"/>
              </w:rPr>
              <w:t>anesthesia</w:t>
            </w:r>
            <w:proofErr w:type="spellEnd"/>
            <w:r w:rsidRPr="00826C28">
              <w:rPr>
                <w:rFonts w:asciiTheme="minorHAnsi" w:eastAsia="Times New Roman" w:hAnsiTheme="minorHAnsi"/>
                <w:lang w:eastAsia="nl-BE"/>
              </w:rPr>
              <w:t xml:space="preserve"> taken (2 tubes, 1 pearl, 1 gold):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Blood samples processed: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If no reason: _____________________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Blood samples immediately 1 hour after reperfusion taken (2 tubes, 1 pearl, 1 gold):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Blood samples processed: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If no reason: _____________________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Biopsy </w:t>
            </w:r>
            <w:r w:rsidR="00EE2383">
              <w:rPr>
                <w:rFonts w:asciiTheme="minorHAnsi" w:eastAsia="Times New Roman" w:hAnsiTheme="minorHAnsi"/>
                <w:lang w:eastAsia="nl-BE"/>
              </w:rPr>
              <w:t xml:space="preserve">45 min to </w:t>
            </w:r>
            <w:r w:rsidRPr="00826C28">
              <w:rPr>
                <w:rFonts w:asciiTheme="minorHAnsi" w:eastAsia="Times New Roman" w:hAnsiTheme="minorHAnsi"/>
                <w:lang w:eastAsia="nl-BE"/>
              </w:rPr>
              <w:t>1 hour post-reperfusion taken: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If yes: time of biopsy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xml:space="preserve"> </w:t>
            </w:r>
            <w:proofErr w:type="spellStart"/>
            <w:r w:rsidRPr="00826C28">
              <w:rPr>
                <w:rFonts w:asciiTheme="minorHAnsi" w:eastAsia="Times New Roman" w:hAnsiTheme="minorHAnsi"/>
                <w:lang w:eastAsia="nl-BE"/>
              </w:rPr>
              <w:t>hh:mm</w:t>
            </w:r>
            <w:proofErr w:type="spellEnd"/>
            <w:r w:rsidRPr="00826C28">
              <w:rPr>
                <w:rFonts w:asciiTheme="minorHAnsi" w:eastAsia="Times New Roman" w:hAnsiTheme="minorHAnsi"/>
                <w:lang w:eastAsia="nl-BE"/>
              </w:rPr>
              <w:t>): __-__-____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If no reason: ________________________</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Recipient operation – perfusion characteristics</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Intra-operative </w:t>
            </w:r>
            <w:proofErr w:type="spellStart"/>
            <w:r w:rsidRPr="00826C28">
              <w:rPr>
                <w:rFonts w:asciiTheme="minorHAnsi" w:eastAsia="Times New Roman" w:hAnsiTheme="minorHAnsi"/>
                <w:lang w:eastAsia="nl-BE"/>
              </w:rPr>
              <w:t>diuresis</w:t>
            </w:r>
            <w:proofErr w:type="spellEnd"/>
            <w:r w:rsidRPr="00826C28">
              <w:rPr>
                <w:rFonts w:asciiTheme="minorHAnsi" w:eastAsia="Times New Roman" w:hAnsiTheme="minorHAnsi"/>
                <w:lang w:eastAsia="nl-BE"/>
              </w:rPr>
              <w:t>: [ ] yes [ ] no [ ] unknown</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Remarks: __________________________________________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w:t>
            </w:r>
          </w:p>
        </w:tc>
      </w:tr>
      <w:tr w:rsidR="00E63CB8" w:rsidRPr="009A09C9" w:rsidTr="004A772C">
        <w:trPr>
          <w:trHeight w:val="360"/>
        </w:trPr>
        <w:tc>
          <w:tcPr>
            <w:tcW w:w="5000" w:type="pct"/>
            <w:shd w:val="clear" w:color="auto" w:fill="auto"/>
            <w:noWrap/>
            <w:vAlign w:val="center"/>
            <w:hideMark/>
          </w:tcPr>
          <w:p w:rsidR="00E63CB8" w:rsidRPr="00826C28" w:rsidRDefault="00DD4E44" w:rsidP="004F4C13">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 xml:space="preserve">Kidney graft function day 1 – </w:t>
            </w:r>
            <w:r w:rsidR="004F4C13">
              <w:rPr>
                <w:rFonts w:asciiTheme="minorHAnsi" w:eastAsia="Times New Roman" w:hAnsiTheme="minorHAnsi"/>
                <w:b/>
                <w:bCs/>
                <w:sz w:val="24"/>
                <w:szCs w:val="24"/>
                <w:lang w:eastAsia="nl-BE"/>
              </w:rPr>
              <w:t>7</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Graft failure within first 14 days [] yes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Date of graft failure (first dialysis session)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Primary cause of graft failure:</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immunologic</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preservation</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technical - arterial</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technical – venous</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infection – bacterial</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infection – viral</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other</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Graft removal: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Death: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Date of death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w:t>
            </w:r>
            <w:proofErr w:type="spellEnd"/>
            <w:r w:rsidRPr="00826C28">
              <w:rPr>
                <w:rFonts w:asciiTheme="minorHAnsi" w:eastAsia="Times New Roman" w:hAnsiTheme="minorHAnsi"/>
                <w:lang w:eastAsia="nl-BE"/>
              </w:rPr>
              <w:t>): 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Cause of death: [ ] </w:t>
            </w:r>
            <w:proofErr w:type="spellStart"/>
            <w:r w:rsidRPr="00826C28">
              <w:rPr>
                <w:rFonts w:asciiTheme="minorHAnsi" w:eastAsia="Times New Roman" w:hAnsiTheme="minorHAnsi"/>
                <w:lang w:eastAsia="nl-BE"/>
              </w:rPr>
              <w:t>Tx</w:t>
            </w:r>
            <w:proofErr w:type="spellEnd"/>
            <w:r w:rsidRPr="00826C28">
              <w:rPr>
                <w:rFonts w:asciiTheme="minorHAnsi" w:eastAsia="Times New Roman" w:hAnsiTheme="minorHAnsi"/>
                <w:lang w:eastAsia="nl-BE"/>
              </w:rPr>
              <w:t>-related [ ] non-</w:t>
            </w:r>
            <w:proofErr w:type="spellStart"/>
            <w:r w:rsidRPr="00826C28">
              <w:rPr>
                <w:rFonts w:asciiTheme="minorHAnsi" w:eastAsia="Times New Roman" w:hAnsiTheme="minorHAnsi"/>
                <w:lang w:eastAsia="nl-BE"/>
              </w:rPr>
              <w:t>Tx</w:t>
            </w:r>
            <w:proofErr w:type="spellEnd"/>
            <w:r w:rsidRPr="00826C28">
              <w:rPr>
                <w:rFonts w:asciiTheme="minorHAnsi" w:eastAsia="Times New Roman" w:hAnsiTheme="minorHAnsi"/>
                <w:lang w:eastAsia="nl-BE"/>
              </w:rPr>
              <w:t>-related</w:t>
            </w:r>
          </w:p>
        </w:tc>
      </w:tr>
      <w:tr w:rsidR="00AD3367" w:rsidRPr="009A09C9" w:rsidTr="004A772C">
        <w:trPr>
          <w:trHeight w:val="300"/>
        </w:trPr>
        <w:tc>
          <w:tcPr>
            <w:tcW w:w="5000" w:type="pct"/>
            <w:shd w:val="clear" w:color="auto" w:fill="auto"/>
            <w:noWrap/>
            <w:vAlign w:val="center"/>
          </w:tcPr>
          <w:p w:rsidR="00AD3367"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Serum </w:t>
            </w:r>
            <w:proofErr w:type="spellStart"/>
            <w:r w:rsidRPr="00826C28">
              <w:rPr>
                <w:rFonts w:asciiTheme="minorHAnsi" w:eastAsia="Times New Roman" w:hAnsiTheme="minorHAnsi"/>
                <w:lang w:eastAsia="nl-BE"/>
              </w:rPr>
              <w:t>creatinine</w:t>
            </w:r>
            <w:proofErr w:type="spellEnd"/>
            <w:r w:rsidRPr="00826C28">
              <w:rPr>
                <w:rFonts w:asciiTheme="minorHAnsi" w:eastAsia="Times New Roman" w:hAnsiTheme="minorHAnsi"/>
                <w:lang w:eastAsia="nl-BE"/>
              </w:rPr>
              <w:t xml:space="preserve"> day 1-7</w:t>
            </w:r>
          </w:p>
        </w:tc>
      </w:tr>
      <w:tr w:rsidR="00AD3367" w:rsidRPr="009A09C9" w:rsidTr="004A772C">
        <w:trPr>
          <w:trHeight w:val="300"/>
        </w:trPr>
        <w:tc>
          <w:tcPr>
            <w:tcW w:w="5000" w:type="pct"/>
            <w:shd w:val="clear" w:color="auto" w:fill="auto"/>
            <w:noWrap/>
            <w:vAlign w:val="center"/>
          </w:tcPr>
          <w:p w:rsidR="00AD3367"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eGFR</w:t>
            </w:r>
            <w:proofErr w:type="spellEnd"/>
            <w:r w:rsidRPr="00826C28">
              <w:rPr>
                <w:rFonts w:asciiTheme="minorHAnsi" w:eastAsia="Times New Roman" w:hAnsiTheme="minorHAnsi"/>
                <w:lang w:eastAsia="nl-BE"/>
              </w:rPr>
              <w:t xml:space="preserve"> at day 7</w:t>
            </w:r>
          </w:p>
        </w:tc>
      </w:tr>
      <w:tr w:rsidR="00E63CB8" w:rsidRPr="009A09C9" w:rsidTr="004A772C">
        <w:trPr>
          <w:trHeight w:val="300"/>
        </w:trPr>
        <w:tc>
          <w:tcPr>
            <w:tcW w:w="5000" w:type="pct"/>
            <w:shd w:val="clear" w:color="auto" w:fill="auto"/>
            <w:noWrap/>
            <w:vAlign w:val="center"/>
            <w:hideMark/>
          </w:tcPr>
          <w:p w:rsidR="00E63CB8" w:rsidRPr="00826C28" w:rsidRDefault="00DD4E44" w:rsidP="004F4C13">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Dialysis requirement day 1 - </w:t>
            </w:r>
            <w:r w:rsidR="004F4C13">
              <w:rPr>
                <w:rFonts w:asciiTheme="minorHAnsi" w:eastAsia="Times New Roman" w:hAnsiTheme="minorHAnsi"/>
                <w:lang w:eastAsia="nl-BE"/>
              </w:rPr>
              <w:t>7</w:t>
            </w:r>
          </w:p>
        </w:tc>
      </w:tr>
      <w:tr w:rsidR="00E63CB8" w:rsidRPr="009A09C9" w:rsidTr="004A772C">
        <w:trPr>
          <w:trHeight w:val="300"/>
        </w:trPr>
        <w:tc>
          <w:tcPr>
            <w:tcW w:w="5000" w:type="pct"/>
            <w:shd w:val="clear" w:color="auto" w:fill="auto"/>
            <w:noWrap/>
            <w:vAlign w:val="center"/>
            <w:hideMark/>
          </w:tcPr>
          <w:p w:rsidR="00E63CB8" w:rsidRPr="00826C28" w:rsidRDefault="00DD4E44" w:rsidP="00AD3367">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Dialysis type: [ ] CAPD [ ] </w:t>
            </w:r>
            <w:proofErr w:type="spellStart"/>
            <w:r w:rsidRPr="00826C28">
              <w:rPr>
                <w:rFonts w:asciiTheme="minorHAnsi" w:eastAsia="Times New Roman" w:hAnsiTheme="minorHAnsi"/>
                <w:lang w:eastAsia="nl-BE"/>
              </w:rPr>
              <w:t>hemodialysis</w:t>
            </w:r>
            <w:proofErr w:type="spellEnd"/>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If only 1 dialysis session: </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Required for </w:t>
            </w:r>
            <w:proofErr w:type="spellStart"/>
            <w:r w:rsidRPr="00826C28">
              <w:rPr>
                <w:rFonts w:asciiTheme="minorHAnsi" w:eastAsia="Times New Roman" w:hAnsiTheme="minorHAnsi"/>
                <w:lang w:eastAsia="nl-BE"/>
              </w:rPr>
              <w:t>hyperkalemia</w:t>
            </w:r>
            <w:proofErr w:type="spellEnd"/>
            <w:r w:rsidRPr="00826C28">
              <w:rPr>
                <w:rFonts w:asciiTheme="minorHAnsi" w:eastAsia="Times New Roman" w:hAnsiTheme="minorHAnsi"/>
                <w:lang w:eastAsia="nl-BE"/>
              </w:rPr>
              <w:t xml:space="preserve"> or fluid overload: [] yes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Hypotensive</w:t>
            </w:r>
            <w:proofErr w:type="spellEnd"/>
            <w:r w:rsidRPr="00826C28">
              <w:rPr>
                <w:rFonts w:asciiTheme="minorHAnsi" w:eastAsia="Times New Roman" w:hAnsiTheme="minorHAnsi"/>
                <w:lang w:eastAsia="nl-BE"/>
              </w:rPr>
              <w:t xml:space="preserve"> periods first 24 hours post-transplant</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Hypotensive</w:t>
            </w:r>
            <w:proofErr w:type="spellEnd"/>
            <w:r w:rsidRPr="00826C28">
              <w:rPr>
                <w:rFonts w:asciiTheme="minorHAnsi" w:eastAsia="Times New Roman" w:hAnsiTheme="minorHAnsi"/>
                <w:lang w:eastAsia="nl-BE"/>
              </w:rPr>
              <w:t xml:space="preserve"> period I: [ ] yes [ ] no</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duration: _____ minutes</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lowest systolic blood pressure: _____ mmHg</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xml:space="preserve">lowest diastolic blood </w:t>
            </w:r>
            <w:proofErr w:type="spellStart"/>
            <w:r w:rsidRPr="00826C28">
              <w:rPr>
                <w:rFonts w:asciiTheme="minorHAnsi" w:eastAsia="Times New Roman" w:hAnsiTheme="minorHAnsi"/>
                <w:lang w:eastAsia="nl-BE"/>
              </w:rPr>
              <w:t>pressue</w:t>
            </w:r>
            <w:proofErr w:type="spellEnd"/>
            <w:r w:rsidRPr="00826C28">
              <w:rPr>
                <w:rFonts w:asciiTheme="minorHAnsi" w:eastAsia="Times New Roman" w:hAnsiTheme="minorHAnsi"/>
                <w:lang w:eastAsia="nl-BE"/>
              </w:rPr>
              <w:t>: _____ mmHg</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Hypotensive</w:t>
            </w:r>
            <w:proofErr w:type="spellEnd"/>
            <w:r w:rsidRPr="00826C28">
              <w:rPr>
                <w:rFonts w:asciiTheme="minorHAnsi" w:eastAsia="Times New Roman" w:hAnsiTheme="minorHAnsi"/>
                <w:lang w:eastAsia="nl-BE"/>
              </w:rPr>
              <w:t xml:space="preserve"> period II: [ ] yes [ ] no</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duration: _____ minutes</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lowest systolic blood pressure: _____ mmHg</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xml:space="preserve">lowest diastolic blood </w:t>
            </w:r>
            <w:proofErr w:type="spellStart"/>
            <w:r w:rsidRPr="00826C28">
              <w:rPr>
                <w:rFonts w:asciiTheme="minorHAnsi" w:eastAsia="Times New Roman" w:hAnsiTheme="minorHAnsi"/>
                <w:lang w:eastAsia="nl-BE"/>
              </w:rPr>
              <w:t>pressue</w:t>
            </w:r>
            <w:proofErr w:type="spellEnd"/>
            <w:r w:rsidRPr="00826C28">
              <w:rPr>
                <w:rFonts w:asciiTheme="minorHAnsi" w:eastAsia="Times New Roman" w:hAnsiTheme="minorHAnsi"/>
                <w:lang w:eastAsia="nl-BE"/>
              </w:rPr>
              <w:t>: _____ mmHg</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Immunosuppressive therapy and rejection</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Prednisolon</w:t>
            </w:r>
            <w:proofErr w:type="spellEnd"/>
            <w:r w:rsidRPr="00826C28">
              <w:rPr>
                <w:rFonts w:asciiTheme="minorHAnsi" w:eastAsia="Times New Roman" w:hAnsiTheme="minorHAnsi"/>
                <w:lang w:eastAsia="nl-BE"/>
              </w:rPr>
              <w:t>: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Cyclosporin</w:t>
            </w:r>
            <w:proofErr w:type="spellEnd"/>
            <w:r w:rsidRPr="00826C28">
              <w:rPr>
                <w:rFonts w:asciiTheme="minorHAnsi" w:eastAsia="Times New Roman" w:hAnsiTheme="minorHAnsi"/>
                <w:lang w:eastAsia="nl-BE"/>
              </w:rPr>
              <w:t>: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Tacrolimus</w:t>
            </w:r>
            <w:proofErr w:type="spellEnd"/>
            <w:r w:rsidRPr="00826C28">
              <w:rPr>
                <w:rFonts w:asciiTheme="minorHAnsi" w:eastAsia="Times New Roman" w:hAnsiTheme="minorHAnsi"/>
                <w:lang w:eastAsia="nl-BE"/>
              </w:rPr>
              <w:t>: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Azathioprine</w:t>
            </w:r>
            <w:proofErr w:type="spellEnd"/>
            <w:r w:rsidRPr="00826C28">
              <w:rPr>
                <w:rFonts w:asciiTheme="minorHAnsi" w:eastAsia="Times New Roman" w:hAnsiTheme="minorHAnsi"/>
                <w:lang w:eastAsia="nl-BE"/>
              </w:rPr>
              <w:t>: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MMF: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ATG: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IL-2 receptor antagonists: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Other immunosuppressive drugs: ___________________________________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Number of treatments for rejection day 1 - 14:</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Prednisolon</w:t>
            </w:r>
            <w:proofErr w:type="spellEnd"/>
            <w:r w:rsidRPr="00826C28">
              <w:rPr>
                <w:rFonts w:asciiTheme="minorHAnsi" w:eastAsia="Times New Roman" w:hAnsiTheme="minorHAnsi"/>
                <w:lang w:eastAsia="nl-BE"/>
              </w:rPr>
              <w:t>: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Other: 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Rejection biopsy proven: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Calcineurin</w:t>
            </w:r>
            <w:proofErr w:type="spellEnd"/>
            <w:r w:rsidRPr="00826C28">
              <w:rPr>
                <w:rFonts w:asciiTheme="minorHAnsi" w:eastAsia="Times New Roman" w:hAnsiTheme="minorHAnsi"/>
                <w:lang w:eastAsia="nl-BE"/>
              </w:rPr>
              <w:t xml:space="preserve"> inhibitor toxicity day 1 - 14 (based on levels):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Remarks: _________________________________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Dopamine and </w:t>
            </w:r>
            <w:proofErr w:type="spellStart"/>
            <w:r w:rsidRPr="00826C28">
              <w:rPr>
                <w:rFonts w:asciiTheme="minorHAnsi" w:eastAsia="Times New Roman" w:hAnsiTheme="minorHAnsi"/>
                <w:lang w:eastAsia="nl-BE"/>
              </w:rPr>
              <w:t>furosemide</w:t>
            </w:r>
            <w:proofErr w:type="spellEnd"/>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Post-operative dopamine: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Post-operative </w:t>
            </w:r>
            <w:proofErr w:type="spellStart"/>
            <w:r w:rsidRPr="00826C28">
              <w:rPr>
                <w:rFonts w:asciiTheme="minorHAnsi" w:eastAsia="Times New Roman" w:hAnsiTheme="minorHAnsi"/>
                <w:lang w:eastAsia="nl-BE"/>
              </w:rPr>
              <w:t>furosemide</w:t>
            </w:r>
            <w:proofErr w:type="spellEnd"/>
            <w:r w:rsidRPr="00826C28">
              <w:rPr>
                <w:rFonts w:asciiTheme="minorHAnsi" w:eastAsia="Times New Roman" w:hAnsiTheme="minorHAnsi"/>
                <w:lang w:eastAsia="nl-BE"/>
              </w:rPr>
              <w:t>: [ ] yes [ ] no</w:t>
            </w:r>
            <w:r w:rsidRPr="00826C28">
              <w:rPr>
                <w:rFonts w:asciiTheme="minorHAnsi" w:eastAsia="Times New Roman" w:hAnsiTheme="minorHAnsi"/>
                <w:sz w:val="16"/>
                <w:szCs w:val="16"/>
                <w:lang w:eastAsia="nl-BE"/>
              </w:rPr>
              <w:t> </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Discharge / readmission at 3, 6, 12 months</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Date of primary post-</w:t>
            </w:r>
            <w:proofErr w:type="spellStart"/>
            <w:r w:rsidRPr="00826C28">
              <w:rPr>
                <w:rFonts w:asciiTheme="minorHAnsi" w:eastAsia="Times New Roman" w:hAnsiTheme="minorHAnsi"/>
                <w:lang w:eastAsia="nl-BE"/>
              </w:rPr>
              <w:t>Tx</w:t>
            </w:r>
            <w:proofErr w:type="spellEnd"/>
            <w:r w:rsidRPr="00826C28">
              <w:rPr>
                <w:rFonts w:asciiTheme="minorHAnsi" w:eastAsia="Times New Roman" w:hAnsiTheme="minorHAnsi"/>
                <w:lang w:eastAsia="nl-BE"/>
              </w:rPr>
              <w:t xml:space="preserve"> discharge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AD3367">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Readmission :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Reason for readmission: ____________________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Nr. of in hospital days after readmission: 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Complications interfering with graft function not mentioned above: ___________________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Other complications and/or adverse events: ____________________</w:t>
            </w:r>
          </w:p>
        </w:tc>
      </w:tr>
      <w:tr w:rsidR="00E63CB8" w:rsidRPr="009A09C9" w:rsidTr="004A772C">
        <w:trPr>
          <w:trHeight w:val="36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b/>
                <w:bCs/>
                <w:sz w:val="24"/>
                <w:szCs w:val="24"/>
                <w:lang w:eastAsia="nl-BE"/>
              </w:rPr>
            </w:pPr>
            <w:r w:rsidRPr="00826C28">
              <w:rPr>
                <w:rFonts w:asciiTheme="minorHAnsi" w:eastAsia="Times New Roman" w:hAnsiTheme="minorHAnsi"/>
                <w:b/>
                <w:bCs/>
                <w:sz w:val="24"/>
                <w:szCs w:val="24"/>
                <w:lang w:eastAsia="nl-BE"/>
              </w:rPr>
              <w:t>Follow-up at 3, 6, 12months post transplant</w:t>
            </w:r>
          </w:p>
        </w:tc>
      </w:tr>
      <w:tr w:rsidR="00E63CB8" w:rsidRPr="009A09C9" w:rsidTr="004A772C">
        <w:trPr>
          <w:trHeight w:val="300"/>
        </w:trPr>
        <w:tc>
          <w:tcPr>
            <w:tcW w:w="5000" w:type="pct"/>
            <w:shd w:val="clear" w:color="auto" w:fill="auto"/>
            <w:noWrap/>
            <w:vAlign w:val="center"/>
            <w:hideMark/>
          </w:tcPr>
          <w:p w:rsidR="00E63CB8" w:rsidRPr="00826C28" w:rsidRDefault="00DD4E44" w:rsidP="00AD3367">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Graft failure during follow up: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Date of graft failure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Primary cause:</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immunologic</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preservation</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technical - arterial</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technical – venous</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infection – bacterial</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infection – viral</w:t>
            </w:r>
          </w:p>
        </w:tc>
      </w:tr>
      <w:tr w:rsidR="00E63CB8" w:rsidRPr="009A09C9" w:rsidTr="004A772C">
        <w:trPr>
          <w:trHeight w:val="300"/>
        </w:trPr>
        <w:tc>
          <w:tcPr>
            <w:tcW w:w="5000" w:type="pct"/>
            <w:shd w:val="clear" w:color="auto" w:fill="auto"/>
            <w:noWrap/>
            <w:vAlign w:val="center"/>
            <w:hideMark/>
          </w:tcPr>
          <w:p w:rsidR="005C3A8E" w:rsidRPr="00826C28" w:rsidRDefault="00DD4E44" w:rsidP="00826C28">
            <w:pPr>
              <w:spacing w:after="0" w:line="276" w:lineRule="auto"/>
              <w:ind w:firstLineChars="500" w:firstLine="1100"/>
              <w:rPr>
                <w:rFonts w:asciiTheme="minorHAnsi" w:eastAsia="Times New Roman" w:hAnsiTheme="minorHAnsi"/>
                <w:lang w:eastAsia="nl-BE"/>
              </w:rPr>
            </w:pPr>
            <w:r w:rsidRPr="00826C28">
              <w:rPr>
                <w:rFonts w:asciiTheme="minorHAnsi" w:eastAsia="Times New Roman" w:hAnsiTheme="minorHAnsi"/>
                <w:lang w:eastAsia="nl-BE"/>
              </w:rPr>
              <w:t>[ ] other</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Graft removal: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Death: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Date of death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__-__-____</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Cause of death: [ ] </w:t>
            </w:r>
            <w:proofErr w:type="spellStart"/>
            <w:r w:rsidRPr="00826C28">
              <w:rPr>
                <w:rFonts w:asciiTheme="minorHAnsi" w:eastAsia="Times New Roman" w:hAnsiTheme="minorHAnsi"/>
                <w:lang w:eastAsia="nl-BE"/>
              </w:rPr>
              <w:t>Tx</w:t>
            </w:r>
            <w:proofErr w:type="spellEnd"/>
            <w:r w:rsidRPr="00826C28">
              <w:rPr>
                <w:rFonts w:asciiTheme="minorHAnsi" w:eastAsia="Times New Roman" w:hAnsiTheme="minorHAnsi"/>
                <w:lang w:eastAsia="nl-BE"/>
              </w:rPr>
              <w:t>-related [ ] non-</w:t>
            </w:r>
            <w:proofErr w:type="spellStart"/>
            <w:r w:rsidRPr="00826C28">
              <w:rPr>
                <w:rFonts w:asciiTheme="minorHAnsi" w:eastAsia="Times New Roman" w:hAnsiTheme="minorHAnsi"/>
                <w:lang w:eastAsia="nl-BE"/>
              </w:rPr>
              <w:t>Tx</w:t>
            </w:r>
            <w:proofErr w:type="spellEnd"/>
            <w:r w:rsidRPr="00826C28">
              <w:rPr>
                <w:rFonts w:asciiTheme="minorHAnsi" w:eastAsia="Times New Roman" w:hAnsiTheme="minorHAnsi"/>
                <w:lang w:eastAsia="nl-BE"/>
              </w:rPr>
              <w:t>-related</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Serum </w:t>
            </w:r>
            <w:proofErr w:type="spellStart"/>
            <w:r w:rsidRPr="00826C28">
              <w:rPr>
                <w:rFonts w:asciiTheme="minorHAnsi" w:eastAsia="Times New Roman" w:hAnsiTheme="minorHAnsi"/>
                <w:lang w:eastAsia="nl-BE"/>
              </w:rPr>
              <w:t>creatinine</w:t>
            </w:r>
            <w:proofErr w:type="spellEnd"/>
            <w:r w:rsidRPr="00826C28">
              <w:rPr>
                <w:rFonts w:asciiTheme="minorHAnsi" w:eastAsia="Times New Roman" w:hAnsiTheme="minorHAnsi"/>
                <w:lang w:eastAsia="nl-BE"/>
              </w:rPr>
              <w:t xml:space="preserve"> at 1 month: _____ µmol/l or mg/</w:t>
            </w:r>
            <w:proofErr w:type="spellStart"/>
            <w:r w:rsidRPr="00826C28">
              <w:rPr>
                <w:rFonts w:asciiTheme="minorHAnsi" w:eastAsia="Times New Roman" w:hAnsiTheme="minorHAnsi"/>
                <w:lang w:eastAsia="nl-BE"/>
              </w:rPr>
              <w:t>dL</w:t>
            </w:r>
            <w:proofErr w:type="spellEnd"/>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eGRF</w:t>
            </w:r>
            <w:proofErr w:type="spellEnd"/>
            <w:r w:rsidRPr="00826C28">
              <w:rPr>
                <w:rFonts w:asciiTheme="minorHAnsi" w:eastAsia="Times New Roman" w:hAnsiTheme="minorHAnsi"/>
                <w:lang w:eastAsia="nl-BE"/>
              </w:rPr>
              <w:t xml:space="preserve"> at 3, 6, 13 months: _____ ml/min. (</w:t>
            </w:r>
            <w:proofErr w:type="spellStart"/>
            <w:r w:rsidRPr="00826C28">
              <w:rPr>
                <w:rFonts w:asciiTheme="minorHAnsi" w:eastAsia="Times New Roman" w:hAnsiTheme="minorHAnsi"/>
                <w:lang w:eastAsia="nl-BE"/>
              </w:rPr>
              <w:t>cf</w:t>
            </w:r>
            <w:proofErr w:type="spellEnd"/>
            <w:r w:rsidRPr="00826C28">
              <w:rPr>
                <w:rFonts w:asciiTheme="minorHAnsi" w:eastAsia="Times New Roman" w:hAnsiTheme="minorHAnsi"/>
                <w:lang w:eastAsia="nl-BE"/>
              </w:rPr>
              <w:t xml:space="preserve"> earlier)</w:t>
            </w:r>
          </w:p>
        </w:tc>
      </w:tr>
      <w:tr w:rsidR="00E63CB8" w:rsidRPr="009A09C9" w:rsidTr="004A772C">
        <w:trPr>
          <w:trHeight w:val="300"/>
        </w:trPr>
        <w:tc>
          <w:tcPr>
            <w:tcW w:w="5000" w:type="pct"/>
            <w:shd w:val="clear" w:color="auto" w:fill="auto"/>
            <w:noWrap/>
            <w:vAlign w:val="center"/>
            <w:hideMark/>
          </w:tcPr>
          <w:p w:rsidR="00E63CB8" w:rsidRPr="00826C28" w:rsidRDefault="00DD4E44" w:rsidP="00AD3367">
            <w:pPr>
              <w:spacing w:after="0" w:line="276" w:lineRule="auto"/>
              <w:rPr>
                <w:rFonts w:asciiTheme="minorHAnsi" w:eastAsia="Times New Roman" w:hAnsiTheme="minorHAnsi"/>
                <w:lang w:eastAsia="nl-BE"/>
              </w:rPr>
            </w:pPr>
            <w:proofErr w:type="spellStart"/>
            <w:r w:rsidRPr="00826C28">
              <w:rPr>
                <w:rFonts w:asciiTheme="minorHAnsi" w:eastAsia="Times New Roman" w:hAnsiTheme="minorHAnsi"/>
                <w:lang w:eastAsia="nl-BE"/>
              </w:rPr>
              <w:t>Creatinine</w:t>
            </w:r>
            <w:proofErr w:type="spellEnd"/>
            <w:r w:rsidRPr="00826C28">
              <w:rPr>
                <w:rFonts w:asciiTheme="minorHAnsi" w:eastAsia="Times New Roman" w:hAnsiTheme="minorHAnsi"/>
                <w:lang w:eastAsia="nl-BE"/>
              </w:rPr>
              <w:t xml:space="preserve"> clearance at 12months: _____ ml/min</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Currently on dialysis: [ ] yes [ ] no</w:t>
            </w:r>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 xml:space="preserve">dialysis type: [ ] CAPD [ ] </w:t>
            </w:r>
            <w:proofErr w:type="spellStart"/>
            <w:r w:rsidRPr="00826C28">
              <w:rPr>
                <w:rFonts w:asciiTheme="minorHAnsi" w:eastAsia="Times New Roman" w:hAnsiTheme="minorHAnsi"/>
                <w:lang w:eastAsia="nl-BE"/>
              </w:rPr>
              <w:t>hemodialysis</w:t>
            </w:r>
            <w:proofErr w:type="spellEnd"/>
          </w:p>
        </w:tc>
      </w:tr>
      <w:tr w:rsidR="00E63CB8" w:rsidRPr="009A09C9" w:rsidTr="004A772C">
        <w:trPr>
          <w:trHeight w:val="300"/>
        </w:trPr>
        <w:tc>
          <w:tcPr>
            <w:tcW w:w="5000" w:type="pct"/>
            <w:shd w:val="clear" w:color="auto" w:fill="auto"/>
            <w:noWrap/>
            <w:vAlign w:val="center"/>
            <w:hideMark/>
          </w:tcPr>
          <w:p w:rsidR="00E63CB8" w:rsidRPr="00826C28" w:rsidRDefault="00DD4E44" w:rsidP="00D7578A">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Date of last dialysis (</w:t>
            </w:r>
            <w:proofErr w:type="spellStart"/>
            <w:r w:rsidRPr="00826C28">
              <w:rPr>
                <w:rFonts w:asciiTheme="minorHAnsi" w:eastAsia="Times New Roman" w:hAnsiTheme="minorHAnsi"/>
                <w:lang w:eastAsia="nl-BE"/>
              </w:rPr>
              <w:t>dd</w:t>
            </w:r>
            <w:proofErr w:type="spellEnd"/>
            <w:r w:rsidRPr="00826C28">
              <w:rPr>
                <w:rFonts w:asciiTheme="minorHAnsi" w:eastAsia="Times New Roman" w:hAnsiTheme="minorHAnsi"/>
                <w:lang w:eastAsia="nl-BE"/>
              </w:rPr>
              <w:t>-mm-</w:t>
            </w:r>
            <w:proofErr w:type="spellStart"/>
            <w:r w:rsidRPr="00826C28">
              <w:rPr>
                <w:rFonts w:asciiTheme="minorHAnsi" w:eastAsia="Times New Roman" w:hAnsiTheme="minorHAnsi"/>
                <w:lang w:eastAsia="nl-BE"/>
              </w:rPr>
              <w:t>yyyy</w:t>
            </w:r>
            <w:proofErr w:type="spellEnd"/>
            <w:r w:rsidRPr="00826C28">
              <w:rPr>
                <w:rFonts w:asciiTheme="minorHAnsi" w:eastAsia="Times New Roman" w:hAnsiTheme="minorHAnsi"/>
                <w:lang w:eastAsia="nl-BE"/>
              </w:rPr>
              <w:t>): __-__-____</w:t>
            </w:r>
          </w:p>
        </w:tc>
      </w:tr>
      <w:tr w:rsidR="00E63CB8" w:rsidRPr="009A09C9" w:rsidTr="004A772C">
        <w:trPr>
          <w:trHeight w:val="300"/>
        </w:trPr>
        <w:tc>
          <w:tcPr>
            <w:tcW w:w="5000" w:type="pct"/>
            <w:shd w:val="clear" w:color="auto" w:fill="auto"/>
            <w:noWrap/>
            <w:vAlign w:val="center"/>
            <w:hideMark/>
          </w:tcPr>
          <w:p w:rsidR="00E63CB8" w:rsidRPr="00826C28" w:rsidRDefault="004F4C13" w:rsidP="004F4C13">
            <w:pPr>
              <w:spacing w:after="0" w:line="276" w:lineRule="auto"/>
              <w:rPr>
                <w:rFonts w:asciiTheme="minorHAnsi" w:eastAsia="Times New Roman" w:hAnsiTheme="minorHAnsi"/>
                <w:lang w:eastAsia="nl-BE"/>
              </w:rPr>
            </w:pPr>
            <w:r>
              <w:rPr>
                <w:rFonts w:asciiTheme="minorHAnsi" w:eastAsia="Times New Roman" w:hAnsiTheme="minorHAnsi"/>
                <w:lang w:eastAsia="nl-BE"/>
              </w:rPr>
              <w:t>Nr. of rejection periods:</w:t>
            </w:r>
            <w:r w:rsidR="00DD4E44" w:rsidRPr="00826C28">
              <w:rPr>
                <w:rFonts w:asciiTheme="minorHAnsi" w:eastAsia="Times New Roman" w:hAnsiTheme="minorHAnsi"/>
                <w:lang w:eastAsia="nl-BE"/>
              </w:rPr>
              <w:t xml:space="preserve"> _____</w:t>
            </w:r>
          </w:p>
        </w:tc>
      </w:tr>
      <w:tr w:rsidR="00E63CB8" w:rsidRPr="009A09C9" w:rsidTr="004A772C">
        <w:trPr>
          <w:trHeight w:val="300"/>
        </w:trPr>
        <w:tc>
          <w:tcPr>
            <w:tcW w:w="5000" w:type="pct"/>
            <w:shd w:val="clear" w:color="auto" w:fill="auto"/>
            <w:noWrap/>
            <w:vAlign w:val="center"/>
            <w:hideMark/>
          </w:tcPr>
          <w:p w:rsidR="00E63CB8" w:rsidRPr="00826C28" w:rsidRDefault="00DD4E44" w:rsidP="004F4C13">
            <w:pPr>
              <w:spacing w:after="0" w:line="276" w:lineRule="auto"/>
              <w:rPr>
                <w:rFonts w:asciiTheme="minorHAnsi" w:eastAsia="Times New Roman" w:hAnsiTheme="minorHAnsi"/>
                <w:lang w:eastAsia="nl-BE"/>
              </w:rPr>
            </w:pPr>
            <w:r w:rsidRPr="00826C28">
              <w:rPr>
                <w:rFonts w:asciiTheme="minorHAnsi" w:eastAsia="Times New Roman" w:hAnsiTheme="minorHAnsi"/>
                <w:lang w:eastAsia="nl-BE"/>
              </w:rPr>
              <w:t>Total nr. of dialysis trea</w:t>
            </w:r>
            <w:r w:rsidR="004F4C13">
              <w:rPr>
                <w:rFonts w:asciiTheme="minorHAnsi" w:eastAsia="Times New Roman" w:hAnsiTheme="minorHAnsi"/>
                <w:lang w:eastAsia="nl-BE"/>
              </w:rPr>
              <w:t>tments post-</w:t>
            </w:r>
            <w:proofErr w:type="spellStart"/>
            <w:r w:rsidR="004F4C13">
              <w:rPr>
                <w:rFonts w:asciiTheme="minorHAnsi" w:eastAsia="Times New Roman" w:hAnsiTheme="minorHAnsi"/>
                <w:lang w:eastAsia="nl-BE"/>
              </w:rPr>
              <w:t>Tx</w:t>
            </w:r>
            <w:proofErr w:type="spellEnd"/>
            <w:r w:rsidRPr="00826C28">
              <w:rPr>
                <w:rFonts w:asciiTheme="minorHAnsi" w:eastAsia="Times New Roman" w:hAnsiTheme="minorHAnsi"/>
                <w:lang w:eastAsia="nl-BE"/>
              </w:rPr>
              <w:t>: 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Complications interfering with graft function not mentioned above: ___________________</w:t>
            </w:r>
          </w:p>
        </w:tc>
      </w:tr>
      <w:tr w:rsidR="00E63CB8" w:rsidRPr="0021766A" w:rsidTr="004A772C">
        <w:trPr>
          <w:trHeight w:val="300"/>
        </w:trPr>
        <w:tc>
          <w:tcPr>
            <w:tcW w:w="5000" w:type="pct"/>
            <w:shd w:val="clear" w:color="auto" w:fill="auto"/>
            <w:noWrap/>
            <w:vAlign w:val="center"/>
            <w:hideMark/>
          </w:tcPr>
          <w:p w:rsidR="00E63CB8" w:rsidRPr="006752A8" w:rsidRDefault="00ED359E" w:rsidP="00D7578A">
            <w:pPr>
              <w:spacing w:after="0" w:line="276" w:lineRule="auto"/>
              <w:rPr>
                <w:rFonts w:asciiTheme="minorHAnsi" w:eastAsia="Times New Roman" w:hAnsiTheme="minorHAnsi"/>
                <w:color w:val="000000"/>
                <w:lang w:eastAsia="nl-BE"/>
              </w:rPr>
            </w:pPr>
            <w:r w:rsidRPr="006752A8">
              <w:rPr>
                <w:rFonts w:asciiTheme="minorHAnsi" w:eastAsia="Times New Roman" w:hAnsiTheme="minorHAnsi"/>
                <w:color w:val="000000"/>
                <w:lang w:eastAsia="nl-BE"/>
              </w:rPr>
              <w:t>Other complications and/or adverse events: ____________________</w:t>
            </w:r>
          </w:p>
        </w:tc>
      </w:tr>
      <w:tr w:rsidR="000914D2" w:rsidRPr="0021766A" w:rsidTr="004A772C">
        <w:trPr>
          <w:trHeight w:val="300"/>
        </w:trPr>
        <w:tc>
          <w:tcPr>
            <w:tcW w:w="5000" w:type="pct"/>
            <w:shd w:val="clear" w:color="auto" w:fill="auto"/>
            <w:noWrap/>
            <w:vAlign w:val="center"/>
          </w:tcPr>
          <w:p w:rsidR="000914D2" w:rsidRPr="006752A8" w:rsidRDefault="000914D2" w:rsidP="00D7578A">
            <w:pPr>
              <w:spacing w:after="0" w:line="276" w:lineRule="auto"/>
              <w:rPr>
                <w:rFonts w:asciiTheme="minorHAnsi" w:eastAsia="Times New Roman" w:hAnsiTheme="minorHAnsi"/>
                <w:color w:val="000000"/>
                <w:lang w:eastAsia="nl-BE"/>
              </w:rPr>
            </w:pPr>
          </w:p>
        </w:tc>
      </w:tr>
      <w:tr w:rsidR="000914D2" w:rsidRPr="0021766A" w:rsidTr="004A772C">
        <w:trPr>
          <w:trHeight w:val="300"/>
        </w:trPr>
        <w:tc>
          <w:tcPr>
            <w:tcW w:w="5000" w:type="pct"/>
            <w:shd w:val="clear" w:color="auto" w:fill="auto"/>
            <w:noWrap/>
            <w:vAlign w:val="center"/>
          </w:tcPr>
          <w:p w:rsidR="000914D2" w:rsidRPr="000914D2" w:rsidRDefault="000914D2" w:rsidP="000914D2">
            <w:pPr>
              <w:spacing w:after="0" w:line="240" w:lineRule="auto"/>
            </w:pPr>
            <w:r>
              <w:t xml:space="preserve">Serial Number of the used Kidney Assist device  </w:t>
            </w:r>
          </w:p>
        </w:tc>
      </w:tr>
      <w:tr w:rsidR="000914D2" w:rsidRPr="0021766A" w:rsidTr="004A772C">
        <w:trPr>
          <w:trHeight w:val="300"/>
        </w:trPr>
        <w:tc>
          <w:tcPr>
            <w:tcW w:w="5000" w:type="pct"/>
            <w:shd w:val="clear" w:color="auto" w:fill="auto"/>
            <w:noWrap/>
            <w:vAlign w:val="center"/>
          </w:tcPr>
          <w:p w:rsidR="000914D2" w:rsidRDefault="000914D2" w:rsidP="000914D2">
            <w:pPr>
              <w:spacing w:after="0" w:line="240" w:lineRule="auto"/>
            </w:pPr>
            <w:proofErr w:type="spellStart"/>
            <w:r>
              <w:t>Lotnumber</w:t>
            </w:r>
            <w:proofErr w:type="spellEnd"/>
            <w:r>
              <w:t xml:space="preserve"> of the used disposable(s)</w:t>
            </w:r>
          </w:p>
        </w:tc>
      </w:tr>
      <w:tr w:rsidR="000914D2" w:rsidRPr="0021766A" w:rsidTr="004A772C">
        <w:trPr>
          <w:trHeight w:val="300"/>
        </w:trPr>
        <w:tc>
          <w:tcPr>
            <w:tcW w:w="5000" w:type="pct"/>
            <w:shd w:val="clear" w:color="auto" w:fill="auto"/>
            <w:noWrap/>
            <w:vAlign w:val="center"/>
          </w:tcPr>
          <w:p w:rsidR="000914D2" w:rsidRDefault="000914D2" w:rsidP="000914D2">
            <w:pPr>
              <w:spacing w:after="0" w:line="240" w:lineRule="auto"/>
            </w:pPr>
            <w:r>
              <w:t xml:space="preserve">Used </w:t>
            </w:r>
            <w:proofErr w:type="spellStart"/>
            <w:r>
              <w:t>patchholder</w:t>
            </w:r>
            <w:proofErr w:type="spellEnd"/>
            <w:r>
              <w:t xml:space="preserve"> (small, large, double artery)</w:t>
            </w:r>
          </w:p>
        </w:tc>
      </w:tr>
      <w:tr w:rsidR="000914D2" w:rsidRPr="0021766A" w:rsidTr="004A772C">
        <w:trPr>
          <w:trHeight w:val="300"/>
        </w:trPr>
        <w:tc>
          <w:tcPr>
            <w:tcW w:w="5000" w:type="pct"/>
            <w:shd w:val="clear" w:color="auto" w:fill="auto"/>
            <w:noWrap/>
            <w:vAlign w:val="center"/>
          </w:tcPr>
          <w:p w:rsidR="000914D2" w:rsidRDefault="000914D2" w:rsidP="000914D2">
            <w:pPr>
              <w:spacing w:after="0" w:line="240" w:lineRule="auto"/>
            </w:pPr>
            <w:proofErr w:type="gramStart"/>
            <w:r>
              <w:t>artificial</w:t>
            </w:r>
            <w:proofErr w:type="gramEnd"/>
            <w:r>
              <w:t xml:space="preserve"> patch used (yes/no) If yes, what size (small, large).</w:t>
            </w:r>
          </w:p>
        </w:tc>
      </w:tr>
    </w:tbl>
    <w:p w:rsidR="000914D2" w:rsidRDefault="000914D2" w:rsidP="000914D2">
      <w:pPr>
        <w:spacing w:after="0" w:line="240" w:lineRule="auto"/>
      </w:pPr>
      <w:bookmarkStart w:id="444" w:name="_Bioresource"/>
      <w:bookmarkStart w:id="445" w:name="_Statistical_Analysis_Plan"/>
      <w:bookmarkStart w:id="446" w:name="_Toc362008603"/>
      <w:bookmarkEnd w:id="444"/>
      <w:bookmarkEnd w:id="445"/>
    </w:p>
    <w:p w:rsidR="000914D2" w:rsidRDefault="000914D2" w:rsidP="000914D2">
      <w:pPr>
        <w:spacing w:after="0" w:line="240" w:lineRule="auto"/>
      </w:pPr>
    </w:p>
    <w:p w:rsidR="000914D2" w:rsidRDefault="000914D2" w:rsidP="000914D2">
      <w:pPr>
        <w:spacing w:after="0" w:line="240" w:lineRule="auto"/>
      </w:pPr>
    </w:p>
    <w:p w:rsidR="000914D2" w:rsidRDefault="000914D2" w:rsidP="000914D2">
      <w:pPr>
        <w:spacing w:after="0" w:line="240" w:lineRule="auto"/>
      </w:pPr>
    </w:p>
    <w:p w:rsidR="00256F0B" w:rsidRDefault="00256F0B" w:rsidP="000914D2">
      <w:pPr>
        <w:spacing w:after="0" w:line="240" w:lineRule="auto"/>
      </w:pPr>
      <w:r>
        <w:br w:type="page"/>
      </w:r>
    </w:p>
    <w:p w:rsidR="005E2AC5" w:rsidRPr="0021766A" w:rsidRDefault="003807E7" w:rsidP="00A477F3">
      <w:pPr>
        <w:pStyle w:val="Heading2"/>
        <w:numPr>
          <w:ilvl w:val="0"/>
          <w:numId w:val="32"/>
        </w:numPr>
        <w:spacing w:line="276" w:lineRule="auto"/>
      </w:pPr>
      <w:bookmarkStart w:id="447" w:name="_Bio_resource"/>
      <w:bookmarkStart w:id="448" w:name="_Toc378337656"/>
      <w:bookmarkStart w:id="449" w:name="_Toc378337657"/>
      <w:bookmarkStart w:id="450" w:name="_Toc378337658"/>
      <w:bookmarkStart w:id="451" w:name="_Toc378337659"/>
      <w:bookmarkStart w:id="452" w:name="_Toc378337660"/>
      <w:bookmarkStart w:id="453" w:name="_Toc378337661"/>
      <w:bookmarkStart w:id="454" w:name="_Toc378337662"/>
      <w:bookmarkStart w:id="455" w:name="_Toc378337663"/>
      <w:bookmarkStart w:id="456" w:name="_Toc378337664"/>
      <w:bookmarkStart w:id="457" w:name="_Toc378337665"/>
      <w:bookmarkStart w:id="458" w:name="_Toc378337666"/>
      <w:bookmarkStart w:id="459" w:name="_Toc378337667"/>
      <w:bookmarkStart w:id="460" w:name="_Toc378337668"/>
      <w:bookmarkStart w:id="461" w:name="_Toc378337669"/>
      <w:bookmarkStart w:id="462" w:name="_Toc378337670"/>
      <w:bookmarkStart w:id="463" w:name="_Toc378337671"/>
      <w:bookmarkStart w:id="464" w:name="_Toc378337672"/>
      <w:bookmarkStart w:id="465" w:name="_Toc378337673"/>
      <w:bookmarkStart w:id="466" w:name="_Toc378337674"/>
      <w:bookmarkStart w:id="467" w:name="_Toc378337675"/>
      <w:bookmarkStart w:id="468" w:name="_Toc378337676"/>
      <w:bookmarkStart w:id="469" w:name="_Toc378337677"/>
      <w:bookmarkStart w:id="470" w:name="_Toc378337678"/>
      <w:bookmarkStart w:id="471" w:name="_Toc378337679"/>
      <w:bookmarkStart w:id="472" w:name="_Toc378337680"/>
      <w:bookmarkStart w:id="473" w:name="_Toc378337681"/>
      <w:bookmarkStart w:id="474" w:name="_Toc378337682"/>
      <w:bookmarkStart w:id="475" w:name="_Toc378337683"/>
      <w:bookmarkStart w:id="476" w:name="_Toc378333928"/>
      <w:bookmarkStart w:id="477" w:name="_Toc378337684"/>
      <w:bookmarkStart w:id="478" w:name="_Lead_Investigators"/>
      <w:bookmarkStart w:id="479" w:name="_Ref378596764"/>
      <w:bookmarkStart w:id="480" w:name="_Toc384289481"/>
      <w:bookmarkStart w:id="481" w:name="_Toc384315337"/>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r>
        <w:t>Local investigators</w:t>
      </w:r>
      <w:bookmarkEnd w:id="479"/>
      <w:bookmarkEnd w:id="480"/>
      <w:bookmarkEnd w:id="481"/>
    </w:p>
    <w:p w:rsidR="005E2AC5" w:rsidRPr="0021766A" w:rsidRDefault="005E2AC5" w:rsidP="00D7578A">
      <w:pPr>
        <w:spacing w:line="276" w:lineRule="auto"/>
      </w:pPr>
    </w:p>
    <w:tbl>
      <w:tblPr>
        <w:tblStyle w:val="LightShading-Accent11"/>
        <w:tblW w:w="5000" w:type="pct"/>
        <w:tblLook w:val="04A0"/>
      </w:tblPr>
      <w:tblGrid>
        <w:gridCol w:w="5777"/>
        <w:gridCol w:w="3511"/>
      </w:tblGrid>
      <w:tr w:rsidR="005E2AC5" w:rsidRPr="0021766A" w:rsidTr="005B7E8E">
        <w:trPr>
          <w:cnfStyle w:val="100000000000"/>
        </w:trPr>
        <w:tc>
          <w:tcPr>
            <w:cnfStyle w:val="001000000000"/>
            <w:tcW w:w="3110" w:type="pct"/>
            <w:shd w:val="clear" w:color="auto" w:fill="C6D9F1" w:themeFill="text2" w:themeFillTint="33"/>
            <w:vAlign w:val="center"/>
          </w:tcPr>
          <w:p w:rsidR="005E2AC5" w:rsidRPr="0021766A" w:rsidRDefault="005E2AC5" w:rsidP="00D7578A">
            <w:pPr>
              <w:spacing w:after="0" w:line="276" w:lineRule="auto"/>
              <w:rPr>
                <w:color w:val="auto"/>
              </w:rPr>
            </w:pPr>
            <w:r w:rsidRPr="0021766A">
              <w:rPr>
                <w:color w:val="auto"/>
              </w:rPr>
              <w:t>Participating Centre</w:t>
            </w:r>
          </w:p>
        </w:tc>
        <w:tc>
          <w:tcPr>
            <w:tcW w:w="1890" w:type="pct"/>
            <w:shd w:val="clear" w:color="auto" w:fill="C6D9F1" w:themeFill="text2" w:themeFillTint="33"/>
            <w:vAlign w:val="center"/>
          </w:tcPr>
          <w:p w:rsidR="005E2AC5" w:rsidRPr="0021766A" w:rsidRDefault="005E2AC5" w:rsidP="000620C2">
            <w:pPr>
              <w:spacing w:after="0" w:line="276" w:lineRule="auto"/>
              <w:cnfStyle w:val="100000000000"/>
              <w:rPr>
                <w:color w:val="auto"/>
              </w:rPr>
            </w:pPr>
            <w:r w:rsidRPr="0021766A">
              <w:rPr>
                <w:color w:val="auto"/>
              </w:rPr>
              <w:t>L</w:t>
            </w:r>
            <w:r w:rsidR="000620C2">
              <w:rPr>
                <w:color w:val="auto"/>
              </w:rPr>
              <w:t>ocal</w:t>
            </w:r>
            <w:r w:rsidRPr="0021766A">
              <w:rPr>
                <w:color w:val="auto"/>
              </w:rPr>
              <w:t xml:space="preserve"> Investigator</w:t>
            </w:r>
          </w:p>
        </w:tc>
      </w:tr>
      <w:tr w:rsidR="005E2AC5" w:rsidRPr="0021766A" w:rsidTr="005B7E8E">
        <w:trPr>
          <w:cnfStyle w:val="000000100000"/>
        </w:trPr>
        <w:tc>
          <w:tcPr>
            <w:cnfStyle w:val="001000000000"/>
            <w:tcW w:w="3110" w:type="pct"/>
            <w:vAlign w:val="center"/>
          </w:tcPr>
          <w:p w:rsidR="005E2AC5" w:rsidRPr="00826C28" w:rsidRDefault="00DD4E44" w:rsidP="00D7578A">
            <w:pPr>
              <w:spacing w:after="0" w:line="276" w:lineRule="auto"/>
              <w:rPr>
                <w:b w:val="0"/>
                <w:color w:val="auto"/>
              </w:rPr>
            </w:pPr>
            <w:proofErr w:type="spellStart"/>
            <w:r w:rsidRPr="00826C28">
              <w:rPr>
                <w:b w:val="0"/>
                <w:color w:val="auto"/>
              </w:rPr>
              <w:t>Universitaire</w:t>
            </w:r>
            <w:proofErr w:type="spellEnd"/>
            <w:r w:rsidRPr="00826C28">
              <w:rPr>
                <w:b w:val="0"/>
                <w:color w:val="auto"/>
              </w:rPr>
              <w:t xml:space="preserve"> </w:t>
            </w:r>
            <w:proofErr w:type="spellStart"/>
            <w:r w:rsidRPr="00826C28">
              <w:rPr>
                <w:b w:val="0"/>
                <w:color w:val="auto"/>
              </w:rPr>
              <w:t>Ziekenhuizen</w:t>
            </w:r>
            <w:proofErr w:type="spellEnd"/>
            <w:r w:rsidRPr="00826C28">
              <w:rPr>
                <w:b w:val="0"/>
                <w:color w:val="auto"/>
              </w:rPr>
              <w:t xml:space="preserve"> Leuven, Belgium</w:t>
            </w:r>
          </w:p>
        </w:tc>
        <w:tc>
          <w:tcPr>
            <w:tcW w:w="1890" w:type="pct"/>
            <w:vAlign w:val="center"/>
          </w:tcPr>
          <w:p w:rsidR="005E2AC5" w:rsidRPr="00256F0B" w:rsidRDefault="00DD4E44" w:rsidP="00D7578A">
            <w:pPr>
              <w:spacing w:after="0" w:line="276" w:lineRule="auto"/>
              <w:cnfStyle w:val="000000100000"/>
              <w:rPr>
                <w:color w:val="auto"/>
              </w:rPr>
            </w:pPr>
            <w:r w:rsidRPr="00826C28">
              <w:rPr>
                <w:color w:val="auto"/>
              </w:rPr>
              <w:t>Ina Jochmans, surgeon</w:t>
            </w:r>
          </w:p>
        </w:tc>
      </w:tr>
      <w:tr w:rsidR="005E2AC5" w:rsidRPr="0021766A" w:rsidTr="005B7E8E">
        <w:tc>
          <w:tcPr>
            <w:cnfStyle w:val="001000000000"/>
            <w:tcW w:w="3110" w:type="pct"/>
            <w:vAlign w:val="center"/>
          </w:tcPr>
          <w:p w:rsidR="005E2AC5" w:rsidRPr="00826C28" w:rsidRDefault="00DD4E44" w:rsidP="00D7578A">
            <w:pPr>
              <w:spacing w:after="0" w:line="276" w:lineRule="auto"/>
              <w:rPr>
                <w:b w:val="0"/>
                <w:color w:val="auto"/>
              </w:rPr>
            </w:pPr>
            <w:proofErr w:type="spellStart"/>
            <w:r w:rsidRPr="00826C28">
              <w:rPr>
                <w:b w:val="0"/>
                <w:color w:val="auto"/>
              </w:rPr>
              <w:t>Universitair</w:t>
            </w:r>
            <w:proofErr w:type="spellEnd"/>
            <w:r w:rsidRPr="00826C28">
              <w:rPr>
                <w:b w:val="0"/>
                <w:color w:val="auto"/>
              </w:rPr>
              <w:t xml:space="preserve"> </w:t>
            </w:r>
            <w:proofErr w:type="spellStart"/>
            <w:r w:rsidRPr="00826C28">
              <w:rPr>
                <w:b w:val="0"/>
                <w:color w:val="auto"/>
              </w:rPr>
              <w:t>Ziekenhuis</w:t>
            </w:r>
            <w:proofErr w:type="spellEnd"/>
            <w:r w:rsidRPr="00826C28">
              <w:rPr>
                <w:b w:val="0"/>
                <w:color w:val="auto"/>
              </w:rPr>
              <w:t xml:space="preserve"> </w:t>
            </w:r>
            <w:proofErr w:type="spellStart"/>
            <w:r w:rsidRPr="00826C28">
              <w:rPr>
                <w:b w:val="0"/>
                <w:color w:val="auto"/>
              </w:rPr>
              <w:t>Antwerpen</w:t>
            </w:r>
            <w:proofErr w:type="spellEnd"/>
            <w:r w:rsidRPr="00826C28">
              <w:rPr>
                <w:b w:val="0"/>
                <w:color w:val="auto"/>
              </w:rPr>
              <w:t>, Belgium</w:t>
            </w:r>
          </w:p>
        </w:tc>
        <w:tc>
          <w:tcPr>
            <w:tcW w:w="1890" w:type="pct"/>
            <w:vAlign w:val="center"/>
          </w:tcPr>
          <w:p w:rsidR="005E2AC5" w:rsidRPr="00256F0B" w:rsidRDefault="00DD4E44" w:rsidP="00D7578A">
            <w:pPr>
              <w:spacing w:after="0" w:line="276" w:lineRule="auto"/>
              <w:cnfStyle w:val="000000000000"/>
              <w:rPr>
                <w:color w:val="auto"/>
              </w:rPr>
            </w:pPr>
            <w:r w:rsidRPr="00826C28">
              <w:rPr>
                <w:color w:val="auto"/>
              </w:rPr>
              <w:t xml:space="preserve">Dirk </w:t>
            </w:r>
            <w:proofErr w:type="spellStart"/>
            <w:r w:rsidRPr="00826C28">
              <w:rPr>
                <w:color w:val="auto"/>
              </w:rPr>
              <w:t>Ysebaert</w:t>
            </w:r>
            <w:proofErr w:type="spellEnd"/>
            <w:r w:rsidRPr="00826C28">
              <w:rPr>
                <w:color w:val="auto"/>
              </w:rPr>
              <w:t>, surgeon</w:t>
            </w:r>
          </w:p>
        </w:tc>
      </w:tr>
      <w:tr w:rsidR="005E2AC5" w:rsidRPr="00F061DF" w:rsidTr="005B7E8E">
        <w:trPr>
          <w:cnfStyle w:val="000000100000"/>
        </w:trPr>
        <w:tc>
          <w:tcPr>
            <w:cnfStyle w:val="001000000000"/>
            <w:tcW w:w="3110" w:type="pct"/>
            <w:vAlign w:val="center"/>
          </w:tcPr>
          <w:p w:rsidR="005E2AC5" w:rsidRPr="00826C28" w:rsidRDefault="00DD4E44" w:rsidP="00D7578A">
            <w:pPr>
              <w:spacing w:after="0" w:line="276" w:lineRule="auto"/>
              <w:rPr>
                <w:b w:val="0"/>
                <w:color w:val="auto"/>
              </w:rPr>
            </w:pPr>
            <w:proofErr w:type="spellStart"/>
            <w:r w:rsidRPr="00826C28">
              <w:rPr>
                <w:b w:val="0"/>
                <w:color w:val="auto"/>
              </w:rPr>
              <w:t>Universitair</w:t>
            </w:r>
            <w:proofErr w:type="spellEnd"/>
            <w:r w:rsidRPr="00826C28">
              <w:rPr>
                <w:b w:val="0"/>
                <w:color w:val="auto"/>
              </w:rPr>
              <w:t xml:space="preserve"> </w:t>
            </w:r>
            <w:proofErr w:type="spellStart"/>
            <w:r w:rsidRPr="00826C28">
              <w:rPr>
                <w:b w:val="0"/>
                <w:color w:val="auto"/>
              </w:rPr>
              <w:t>Ziekenhuis</w:t>
            </w:r>
            <w:proofErr w:type="spellEnd"/>
            <w:r w:rsidRPr="00826C28">
              <w:rPr>
                <w:b w:val="0"/>
                <w:color w:val="auto"/>
              </w:rPr>
              <w:t xml:space="preserve"> </w:t>
            </w:r>
            <w:proofErr w:type="spellStart"/>
            <w:r w:rsidRPr="00826C28">
              <w:rPr>
                <w:b w:val="0"/>
                <w:color w:val="auto"/>
              </w:rPr>
              <w:t>Brussel</w:t>
            </w:r>
            <w:proofErr w:type="spellEnd"/>
            <w:r w:rsidRPr="00826C28">
              <w:rPr>
                <w:b w:val="0"/>
                <w:color w:val="auto"/>
              </w:rPr>
              <w:t>, Belgium</w:t>
            </w:r>
          </w:p>
        </w:tc>
        <w:tc>
          <w:tcPr>
            <w:tcW w:w="1890" w:type="pct"/>
            <w:vAlign w:val="center"/>
          </w:tcPr>
          <w:p w:rsidR="005E2AC5" w:rsidRPr="00826C28" w:rsidRDefault="00DD4E44" w:rsidP="00D7578A">
            <w:pPr>
              <w:spacing w:after="0" w:line="276" w:lineRule="auto"/>
              <w:cnfStyle w:val="000000100000"/>
              <w:rPr>
                <w:color w:val="auto"/>
                <w:lang w:val="fr-FR"/>
              </w:rPr>
            </w:pPr>
            <w:r w:rsidRPr="00826C28">
              <w:rPr>
                <w:color w:val="auto"/>
                <w:lang w:val="fr-FR"/>
              </w:rPr>
              <w:t xml:space="preserve">Jacques Sennesael, Lissa Pipeleers, </w:t>
            </w:r>
            <w:proofErr w:type="spellStart"/>
            <w:r w:rsidRPr="00826C28">
              <w:rPr>
                <w:color w:val="auto"/>
                <w:lang w:val="fr-FR"/>
              </w:rPr>
              <w:t>nephrologists</w:t>
            </w:r>
            <w:proofErr w:type="spellEnd"/>
          </w:p>
        </w:tc>
      </w:tr>
      <w:tr w:rsidR="005E2AC5" w:rsidRPr="0021766A" w:rsidTr="005B7E8E">
        <w:tc>
          <w:tcPr>
            <w:cnfStyle w:val="001000000000"/>
            <w:tcW w:w="3110" w:type="pct"/>
            <w:vAlign w:val="center"/>
          </w:tcPr>
          <w:p w:rsidR="005E2AC5" w:rsidRPr="00826C28" w:rsidRDefault="00DD4E44" w:rsidP="00D7578A">
            <w:pPr>
              <w:spacing w:after="0" w:line="276" w:lineRule="auto"/>
              <w:rPr>
                <w:b w:val="0"/>
                <w:color w:val="auto"/>
                <w:lang w:val="fr-FR"/>
              </w:rPr>
            </w:pPr>
            <w:r w:rsidRPr="00826C28">
              <w:rPr>
                <w:b w:val="0"/>
                <w:color w:val="auto"/>
                <w:lang w:val="fr-FR"/>
              </w:rPr>
              <w:t xml:space="preserve">Université Catholique de Louvain, </w:t>
            </w:r>
            <w:proofErr w:type="spellStart"/>
            <w:r w:rsidRPr="00826C28">
              <w:rPr>
                <w:b w:val="0"/>
                <w:color w:val="auto"/>
                <w:lang w:val="fr-FR"/>
              </w:rPr>
              <w:t>Belgium</w:t>
            </w:r>
            <w:proofErr w:type="spellEnd"/>
          </w:p>
        </w:tc>
        <w:tc>
          <w:tcPr>
            <w:tcW w:w="1890" w:type="pct"/>
            <w:vAlign w:val="center"/>
          </w:tcPr>
          <w:p w:rsidR="005E2AC5" w:rsidRPr="00256F0B" w:rsidRDefault="00DD4E44" w:rsidP="00D7578A">
            <w:pPr>
              <w:spacing w:after="0" w:line="276" w:lineRule="auto"/>
              <w:cnfStyle w:val="000000000000"/>
              <w:rPr>
                <w:color w:val="auto"/>
              </w:rPr>
            </w:pPr>
            <w:r w:rsidRPr="00826C28">
              <w:rPr>
                <w:color w:val="auto"/>
              </w:rPr>
              <w:t>Tom Darius, surgeon</w:t>
            </w:r>
          </w:p>
        </w:tc>
      </w:tr>
      <w:tr w:rsidR="005E2AC5" w:rsidRPr="0021766A" w:rsidTr="005B7E8E">
        <w:trPr>
          <w:cnfStyle w:val="000000100000"/>
        </w:trPr>
        <w:tc>
          <w:tcPr>
            <w:cnfStyle w:val="001000000000"/>
            <w:tcW w:w="3110" w:type="pct"/>
            <w:vAlign w:val="center"/>
          </w:tcPr>
          <w:p w:rsidR="005E2AC5" w:rsidRPr="00826C28" w:rsidRDefault="00DD4E44" w:rsidP="00D7578A">
            <w:pPr>
              <w:spacing w:after="0" w:line="276" w:lineRule="auto"/>
              <w:rPr>
                <w:b w:val="0"/>
                <w:color w:val="auto"/>
                <w:lang w:val="fr-FR"/>
              </w:rPr>
            </w:pPr>
            <w:r w:rsidRPr="00826C28">
              <w:rPr>
                <w:b w:val="0"/>
                <w:color w:val="auto"/>
                <w:lang w:val="fr-FR"/>
              </w:rPr>
              <w:t xml:space="preserve">Université Libre de Bruxelles, </w:t>
            </w:r>
            <w:proofErr w:type="spellStart"/>
            <w:r w:rsidRPr="00826C28">
              <w:rPr>
                <w:b w:val="0"/>
                <w:color w:val="auto"/>
                <w:lang w:val="fr-FR"/>
              </w:rPr>
              <w:t>Belgium</w:t>
            </w:r>
            <w:proofErr w:type="spellEnd"/>
          </w:p>
        </w:tc>
        <w:tc>
          <w:tcPr>
            <w:tcW w:w="1890" w:type="pct"/>
            <w:vAlign w:val="center"/>
          </w:tcPr>
          <w:p w:rsidR="005E2AC5" w:rsidRPr="00256F0B" w:rsidRDefault="00ED359E" w:rsidP="00D7578A">
            <w:pPr>
              <w:spacing w:after="0" w:line="276" w:lineRule="auto"/>
              <w:cnfStyle w:val="000000100000"/>
              <w:rPr>
                <w:color w:val="auto"/>
              </w:rPr>
            </w:pPr>
            <w:r w:rsidRPr="00256F0B">
              <w:rPr>
                <w:color w:val="auto"/>
              </w:rPr>
              <w:t>Dimitri Mikhalski, surgeon</w:t>
            </w:r>
          </w:p>
        </w:tc>
      </w:tr>
      <w:tr w:rsidR="005E2AC5" w:rsidRPr="0021766A" w:rsidTr="005B7E8E">
        <w:tc>
          <w:tcPr>
            <w:cnfStyle w:val="001000000000"/>
            <w:tcW w:w="3110" w:type="pct"/>
            <w:vAlign w:val="center"/>
          </w:tcPr>
          <w:p w:rsidR="005E2AC5" w:rsidRPr="00826C28" w:rsidRDefault="00DD4E44" w:rsidP="00D7578A">
            <w:pPr>
              <w:spacing w:after="0" w:line="276" w:lineRule="auto"/>
              <w:rPr>
                <w:b w:val="0"/>
                <w:color w:val="auto"/>
                <w:lang w:val="fr-FR"/>
              </w:rPr>
            </w:pPr>
            <w:r w:rsidRPr="00826C28">
              <w:rPr>
                <w:b w:val="0"/>
                <w:color w:val="auto"/>
                <w:lang w:val="fr-FR"/>
              </w:rPr>
              <w:t xml:space="preserve">Centre Hospitalier de Liège, </w:t>
            </w:r>
            <w:proofErr w:type="spellStart"/>
            <w:r w:rsidRPr="00826C28">
              <w:rPr>
                <w:b w:val="0"/>
                <w:color w:val="auto"/>
                <w:lang w:val="fr-FR"/>
              </w:rPr>
              <w:t>Belgium</w:t>
            </w:r>
            <w:proofErr w:type="spellEnd"/>
          </w:p>
        </w:tc>
        <w:tc>
          <w:tcPr>
            <w:tcW w:w="1890" w:type="pct"/>
            <w:vAlign w:val="center"/>
          </w:tcPr>
          <w:p w:rsidR="005E2AC5" w:rsidRPr="00256F0B" w:rsidRDefault="00DD4E44" w:rsidP="00B12614">
            <w:pPr>
              <w:spacing w:after="0" w:line="276" w:lineRule="auto"/>
              <w:cnfStyle w:val="000000000000"/>
              <w:rPr>
                <w:color w:val="auto"/>
              </w:rPr>
            </w:pPr>
            <w:r w:rsidRPr="00826C28">
              <w:rPr>
                <w:rFonts w:eastAsia="Times New Roman" w:cs="Calibri"/>
                <w:color w:val="auto"/>
                <w:lang w:val="en-US"/>
              </w:rPr>
              <w:t>Laurent Weekers</w:t>
            </w:r>
            <w:r w:rsidR="00ED359E" w:rsidRPr="00256F0B">
              <w:rPr>
                <w:color w:val="auto"/>
              </w:rPr>
              <w:t xml:space="preserve">, </w:t>
            </w:r>
            <w:proofErr w:type="spellStart"/>
            <w:r w:rsidR="00B12614" w:rsidRPr="00256F0B">
              <w:rPr>
                <w:color w:val="auto"/>
              </w:rPr>
              <w:t>nephrologist</w:t>
            </w:r>
            <w:proofErr w:type="spellEnd"/>
          </w:p>
        </w:tc>
      </w:tr>
      <w:tr w:rsidR="005E2AC5" w:rsidRPr="0021766A" w:rsidTr="005B7E8E">
        <w:trPr>
          <w:cnfStyle w:val="000000100000"/>
        </w:trPr>
        <w:tc>
          <w:tcPr>
            <w:cnfStyle w:val="001000000000"/>
            <w:tcW w:w="3110" w:type="pct"/>
            <w:vAlign w:val="center"/>
          </w:tcPr>
          <w:p w:rsidR="005E2AC5" w:rsidRPr="00256F0B" w:rsidRDefault="00ED359E" w:rsidP="00D7578A">
            <w:pPr>
              <w:spacing w:after="0" w:line="276" w:lineRule="auto"/>
              <w:rPr>
                <w:b w:val="0"/>
                <w:color w:val="auto"/>
              </w:rPr>
            </w:pPr>
            <w:proofErr w:type="spellStart"/>
            <w:r w:rsidRPr="00256F0B">
              <w:rPr>
                <w:b w:val="0"/>
                <w:color w:val="auto"/>
              </w:rPr>
              <w:t>Universitair</w:t>
            </w:r>
            <w:proofErr w:type="spellEnd"/>
            <w:r w:rsidRPr="00256F0B">
              <w:rPr>
                <w:b w:val="0"/>
                <w:color w:val="auto"/>
              </w:rPr>
              <w:t xml:space="preserve"> </w:t>
            </w:r>
            <w:proofErr w:type="spellStart"/>
            <w:r w:rsidRPr="00256F0B">
              <w:rPr>
                <w:b w:val="0"/>
                <w:color w:val="auto"/>
              </w:rPr>
              <w:t>Ziekenhuis</w:t>
            </w:r>
            <w:proofErr w:type="spellEnd"/>
            <w:r w:rsidRPr="00256F0B">
              <w:rPr>
                <w:b w:val="0"/>
                <w:color w:val="auto"/>
              </w:rPr>
              <w:t xml:space="preserve"> Gent, Belgium</w:t>
            </w:r>
          </w:p>
        </w:tc>
        <w:tc>
          <w:tcPr>
            <w:tcW w:w="1890" w:type="pct"/>
            <w:vAlign w:val="center"/>
          </w:tcPr>
          <w:p w:rsidR="005E2AC5" w:rsidRPr="00256F0B" w:rsidRDefault="00ED359E" w:rsidP="00D7578A">
            <w:pPr>
              <w:spacing w:after="0" w:line="276" w:lineRule="auto"/>
              <w:cnfStyle w:val="000000100000"/>
              <w:rPr>
                <w:color w:val="auto"/>
              </w:rPr>
            </w:pPr>
            <w:r w:rsidRPr="00256F0B">
              <w:rPr>
                <w:color w:val="auto"/>
              </w:rPr>
              <w:t>Caren Randon, surgeon</w:t>
            </w:r>
          </w:p>
        </w:tc>
      </w:tr>
      <w:tr w:rsidR="005E2AC5" w:rsidRPr="0021766A" w:rsidTr="005B7E8E">
        <w:tc>
          <w:tcPr>
            <w:cnfStyle w:val="001000000000"/>
            <w:tcW w:w="3110" w:type="pct"/>
            <w:vAlign w:val="center"/>
          </w:tcPr>
          <w:p w:rsidR="005E2AC5" w:rsidRPr="00256F0B" w:rsidRDefault="00ED359E" w:rsidP="00D7578A">
            <w:pPr>
              <w:spacing w:after="0" w:line="276" w:lineRule="auto"/>
              <w:rPr>
                <w:b w:val="0"/>
                <w:color w:val="auto"/>
                <w:lang w:val="nl-BE"/>
              </w:rPr>
            </w:pPr>
            <w:r w:rsidRPr="00256F0B">
              <w:rPr>
                <w:b w:val="0"/>
                <w:color w:val="auto"/>
                <w:lang w:val="nl-BE"/>
              </w:rPr>
              <w:t xml:space="preserve">Universitair Medisch Centrum Groningen, the </w:t>
            </w:r>
            <w:proofErr w:type="spellStart"/>
            <w:r w:rsidRPr="00256F0B">
              <w:rPr>
                <w:b w:val="0"/>
                <w:color w:val="auto"/>
                <w:lang w:val="nl-BE"/>
              </w:rPr>
              <w:t>Netherlands</w:t>
            </w:r>
            <w:proofErr w:type="spellEnd"/>
          </w:p>
        </w:tc>
        <w:tc>
          <w:tcPr>
            <w:tcW w:w="1890" w:type="pct"/>
            <w:vAlign w:val="center"/>
          </w:tcPr>
          <w:p w:rsidR="005E2AC5" w:rsidRPr="00256F0B" w:rsidRDefault="00ED359E" w:rsidP="00D7578A">
            <w:pPr>
              <w:spacing w:after="0" w:line="276" w:lineRule="auto"/>
              <w:cnfStyle w:val="000000000000"/>
              <w:rPr>
                <w:color w:val="auto"/>
              </w:rPr>
            </w:pPr>
            <w:r w:rsidRPr="00256F0B">
              <w:rPr>
                <w:color w:val="auto"/>
              </w:rPr>
              <w:t>Sijbrand Hofker, surgeon</w:t>
            </w:r>
          </w:p>
        </w:tc>
      </w:tr>
      <w:tr w:rsidR="005E2AC5" w:rsidRPr="0021766A" w:rsidTr="005B7E8E">
        <w:trPr>
          <w:cnfStyle w:val="000000100000"/>
        </w:trPr>
        <w:tc>
          <w:tcPr>
            <w:cnfStyle w:val="001000000000"/>
            <w:tcW w:w="3110" w:type="pct"/>
            <w:vAlign w:val="center"/>
          </w:tcPr>
          <w:p w:rsidR="005E2AC5" w:rsidRPr="00256F0B" w:rsidRDefault="00ED359E" w:rsidP="00D7578A">
            <w:pPr>
              <w:spacing w:after="0" w:line="276" w:lineRule="auto"/>
              <w:rPr>
                <w:b w:val="0"/>
                <w:color w:val="auto"/>
                <w:lang w:val="nl-BE"/>
              </w:rPr>
            </w:pPr>
            <w:r w:rsidRPr="00256F0B">
              <w:rPr>
                <w:b w:val="0"/>
                <w:color w:val="auto"/>
                <w:lang w:val="nl-BE"/>
              </w:rPr>
              <w:t xml:space="preserve">Maastricht Universitair Centrum, the </w:t>
            </w:r>
            <w:proofErr w:type="spellStart"/>
            <w:r w:rsidRPr="00256F0B">
              <w:rPr>
                <w:b w:val="0"/>
                <w:color w:val="auto"/>
                <w:lang w:val="nl-BE"/>
              </w:rPr>
              <w:t>Netherlands</w:t>
            </w:r>
            <w:proofErr w:type="spellEnd"/>
          </w:p>
        </w:tc>
        <w:tc>
          <w:tcPr>
            <w:tcW w:w="1890" w:type="pct"/>
            <w:vAlign w:val="center"/>
          </w:tcPr>
          <w:p w:rsidR="005E2AC5" w:rsidRPr="00256F0B" w:rsidRDefault="00ED359E" w:rsidP="00D7578A">
            <w:pPr>
              <w:spacing w:after="0" w:line="276" w:lineRule="auto"/>
              <w:cnfStyle w:val="000000100000"/>
              <w:rPr>
                <w:color w:val="auto"/>
              </w:rPr>
            </w:pPr>
            <w:r w:rsidRPr="00256F0B">
              <w:rPr>
                <w:color w:val="auto"/>
              </w:rPr>
              <w:t xml:space="preserve">Ernst van </w:t>
            </w:r>
            <w:proofErr w:type="spellStart"/>
            <w:r w:rsidRPr="00256F0B">
              <w:rPr>
                <w:color w:val="auto"/>
              </w:rPr>
              <w:t>Heurn</w:t>
            </w:r>
            <w:proofErr w:type="spellEnd"/>
            <w:r w:rsidRPr="00256F0B">
              <w:rPr>
                <w:color w:val="auto"/>
              </w:rPr>
              <w:t>, surgeon</w:t>
            </w:r>
          </w:p>
        </w:tc>
      </w:tr>
      <w:tr w:rsidR="005E2AC5" w:rsidRPr="0021766A" w:rsidTr="005B7E8E">
        <w:tc>
          <w:tcPr>
            <w:cnfStyle w:val="001000000000"/>
            <w:tcW w:w="3110" w:type="pct"/>
            <w:vAlign w:val="center"/>
          </w:tcPr>
          <w:p w:rsidR="005E2AC5" w:rsidRPr="00256F0B" w:rsidRDefault="00ED359E" w:rsidP="00D7578A">
            <w:pPr>
              <w:spacing w:after="0" w:line="276" w:lineRule="auto"/>
              <w:rPr>
                <w:b w:val="0"/>
                <w:color w:val="auto"/>
                <w:lang w:val="nl-BE"/>
              </w:rPr>
            </w:pPr>
            <w:proofErr w:type="spellStart"/>
            <w:r w:rsidRPr="00256F0B">
              <w:rPr>
                <w:b w:val="0"/>
                <w:color w:val="auto"/>
                <w:lang w:val="nl-BE"/>
              </w:rPr>
              <w:t>Leids</w:t>
            </w:r>
            <w:proofErr w:type="spellEnd"/>
            <w:r w:rsidRPr="00256F0B">
              <w:rPr>
                <w:b w:val="0"/>
                <w:color w:val="auto"/>
                <w:lang w:val="nl-BE"/>
              </w:rPr>
              <w:t xml:space="preserve"> Universitair Centrum, the </w:t>
            </w:r>
            <w:proofErr w:type="spellStart"/>
            <w:r w:rsidRPr="00256F0B">
              <w:rPr>
                <w:b w:val="0"/>
                <w:color w:val="auto"/>
                <w:lang w:val="nl-BE"/>
              </w:rPr>
              <w:t>Netherlands</w:t>
            </w:r>
            <w:proofErr w:type="spellEnd"/>
          </w:p>
        </w:tc>
        <w:tc>
          <w:tcPr>
            <w:tcW w:w="1890" w:type="pct"/>
            <w:vAlign w:val="center"/>
          </w:tcPr>
          <w:p w:rsidR="005E2AC5" w:rsidRPr="00256F0B" w:rsidRDefault="00ED359E" w:rsidP="00D7578A">
            <w:pPr>
              <w:spacing w:after="0" w:line="276" w:lineRule="auto"/>
              <w:cnfStyle w:val="000000000000"/>
              <w:rPr>
                <w:color w:val="auto"/>
              </w:rPr>
            </w:pPr>
            <w:r w:rsidRPr="00256F0B">
              <w:rPr>
                <w:color w:val="auto"/>
              </w:rPr>
              <w:t>Jan Ringers, surgeon</w:t>
            </w:r>
          </w:p>
        </w:tc>
      </w:tr>
      <w:tr w:rsidR="005E2AC5" w:rsidRPr="0021766A" w:rsidTr="005B7E8E">
        <w:trPr>
          <w:cnfStyle w:val="000000100000"/>
        </w:trPr>
        <w:tc>
          <w:tcPr>
            <w:cnfStyle w:val="001000000000"/>
            <w:tcW w:w="3110" w:type="pct"/>
            <w:vAlign w:val="center"/>
          </w:tcPr>
          <w:p w:rsidR="005E2AC5" w:rsidRPr="00256F0B" w:rsidRDefault="00ED359E" w:rsidP="00D7578A">
            <w:pPr>
              <w:spacing w:after="0" w:line="276" w:lineRule="auto"/>
              <w:rPr>
                <w:b w:val="0"/>
                <w:color w:val="auto"/>
                <w:lang w:val="nl-BE"/>
              </w:rPr>
            </w:pPr>
            <w:r w:rsidRPr="00256F0B">
              <w:rPr>
                <w:b w:val="0"/>
                <w:color w:val="auto"/>
                <w:lang w:val="nl-BE"/>
              </w:rPr>
              <w:t xml:space="preserve">Universitair Medisch Centrum Utrecht, the </w:t>
            </w:r>
            <w:proofErr w:type="spellStart"/>
            <w:r w:rsidRPr="00256F0B">
              <w:rPr>
                <w:b w:val="0"/>
                <w:color w:val="auto"/>
                <w:lang w:val="nl-BE"/>
              </w:rPr>
              <w:t>Netherlands</w:t>
            </w:r>
            <w:proofErr w:type="spellEnd"/>
          </w:p>
        </w:tc>
        <w:tc>
          <w:tcPr>
            <w:tcW w:w="1890" w:type="pct"/>
            <w:vAlign w:val="center"/>
          </w:tcPr>
          <w:p w:rsidR="005E2AC5" w:rsidRPr="00256F0B" w:rsidRDefault="00ED359E" w:rsidP="00D7578A">
            <w:pPr>
              <w:spacing w:after="0" w:line="276" w:lineRule="auto"/>
              <w:cnfStyle w:val="000000100000"/>
              <w:rPr>
                <w:color w:val="auto"/>
              </w:rPr>
            </w:pPr>
            <w:r w:rsidRPr="00256F0B">
              <w:rPr>
                <w:color w:val="auto"/>
              </w:rPr>
              <w:t>Paul Berger, surgeon</w:t>
            </w:r>
          </w:p>
        </w:tc>
      </w:tr>
      <w:tr w:rsidR="005E2AC5" w:rsidRPr="0021766A" w:rsidTr="005B7E8E">
        <w:tc>
          <w:tcPr>
            <w:cnfStyle w:val="001000000000"/>
            <w:tcW w:w="3110" w:type="pct"/>
            <w:vAlign w:val="center"/>
          </w:tcPr>
          <w:p w:rsidR="005E2AC5" w:rsidRPr="00256F0B" w:rsidRDefault="00ED359E" w:rsidP="00D7578A">
            <w:pPr>
              <w:spacing w:after="0" w:line="276" w:lineRule="auto"/>
              <w:rPr>
                <w:b w:val="0"/>
                <w:color w:val="auto"/>
              </w:rPr>
            </w:pPr>
            <w:proofErr w:type="spellStart"/>
            <w:r w:rsidRPr="00256F0B">
              <w:rPr>
                <w:b w:val="0"/>
                <w:color w:val="auto"/>
              </w:rPr>
              <w:t>Amsterdams</w:t>
            </w:r>
            <w:proofErr w:type="spellEnd"/>
            <w:r w:rsidRPr="00256F0B">
              <w:rPr>
                <w:b w:val="0"/>
                <w:color w:val="auto"/>
              </w:rPr>
              <w:t xml:space="preserve"> </w:t>
            </w:r>
            <w:proofErr w:type="spellStart"/>
            <w:r w:rsidRPr="00256F0B">
              <w:rPr>
                <w:b w:val="0"/>
                <w:color w:val="auto"/>
              </w:rPr>
              <w:t>Medisch</w:t>
            </w:r>
            <w:proofErr w:type="spellEnd"/>
            <w:r w:rsidRPr="00256F0B">
              <w:rPr>
                <w:b w:val="0"/>
                <w:color w:val="auto"/>
              </w:rPr>
              <w:t xml:space="preserve"> Centrum, the Netherlands</w:t>
            </w:r>
          </w:p>
        </w:tc>
        <w:tc>
          <w:tcPr>
            <w:tcW w:w="1890" w:type="pct"/>
            <w:vAlign w:val="center"/>
          </w:tcPr>
          <w:p w:rsidR="005E2AC5" w:rsidRPr="00256F0B" w:rsidRDefault="00ED359E" w:rsidP="00D7578A">
            <w:pPr>
              <w:spacing w:after="0" w:line="276" w:lineRule="auto"/>
              <w:cnfStyle w:val="000000000000"/>
              <w:rPr>
                <w:color w:val="auto"/>
              </w:rPr>
            </w:pPr>
            <w:proofErr w:type="spellStart"/>
            <w:r w:rsidRPr="00256F0B">
              <w:rPr>
                <w:color w:val="auto"/>
              </w:rPr>
              <w:t>Mirza</w:t>
            </w:r>
            <w:proofErr w:type="spellEnd"/>
            <w:r w:rsidRPr="00256F0B">
              <w:rPr>
                <w:color w:val="auto"/>
              </w:rPr>
              <w:t xml:space="preserve"> </w:t>
            </w:r>
            <w:proofErr w:type="spellStart"/>
            <w:r w:rsidRPr="00256F0B">
              <w:rPr>
                <w:color w:val="auto"/>
              </w:rPr>
              <w:t>Idu</w:t>
            </w:r>
            <w:proofErr w:type="spellEnd"/>
            <w:r w:rsidRPr="00256F0B">
              <w:rPr>
                <w:color w:val="auto"/>
              </w:rPr>
              <w:t>, surgeon</w:t>
            </w:r>
          </w:p>
        </w:tc>
      </w:tr>
      <w:tr w:rsidR="005E2AC5" w:rsidRPr="0021766A" w:rsidTr="005B7E8E">
        <w:trPr>
          <w:cnfStyle w:val="000000100000"/>
        </w:trPr>
        <w:tc>
          <w:tcPr>
            <w:cnfStyle w:val="001000000000"/>
            <w:tcW w:w="3110" w:type="pct"/>
            <w:vAlign w:val="center"/>
          </w:tcPr>
          <w:p w:rsidR="005E2AC5" w:rsidRPr="00256F0B" w:rsidRDefault="00ED359E" w:rsidP="00D7578A">
            <w:pPr>
              <w:spacing w:after="0" w:line="276" w:lineRule="auto"/>
              <w:rPr>
                <w:b w:val="0"/>
                <w:color w:val="auto"/>
                <w:lang w:val="nl-BE"/>
              </w:rPr>
            </w:pPr>
            <w:r w:rsidRPr="00256F0B">
              <w:rPr>
                <w:b w:val="0"/>
                <w:color w:val="auto"/>
                <w:lang w:val="nl-BE"/>
              </w:rPr>
              <w:t xml:space="preserve">Universitair Medisch Centrum Nijmegen, the </w:t>
            </w:r>
            <w:proofErr w:type="spellStart"/>
            <w:r w:rsidRPr="00256F0B">
              <w:rPr>
                <w:b w:val="0"/>
                <w:color w:val="auto"/>
                <w:lang w:val="nl-BE"/>
              </w:rPr>
              <w:t>Netherlands</w:t>
            </w:r>
            <w:proofErr w:type="spellEnd"/>
          </w:p>
        </w:tc>
        <w:tc>
          <w:tcPr>
            <w:tcW w:w="1890" w:type="pct"/>
            <w:vAlign w:val="center"/>
          </w:tcPr>
          <w:p w:rsidR="005E2AC5" w:rsidRPr="00256F0B" w:rsidRDefault="00ED359E" w:rsidP="00D7578A">
            <w:pPr>
              <w:spacing w:after="0" w:line="276" w:lineRule="auto"/>
              <w:cnfStyle w:val="000000100000"/>
              <w:rPr>
                <w:color w:val="auto"/>
              </w:rPr>
            </w:pPr>
            <w:r w:rsidRPr="00256F0B">
              <w:rPr>
                <w:color w:val="auto"/>
              </w:rPr>
              <w:t xml:space="preserve">Van der </w:t>
            </w:r>
            <w:proofErr w:type="spellStart"/>
            <w:r w:rsidRPr="00256F0B">
              <w:rPr>
                <w:color w:val="auto"/>
              </w:rPr>
              <w:t>Vliet</w:t>
            </w:r>
            <w:proofErr w:type="spellEnd"/>
            <w:r w:rsidRPr="00256F0B">
              <w:rPr>
                <w:color w:val="auto"/>
              </w:rPr>
              <w:t>, surgeon</w:t>
            </w:r>
          </w:p>
        </w:tc>
      </w:tr>
      <w:tr w:rsidR="005E2AC5" w:rsidRPr="0021766A" w:rsidTr="005B7E8E">
        <w:tc>
          <w:tcPr>
            <w:cnfStyle w:val="001000000000"/>
            <w:tcW w:w="3110" w:type="pct"/>
            <w:vAlign w:val="center"/>
          </w:tcPr>
          <w:p w:rsidR="005E2AC5" w:rsidRPr="00256F0B" w:rsidRDefault="00ED359E" w:rsidP="00D7578A">
            <w:pPr>
              <w:spacing w:after="0" w:line="276" w:lineRule="auto"/>
              <w:rPr>
                <w:b w:val="0"/>
                <w:color w:val="auto"/>
              </w:rPr>
            </w:pPr>
            <w:r w:rsidRPr="00256F0B">
              <w:rPr>
                <w:b w:val="0"/>
                <w:color w:val="auto"/>
              </w:rPr>
              <w:t xml:space="preserve">Erasmus </w:t>
            </w:r>
            <w:proofErr w:type="spellStart"/>
            <w:r w:rsidRPr="00256F0B">
              <w:rPr>
                <w:b w:val="0"/>
                <w:color w:val="auto"/>
              </w:rPr>
              <w:t>Medisch</w:t>
            </w:r>
            <w:proofErr w:type="spellEnd"/>
            <w:r w:rsidRPr="00256F0B">
              <w:rPr>
                <w:b w:val="0"/>
                <w:color w:val="auto"/>
              </w:rPr>
              <w:t xml:space="preserve"> Centrum, the Netherlands</w:t>
            </w:r>
          </w:p>
        </w:tc>
        <w:tc>
          <w:tcPr>
            <w:tcW w:w="1890" w:type="pct"/>
            <w:vAlign w:val="center"/>
          </w:tcPr>
          <w:p w:rsidR="005E2AC5" w:rsidRPr="00256F0B" w:rsidRDefault="00ED359E" w:rsidP="00D7578A">
            <w:pPr>
              <w:spacing w:after="0" w:line="276" w:lineRule="auto"/>
              <w:cnfStyle w:val="000000000000"/>
              <w:rPr>
                <w:color w:val="auto"/>
              </w:rPr>
            </w:pPr>
            <w:r w:rsidRPr="00256F0B">
              <w:rPr>
                <w:color w:val="auto"/>
              </w:rPr>
              <w:t xml:space="preserve">Frank </w:t>
            </w:r>
            <w:proofErr w:type="spellStart"/>
            <w:r w:rsidRPr="00256F0B">
              <w:rPr>
                <w:color w:val="auto"/>
              </w:rPr>
              <w:t>Dor</w:t>
            </w:r>
            <w:proofErr w:type="spellEnd"/>
            <w:r w:rsidRPr="00256F0B">
              <w:rPr>
                <w:color w:val="auto"/>
              </w:rPr>
              <w:t>, surgeon</w:t>
            </w:r>
          </w:p>
        </w:tc>
      </w:tr>
      <w:tr w:rsidR="005E2AC5" w:rsidRPr="0021766A" w:rsidTr="005B7E8E">
        <w:trPr>
          <w:cnfStyle w:val="000000100000"/>
        </w:trPr>
        <w:tc>
          <w:tcPr>
            <w:cnfStyle w:val="001000000000"/>
            <w:tcW w:w="3110" w:type="pct"/>
            <w:vAlign w:val="center"/>
          </w:tcPr>
          <w:p w:rsidR="005E2AC5" w:rsidRPr="00256F0B" w:rsidRDefault="00ED359E" w:rsidP="00D7578A">
            <w:pPr>
              <w:spacing w:after="0" w:line="276" w:lineRule="auto"/>
              <w:rPr>
                <w:b w:val="0"/>
                <w:color w:val="auto"/>
              </w:rPr>
            </w:pPr>
            <w:r w:rsidRPr="00256F0B">
              <w:rPr>
                <w:b w:val="0"/>
                <w:color w:val="auto"/>
              </w:rPr>
              <w:t xml:space="preserve">VU </w:t>
            </w:r>
            <w:proofErr w:type="spellStart"/>
            <w:r w:rsidRPr="00256F0B">
              <w:rPr>
                <w:b w:val="0"/>
                <w:color w:val="auto"/>
              </w:rPr>
              <w:t>Medisch</w:t>
            </w:r>
            <w:proofErr w:type="spellEnd"/>
            <w:r w:rsidRPr="00256F0B">
              <w:rPr>
                <w:b w:val="0"/>
                <w:color w:val="auto"/>
              </w:rPr>
              <w:t xml:space="preserve"> Centrum, the Netherlands</w:t>
            </w:r>
          </w:p>
        </w:tc>
        <w:tc>
          <w:tcPr>
            <w:tcW w:w="1890" w:type="pct"/>
            <w:vAlign w:val="center"/>
          </w:tcPr>
          <w:p w:rsidR="005E2AC5" w:rsidRPr="00256F0B" w:rsidRDefault="00ED359E" w:rsidP="00D7578A">
            <w:pPr>
              <w:spacing w:after="0" w:line="276" w:lineRule="auto"/>
              <w:cnfStyle w:val="000000100000"/>
              <w:rPr>
                <w:color w:val="auto"/>
              </w:rPr>
            </w:pPr>
            <w:proofErr w:type="spellStart"/>
            <w:r w:rsidRPr="00256F0B">
              <w:rPr>
                <w:color w:val="auto"/>
              </w:rPr>
              <w:t>Arjan</w:t>
            </w:r>
            <w:proofErr w:type="spellEnd"/>
            <w:r w:rsidRPr="00256F0B">
              <w:rPr>
                <w:color w:val="auto"/>
              </w:rPr>
              <w:t xml:space="preserve"> </w:t>
            </w:r>
            <w:proofErr w:type="spellStart"/>
            <w:r w:rsidRPr="00256F0B">
              <w:rPr>
                <w:color w:val="auto"/>
              </w:rPr>
              <w:t>Hoksbergen</w:t>
            </w:r>
            <w:proofErr w:type="spellEnd"/>
            <w:r w:rsidRPr="00256F0B">
              <w:rPr>
                <w:color w:val="auto"/>
              </w:rPr>
              <w:t>, surgeon</w:t>
            </w:r>
          </w:p>
        </w:tc>
      </w:tr>
      <w:tr w:rsidR="005E2AC5" w:rsidRPr="0021766A" w:rsidTr="005B7E8E">
        <w:tc>
          <w:tcPr>
            <w:cnfStyle w:val="001000000000"/>
            <w:tcW w:w="3110" w:type="pct"/>
            <w:vAlign w:val="center"/>
          </w:tcPr>
          <w:p w:rsidR="005E2AC5" w:rsidRPr="00EB116D" w:rsidRDefault="00EB116D" w:rsidP="00D7578A">
            <w:pPr>
              <w:spacing w:after="0" w:line="276" w:lineRule="auto"/>
              <w:rPr>
                <w:b w:val="0"/>
                <w:color w:val="auto"/>
              </w:rPr>
            </w:pPr>
            <w:r>
              <w:rPr>
                <w:b w:val="0"/>
                <w:color w:val="auto"/>
              </w:rPr>
              <w:t>Oxford University Hospitals Trust, United Kingdom</w:t>
            </w:r>
          </w:p>
        </w:tc>
        <w:tc>
          <w:tcPr>
            <w:tcW w:w="1890" w:type="pct"/>
            <w:vAlign w:val="center"/>
          </w:tcPr>
          <w:p w:rsidR="005E2AC5" w:rsidRPr="00256F0B" w:rsidRDefault="00EB116D" w:rsidP="0099662D">
            <w:pPr>
              <w:spacing w:after="0" w:line="276" w:lineRule="auto"/>
              <w:cnfStyle w:val="000000000000"/>
              <w:rPr>
                <w:color w:val="auto"/>
                <w:highlight w:val="yellow"/>
              </w:rPr>
            </w:pPr>
            <w:r w:rsidRPr="00EB116D">
              <w:rPr>
                <w:color w:val="auto"/>
              </w:rPr>
              <w:t>Isa</w:t>
            </w:r>
            <w:r>
              <w:rPr>
                <w:color w:val="auto"/>
              </w:rPr>
              <w:t xml:space="preserve">bel </w:t>
            </w:r>
            <w:proofErr w:type="spellStart"/>
            <w:r>
              <w:rPr>
                <w:color w:val="auto"/>
              </w:rPr>
              <w:t>Quiroga</w:t>
            </w:r>
            <w:proofErr w:type="spellEnd"/>
            <w:r w:rsidR="00736E45">
              <w:rPr>
                <w:color w:val="auto"/>
              </w:rPr>
              <w:t>, surgeon</w:t>
            </w:r>
          </w:p>
        </w:tc>
      </w:tr>
    </w:tbl>
    <w:p w:rsidR="005E2AC5" w:rsidRPr="006752A8" w:rsidRDefault="00ED359E" w:rsidP="00D7578A">
      <w:pPr>
        <w:spacing w:line="276" w:lineRule="auto"/>
      </w:pPr>
      <w:r w:rsidRPr="006752A8">
        <w:br w:type="page"/>
      </w:r>
    </w:p>
    <w:p w:rsidR="005C3A8E" w:rsidRDefault="00945BCD" w:rsidP="00A477F3">
      <w:pPr>
        <w:pStyle w:val="Heading2"/>
        <w:numPr>
          <w:ilvl w:val="0"/>
          <w:numId w:val="32"/>
        </w:numPr>
        <w:spacing w:line="276" w:lineRule="auto"/>
      </w:pPr>
      <w:bookmarkStart w:id="482" w:name="_DMC_Charter"/>
      <w:bookmarkStart w:id="483" w:name="_Instruction_manual_Kidney_1"/>
      <w:bookmarkStart w:id="484" w:name="_Bio_resource_1"/>
      <w:bookmarkStart w:id="485" w:name="_Samples"/>
      <w:bookmarkStart w:id="486" w:name="_Toc384289482"/>
      <w:bookmarkStart w:id="487" w:name="_Toc384315338"/>
      <w:bookmarkStart w:id="488" w:name="_Toc362008604"/>
      <w:bookmarkEnd w:id="482"/>
      <w:bookmarkEnd w:id="483"/>
      <w:bookmarkEnd w:id="484"/>
      <w:bookmarkEnd w:id="485"/>
      <w:r w:rsidRPr="00D30C0E">
        <w:t>Samples</w:t>
      </w:r>
      <w:bookmarkEnd w:id="486"/>
      <w:bookmarkEnd w:id="487"/>
    </w:p>
    <w:p w:rsidR="005C3A8E" w:rsidRDefault="00B86F48" w:rsidP="00A477F3">
      <w:pPr>
        <w:pStyle w:val="Heading3"/>
        <w:numPr>
          <w:ilvl w:val="1"/>
          <w:numId w:val="32"/>
        </w:numPr>
        <w:spacing w:before="0" w:line="276" w:lineRule="auto"/>
      </w:pPr>
      <w:r w:rsidRPr="0021766A">
        <w:t>Rational</w:t>
      </w:r>
    </w:p>
    <w:p w:rsidR="0099662D" w:rsidRPr="0099662D" w:rsidRDefault="0099662D" w:rsidP="0099662D">
      <w:pPr>
        <w:spacing w:line="240" w:lineRule="auto"/>
        <w:jc w:val="both"/>
        <w:rPr>
          <w:rFonts w:asciiTheme="minorHAnsi" w:hAnsiTheme="minorHAnsi"/>
        </w:rPr>
      </w:pPr>
      <w:r w:rsidRPr="0099662D">
        <w:rPr>
          <w:rFonts w:asciiTheme="minorHAnsi" w:hAnsiTheme="minorHAnsi"/>
        </w:rPr>
        <w:t>The purpose of the sampling</w:t>
      </w:r>
      <w:r w:rsidR="001E38D2">
        <w:rPr>
          <w:rFonts w:asciiTheme="minorHAnsi" w:hAnsiTheme="minorHAnsi"/>
        </w:rPr>
        <w:t xml:space="preserve"> of blood, </w:t>
      </w:r>
      <w:proofErr w:type="spellStart"/>
      <w:r w:rsidR="001E38D2">
        <w:rPr>
          <w:rFonts w:asciiTheme="minorHAnsi" w:hAnsiTheme="minorHAnsi"/>
        </w:rPr>
        <w:t>perfusate</w:t>
      </w:r>
      <w:proofErr w:type="spellEnd"/>
      <w:r w:rsidR="001E38D2">
        <w:rPr>
          <w:rFonts w:asciiTheme="minorHAnsi" w:hAnsiTheme="minorHAnsi"/>
        </w:rPr>
        <w:t xml:space="preserve"> </w:t>
      </w:r>
      <w:r w:rsidR="002F631E">
        <w:rPr>
          <w:rFonts w:asciiTheme="minorHAnsi" w:hAnsiTheme="minorHAnsi"/>
        </w:rPr>
        <w:t>i</w:t>
      </w:r>
      <w:r w:rsidR="001E38D2">
        <w:rPr>
          <w:rFonts w:asciiTheme="minorHAnsi" w:hAnsiTheme="minorHAnsi"/>
        </w:rPr>
        <w:t>n kidney biopsies</w:t>
      </w:r>
      <w:r w:rsidRPr="0099662D">
        <w:rPr>
          <w:rFonts w:asciiTheme="minorHAnsi" w:hAnsiTheme="minorHAnsi"/>
        </w:rPr>
        <w:t xml:space="preserve"> is to underpin the clinical trial in kidney transplantation by assessing (</w:t>
      </w:r>
      <w:proofErr w:type="spellStart"/>
      <w:r w:rsidRPr="0099662D">
        <w:rPr>
          <w:rFonts w:asciiTheme="minorHAnsi" w:hAnsiTheme="minorHAnsi"/>
        </w:rPr>
        <w:t>immuno</w:t>
      </w:r>
      <w:proofErr w:type="spellEnd"/>
      <w:r w:rsidRPr="0099662D">
        <w:rPr>
          <w:rFonts w:asciiTheme="minorHAnsi" w:hAnsiTheme="minorHAnsi"/>
        </w:rPr>
        <w:t xml:space="preserve">) </w:t>
      </w:r>
      <w:proofErr w:type="spellStart"/>
      <w:r w:rsidRPr="0099662D">
        <w:rPr>
          <w:rFonts w:asciiTheme="minorHAnsi" w:hAnsiTheme="minorHAnsi"/>
        </w:rPr>
        <w:t>histopathological</w:t>
      </w:r>
      <w:proofErr w:type="spellEnd"/>
      <w:r w:rsidRPr="0099662D">
        <w:rPr>
          <w:rFonts w:asciiTheme="minorHAnsi" w:hAnsiTheme="minorHAnsi"/>
        </w:rPr>
        <w:t xml:space="preserve"> criteria of DCD donor kidneys in both arms, </w:t>
      </w:r>
      <w:r w:rsidR="001E38D2">
        <w:rPr>
          <w:rFonts w:asciiTheme="minorHAnsi" w:hAnsiTheme="minorHAnsi"/>
        </w:rPr>
        <w:t xml:space="preserve">treated </w:t>
      </w:r>
      <w:r w:rsidRPr="0099662D">
        <w:rPr>
          <w:rFonts w:asciiTheme="minorHAnsi" w:hAnsiTheme="minorHAnsi"/>
        </w:rPr>
        <w:t xml:space="preserve">with </w:t>
      </w:r>
      <w:r w:rsidR="001E38D2">
        <w:rPr>
          <w:rFonts w:asciiTheme="minorHAnsi" w:hAnsiTheme="minorHAnsi"/>
        </w:rPr>
        <w:t>or</w:t>
      </w:r>
      <w:r w:rsidRPr="0099662D">
        <w:rPr>
          <w:rFonts w:asciiTheme="minorHAnsi" w:hAnsiTheme="minorHAnsi"/>
        </w:rPr>
        <w:t xml:space="preserve"> without oxygen, and analysis of the relationship of histological markers with donor demographics, donor management, preservation and outcomes after transplantation. Assumed ‘gold standard’ markers will be validated, and compared to novel molecular signatures and degradation products, developed from identified </w:t>
      </w:r>
      <w:proofErr w:type="spellStart"/>
      <w:r w:rsidRPr="0099662D">
        <w:rPr>
          <w:rFonts w:asciiTheme="minorHAnsi" w:hAnsiTheme="minorHAnsi"/>
        </w:rPr>
        <w:t>pathophysiological</w:t>
      </w:r>
      <w:proofErr w:type="spellEnd"/>
      <w:r w:rsidRPr="0099662D">
        <w:rPr>
          <w:rFonts w:asciiTheme="minorHAnsi" w:hAnsiTheme="minorHAnsi"/>
        </w:rPr>
        <w:t xml:space="preserve"> pathways, that might have potential to predict function and outcomes after transplantation. In addition, mechanistic research into molecular mechanisms of injury and repair during organ preservation using serum, </w:t>
      </w:r>
      <w:proofErr w:type="spellStart"/>
      <w:r w:rsidRPr="0099662D">
        <w:rPr>
          <w:rFonts w:asciiTheme="minorHAnsi" w:hAnsiTheme="minorHAnsi"/>
        </w:rPr>
        <w:t>perfusate</w:t>
      </w:r>
      <w:proofErr w:type="spellEnd"/>
      <w:r w:rsidRPr="0099662D">
        <w:rPr>
          <w:rFonts w:asciiTheme="minorHAnsi" w:hAnsiTheme="minorHAnsi"/>
        </w:rPr>
        <w:t xml:space="preserve">, </w:t>
      </w:r>
      <w:r w:rsidR="001E38D2">
        <w:rPr>
          <w:rFonts w:asciiTheme="minorHAnsi" w:hAnsiTheme="minorHAnsi"/>
        </w:rPr>
        <w:t>and tissue samples will be done in separate studies after close out of the main trial.</w:t>
      </w:r>
    </w:p>
    <w:p w:rsidR="0099662D" w:rsidRPr="0099662D" w:rsidRDefault="0099662D" w:rsidP="0099662D">
      <w:pPr>
        <w:spacing w:line="240" w:lineRule="auto"/>
        <w:jc w:val="both"/>
        <w:rPr>
          <w:rFonts w:asciiTheme="minorHAnsi" w:hAnsiTheme="minorHAnsi"/>
        </w:rPr>
      </w:pPr>
      <w:r w:rsidRPr="0099662D">
        <w:rPr>
          <w:rFonts w:asciiTheme="minorHAnsi" w:hAnsiTheme="minorHAnsi"/>
        </w:rPr>
        <w:t>It is recognised that DCD</w:t>
      </w:r>
      <w:r w:rsidR="001E38D2">
        <w:rPr>
          <w:rFonts w:asciiTheme="minorHAnsi" w:hAnsiTheme="minorHAnsi"/>
        </w:rPr>
        <w:t xml:space="preserve"> kidneys are increasingly</w:t>
      </w:r>
      <w:r w:rsidRPr="0099662D">
        <w:rPr>
          <w:rFonts w:asciiTheme="minorHAnsi" w:hAnsiTheme="minorHAnsi"/>
        </w:rPr>
        <w:t xml:space="preserve"> u</w:t>
      </w:r>
      <w:r w:rsidR="001E38D2">
        <w:rPr>
          <w:rFonts w:asciiTheme="minorHAnsi" w:hAnsiTheme="minorHAnsi"/>
        </w:rPr>
        <w:t xml:space="preserve">sed </w:t>
      </w:r>
      <w:r w:rsidRPr="0099662D">
        <w:rPr>
          <w:rFonts w:asciiTheme="minorHAnsi" w:hAnsiTheme="minorHAnsi"/>
        </w:rPr>
        <w:t xml:space="preserve">to address the organ deficit. However, no accepted, universal, risk stratification tool exists to identify the quality of these organs and predict the outcomes of transplantation. The </w:t>
      </w:r>
      <w:proofErr w:type="spellStart"/>
      <w:r w:rsidRPr="0099662D">
        <w:rPr>
          <w:rFonts w:asciiTheme="minorHAnsi" w:hAnsiTheme="minorHAnsi"/>
        </w:rPr>
        <w:t>Remuzzi</w:t>
      </w:r>
      <w:proofErr w:type="spellEnd"/>
      <w:r w:rsidRPr="0099662D">
        <w:rPr>
          <w:rFonts w:asciiTheme="minorHAnsi" w:hAnsiTheme="minorHAnsi"/>
        </w:rPr>
        <w:t xml:space="preserve"> criteria have been suggested as a histological tool to evaluate extended criteria </w:t>
      </w:r>
      <w:proofErr w:type="gramStart"/>
      <w:r w:rsidRPr="0099662D">
        <w:rPr>
          <w:rFonts w:asciiTheme="minorHAnsi" w:hAnsiTheme="minorHAnsi"/>
        </w:rPr>
        <w:t xml:space="preserve">donor kidneys based on pre-implantation biopsies evaluating the degree of </w:t>
      </w:r>
      <w:proofErr w:type="spellStart"/>
      <w:r w:rsidRPr="0099662D">
        <w:rPr>
          <w:rFonts w:asciiTheme="minorHAnsi" w:hAnsiTheme="minorHAnsi"/>
        </w:rPr>
        <w:t>glomerulosclerosis</w:t>
      </w:r>
      <w:proofErr w:type="spellEnd"/>
      <w:r w:rsidRPr="0099662D">
        <w:rPr>
          <w:rFonts w:asciiTheme="minorHAnsi" w:hAnsiTheme="minorHAnsi"/>
        </w:rPr>
        <w:t xml:space="preserve">, </w:t>
      </w:r>
      <w:proofErr w:type="spellStart"/>
      <w:r w:rsidRPr="0099662D">
        <w:rPr>
          <w:rFonts w:asciiTheme="minorHAnsi" w:hAnsiTheme="minorHAnsi"/>
        </w:rPr>
        <w:t>peri-glomerular</w:t>
      </w:r>
      <w:proofErr w:type="spellEnd"/>
      <w:r w:rsidRPr="0099662D">
        <w:rPr>
          <w:rFonts w:asciiTheme="minorHAnsi" w:hAnsiTheme="minorHAnsi"/>
        </w:rPr>
        <w:t xml:space="preserve"> fibrosis, arteriosclerosis and interstitial fibrosis and is</w:t>
      </w:r>
      <w:proofErr w:type="gramEnd"/>
      <w:r w:rsidRPr="0099662D">
        <w:rPr>
          <w:rFonts w:asciiTheme="minorHAnsi" w:hAnsiTheme="minorHAnsi"/>
        </w:rPr>
        <w:t xml:space="preserve"> employed by some transplant centres.</w:t>
      </w:r>
      <w:r w:rsidR="00253C3B" w:rsidRPr="0099662D">
        <w:rPr>
          <w:rFonts w:asciiTheme="minorHAnsi" w:hAnsiTheme="minorHAnsi"/>
        </w:rPr>
        <w:fldChar w:fldCharType="begin">
          <w:fldData xml:space="preserve">PEVuZE5vdGU+PENpdGU+PEF1dGhvcj5SZW11enppPC9BdXRob3I+PFllYXI+MjAwNjwvWWVhcj48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</w:fldData>
        </w:fldChar>
      </w:r>
      <w:r w:rsidRPr="0099662D">
        <w:rPr>
          <w:rFonts w:asciiTheme="minorHAnsi" w:hAnsiTheme="minorHAnsi"/>
        </w:rPr>
        <w:instrText xml:space="preserve"> ADDIN EN.CITE </w:instrText>
      </w:r>
      <w:r w:rsidR="00253C3B" w:rsidRPr="0099662D">
        <w:rPr>
          <w:rFonts w:asciiTheme="minorHAnsi" w:hAnsiTheme="minorHAnsi"/>
        </w:rPr>
        <w:fldChar w:fldCharType="begin">
          <w:fldData xml:space="preserve">PEVuZE5vdGU+PENpdGU+PEF1dGhvcj5SZW11enppPC9BdXRob3I+PFllYXI+MjAwNjwvWWVhcj48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</w:fldData>
        </w:fldChar>
      </w:r>
      <w:r w:rsidRPr="0099662D">
        <w:rPr>
          <w:rFonts w:asciiTheme="minorHAnsi" w:hAnsiTheme="minorHAnsi"/>
        </w:rPr>
        <w:instrText xml:space="preserve"> ADDIN EN.CITE.DATA </w:instrText>
      </w:r>
      <w:r w:rsidR="00253C3B" w:rsidRPr="0099662D">
        <w:rPr>
          <w:rFonts w:asciiTheme="minorHAnsi" w:hAnsiTheme="minorHAnsi"/>
        </w:rPr>
      </w:r>
      <w:r w:rsidR="00253C3B" w:rsidRPr="0099662D">
        <w:rPr>
          <w:rFonts w:asciiTheme="minorHAnsi" w:hAnsiTheme="minorHAnsi"/>
        </w:rPr>
        <w:fldChar w:fldCharType="end"/>
      </w:r>
      <w:r w:rsidR="00253C3B" w:rsidRPr="0099662D">
        <w:rPr>
          <w:rFonts w:asciiTheme="minorHAnsi" w:hAnsiTheme="minorHAnsi"/>
        </w:rPr>
      </w:r>
      <w:r w:rsidR="00253C3B" w:rsidRPr="0099662D">
        <w:rPr>
          <w:rFonts w:asciiTheme="minorHAnsi" w:hAnsiTheme="minorHAnsi"/>
        </w:rPr>
        <w:fldChar w:fldCharType="separate"/>
      </w:r>
      <w:hyperlink w:anchor="_ENREF_34" w:tooltip="Remuzzi, 2006 #204" w:history="1">
        <w:r w:rsidR="00BD12EE" w:rsidRPr="0099662D">
          <w:rPr>
            <w:rFonts w:asciiTheme="minorHAnsi" w:hAnsiTheme="minorHAnsi"/>
            <w:noProof/>
            <w:vertAlign w:val="superscript"/>
          </w:rPr>
          <w:t>34</w:t>
        </w:r>
      </w:hyperlink>
      <w:r w:rsidRPr="0099662D">
        <w:rPr>
          <w:rFonts w:asciiTheme="minorHAnsi" w:hAnsiTheme="minorHAnsi"/>
          <w:noProof/>
          <w:vertAlign w:val="superscript"/>
        </w:rPr>
        <w:t xml:space="preserve">, </w:t>
      </w:r>
      <w:hyperlink w:anchor="_ENREF_35" w:tooltip="Remuzzi, 1999 #1372" w:history="1">
        <w:r w:rsidR="00BD12EE" w:rsidRPr="0099662D">
          <w:rPr>
            <w:rFonts w:asciiTheme="minorHAnsi" w:hAnsiTheme="minorHAnsi"/>
            <w:noProof/>
            <w:vertAlign w:val="superscript"/>
          </w:rPr>
          <w:t>35</w:t>
        </w:r>
      </w:hyperlink>
      <w:r w:rsidR="00253C3B" w:rsidRPr="0099662D">
        <w:rPr>
          <w:rFonts w:asciiTheme="minorHAnsi" w:hAnsiTheme="minorHAnsi"/>
        </w:rPr>
        <w:fldChar w:fldCharType="end"/>
      </w:r>
      <w:r w:rsidRPr="0099662D">
        <w:rPr>
          <w:rFonts w:asciiTheme="minorHAnsi" w:hAnsiTheme="minorHAnsi"/>
        </w:rPr>
        <w:t>Other scoring system include the Maryland Aggregate Pathology Index (MAPI)</w:t>
      </w:r>
      <w:hyperlink w:anchor="_ENREF_36" w:tooltip="Munivenkatappa, 2008 #1369" w:history="1">
        <w:r w:rsidR="00253C3B" w:rsidRPr="0099662D">
          <w:rPr>
            <w:rFonts w:asciiTheme="minorHAnsi" w:hAnsiTheme="minorHAnsi"/>
          </w:rPr>
          <w:fldChar w:fldCharType="begin"/>
        </w:r>
        <w:r w:rsidR="00BD12EE" w:rsidRPr="0099662D">
          <w:rPr>
            <w:rFonts w:asciiTheme="minorHAnsi" w:hAnsiTheme="minorHAnsi"/>
          </w:rPr>
          <w:instrText xml:space="preserve"> ADDIN EN.CITE &lt;EndNote&gt;&lt;Cite&gt;&lt;Author&gt;Munivenkatappa&lt;/Author&gt;&lt;Year&gt;2008&lt;/Year&gt;&lt;RecNum&gt;1369&lt;/RecNum&gt;&lt;DisplayText&gt;&lt;style face="superscript"&gt;36&lt;/style&gt;&lt;/DisplayText&gt;&lt;record&gt;&lt;rec-number&gt;1369&lt;/rec-number&gt;&lt;foreign-keys&gt;&lt;key app="EN" db-id="appt2dpzqx9wtme9dvm55ezh2xp0xvdf9xa9"&gt;1369&lt;/key&gt;&lt;/foreign-keys&gt;&lt;ref-type name="Journal Article"&gt;17&lt;/ref-type&gt;&lt;contributors&gt;&lt;authors&gt;&lt;author&gt;Munivenkatappa, R. B.&lt;/author&gt;&lt;author&gt;Schweitzer, E. J.&lt;/author&gt;&lt;author&gt;Papadimitriou, J. C.&lt;/author&gt;&lt;author&gt;Drachenberg, C. B.&lt;/author&gt;&lt;author&gt;Thom, K. A.&lt;/author&gt;&lt;author&gt;Perencevich, E. N.&lt;/author&gt;&lt;author&gt;Haririan, A.&lt;/author&gt;&lt;author&gt;Rasetto, F.&lt;/author&gt;&lt;author&gt;Cooper, M.&lt;/author&gt;&lt;author&gt;Campos, L.&lt;/author&gt;&lt;author&gt;Barth, R. N.&lt;/author&gt;&lt;author&gt;Bartlett, S. T.&lt;/author&gt;&lt;author&gt;Philosophe, B.&lt;/author&gt;&lt;/authors&gt;&lt;/contributors&gt;&lt;titles&gt;&lt;title&gt;The Maryland aggregate pathology index: a deceased donor kidney biopsy scoring system for predicting graft failure&lt;/title&gt;&lt;secondary-title&gt;Am J Transplant&lt;/secondary-title&gt;&lt;short-title&gt;The Maryland aggregate pathology index: a deceased donor kidney biopsy scoring system for predicting graft failure&lt;/short-title&gt;&lt;/titles&gt;&lt;periodical&gt;&lt;full-title&gt;Am J Transplant&lt;/full-title&gt;&lt;/periodical&gt;&lt;pages&gt;2316-24&lt;/pages&gt;&lt;volume&gt;8&lt;/volume&gt;&lt;number&gt;11&lt;/number&gt;&lt;dates&gt;&lt;year&gt;2008&lt;/year&gt;&lt;pub-dates&gt;&lt;date&gt;Nov&lt;/date&gt;&lt;/pub-dates&gt;&lt;/dates&gt;&lt;isbn&gt;1600-6143&lt;/isbn&gt;&lt;accession-num&gt;18801024&lt;/accession-num&gt;&lt;urls&gt;&lt;related-urls&gt;&lt;url&gt;http://www.ncbi.nlm.nih.gov/pubmed/18801024&lt;/url&gt;&lt;/related-urls&gt;&lt;/urls&gt;&lt;electronic-resource-num&gt;10.1111/j.1600-6143.2008.02370.x&lt;/electronic-resource-num&gt;&lt;language&gt;eng&lt;/language&gt;&lt;/record&gt;&lt;/Cite&gt;&lt;/EndNote&gt;</w:instrText>
        </w:r>
        <w:r w:rsidR="00253C3B" w:rsidRPr="0099662D">
          <w:rPr>
            <w:rFonts w:asciiTheme="minorHAnsi" w:hAnsiTheme="minorHAnsi"/>
          </w:rPr>
          <w:fldChar w:fldCharType="separate"/>
        </w:r>
        <w:r w:rsidR="00BD12EE" w:rsidRPr="0099662D">
          <w:rPr>
            <w:rFonts w:asciiTheme="minorHAnsi" w:hAnsiTheme="minorHAnsi"/>
            <w:noProof/>
            <w:vertAlign w:val="superscript"/>
          </w:rPr>
          <w:t>36</w:t>
        </w:r>
        <w:r w:rsidR="00253C3B" w:rsidRPr="0099662D">
          <w:rPr>
            <w:rFonts w:asciiTheme="minorHAnsi" w:hAnsiTheme="minorHAnsi"/>
          </w:rPr>
          <w:fldChar w:fldCharType="end"/>
        </w:r>
      </w:hyperlink>
      <w:r w:rsidRPr="0099662D">
        <w:rPr>
          <w:rFonts w:asciiTheme="minorHAnsi" w:hAnsiTheme="minorHAnsi"/>
        </w:rPr>
        <w:t xml:space="preserve"> and the total chronic Banff score.</w:t>
      </w:r>
      <w:hyperlink w:anchor="_ENREF_37" w:tooltip="Snoeijs, 2008 #1373" w:history="1">
        <w:r w:rsidR="00253C3B" w:rsidRPr="0099662D">
          <w:rPr>
            <w:rFonts w:asciiTheme="minorHAnsi" w:hAnsiTheme="minorHAnsi"/>
          </w:rPr>
          <w:fldChar w:fldCharType="begin"/>
        </w:r>
        <w:r w:rsidR="00BD12EE" w:rsidRPr="0099662D">
          <w:rPr>
            <w:rFonts w:asciiTheme="minorHAnsi" w:hAnsiTheme="minorHAnsi"/>
          </w:rPr>
          <w:instrText xml:space="preserve"> ADDIN EN.CITE &lt;EndNote&gt;&lt;Cite&gt;&lt;Author&gt;Snoeijs&lt;/Author&gt;&lt;Year&gt;2008&lt;/Year&gt;&lt;RecNum&gt;1373&lt;/RecNum&gt;&lt;DisplayText&gt;&lt;style face="superscript"&gt;37&lt;/style&gt;&lt;/DisplayText&gt;&lt;record&gt;&lt;rec-number&gt;1373&lt;/rec-number&gt;&lt;foreign-keys&gt;&lt;key app="EN" db-id="appt2dpzqx9wtme9dvm55ezh2xp0xvdf9xa9"&gt;1373&lt;/key&gt;&lt;/foreign-keys&gt;&lt;ref-type name="Journal Article"&gt;17&lt;/ref-type&gt;&lt;contributors&gt;&lt;authors&gt;&lt;author&gt;Snoeijs, M. G.&lt;/author&gt;&lt;author&gt;Buurman, W. A.&lt;/author&gt;&lt;author&gt;Christiaans, M. H.&lt;/author&gt;&lt;author&gt;van Hooff, J. P.&lt;/author&gt;&lt;author&gt;Goldschmeding, R.&lt;/author&gt;&lt;author&gt;van Suylen, R. J.&lt;/author&gt;&lt;author&gt;Peutz-Kootstra, C. J.&lt;/author&gt;&lt;author&gt;van Heurn, L. W.&lt;/author&gt;&lt;/authors&gt;&lt;/contributors&gt;&lt;titles&gt;&lt;title&gt;Histological assessment of preimplantation biopsies may improve selection of kidneys from old donors after cardiac death&lt;/title&gt;&lt;secondary-title&gt;Am J Transplant&lt;/secondary-title&gt;&lt;short-title&gt;Histological assessment of preimplantation biopsies may improve selection of kidneys from old donors after cardiac death&lt;/short-title&gt;&lt;/titles&gt;&lt;periodical&gt;&lt;full-title&gt;Am J Transplant&lt;/full-title&gt;&lt;/periodical&gt;&lt;pages&gt;1844-51&lt;/pages&gt;&lt;volume&gt;8&lt;/volume&gt;&lt;number&gt;9&lt;/number&gt;&lt;dates&gt;&lt;year&gt;2008&lt;/year&gt;&lt;pub-dates&gt;&lt;date&gt;Sep&lt;/date&gt;&lt;/pub-dates&gt;&lt;/dates&gt;&lt;isbn&gt;1600-6143&lt;/isbn&gt;&lt;accession-num&gt;18786228&lt;/accession-num&gt;&lt;urls&gt;&lt;related-urls&gt;&lt;url&gt;http://www.ncbi.nlm.nih.gov/pubmed/18786228&lt;/url&gt;&lt;/related-urls&gt;&lt;/urls&gt;&lt;electronic-resource-num&gt;10.1111/j.1600-6143.2008.02318.x&lt;/electronic-resource-num&gt;&lt;language&gt;eng&lt;/language&gt;&lt;/record&gt;&lt;/Cite&gt;&lt;/EndNote&gt;</w:instrText>
        </w:r>
        <w:r w:rsidR="00253C3B" w:rsidRPr="0099662D">
          <w:rPr>
            <w:rFonts w:asciiTheme="minorHAnsi" w:hAnsiTheme="minorHAnsi"/>
          </w:rPr>
          <w:fldChar w:fldCharType="separate"/>
        </w:r>
        <w:r w:rsidR="00BD12EE" w:rsidRPr="0099662D">
          <w:rPr>
            <w:rFonts w:asciiTheme="minorHAnsi" w:hAnsiTheme="minorHAnsi"/>
            <w:noProof/>
            <w:vertAlign w:val="superscript"/>
          </w:rPr>
          <w:t>37</w:t>
        </w:r>
        <w:r w:rsidR="00253C3B" w:rsidRPr="0099662D">
          <w:rPr>
            <w:rFonts w:asciiTheme="minorHAnsi" w:hAnsiTheme="minorHAnsi"/>
          </w:rPr>
          <w:fldChar w:fldCharType="end"/>
        </w:r>
      </w:hyperlink>
      <w:r w:rsidRPr="0099662D">
        <w:rPr>
          <w:rFonts w:asciiTheme="minorHAnsi" w:hAnsiTheme="minorHAnsi"/>
        </w:rPr>
        <w:t xml:space="preserve"> In the USA, centres that use pre-implantation histological criteria for kidney assessment end up discarding between 20-50% of ‘high risk’ kidneys.</w:t>
      </w:r>
      <w:hyperlink w:anchor="_ENREF_38" w:tooltip="De Vusser, 2013 #1366" w:history="1">
        <w:r w:rsidR="00253C3B" w:rsidRPr="0099662D">
          <w:rPr>
            <w:rFonts w:asciiTheme="minorHAnsi" w:hAnsiTheme="minorHAnsi"/>
          </w:rPr>
          <w:fldChar w:fldCharType="begin"/>
        </w:r>
        <w:r w:rsidR="00BD12EE" w:rsidRPr="0099662D">
          <w:rPr>
            <w:rFonts w:asciiTheme="minorHAnsi" w:hAnsiTheme="minorHAnsi"/>
          </w:rPr>
          <w:instrText xml:space="preserve"> ADDIN EN.CITE &lt;EndNote&gt;&lt;Cite&gt;&lt;Author&gt;De Vusser&lt;/Author&gt;&lt;Year&gt;2013&lt;/Year&gt;&lt;RecNum&gt;1366&lt;/RecNum&gt;&lt;DisplayText&gt;&lt;style face="superscript"&gt;38&lt;/style&gt;&lt;/DisplayText&gt;&lt;record&gt;&lt;rec-number&gt;1366&lt;/rec-number&gt;&lt;foreign-keys&gt;&lt;key app="EN" db-id="appt2dpzqx9wtme9dvm55ezh2xp0xvdf9xa9"&gt;1366&lt;/key&gt;&lt;/foreign-keys&gt;&lt;ref-type name="Journal Article"&gt;17&lt;/ref-type&gt;&lt;contributors&gt;&lt;authors&gt;&lt;author&gt;De Vusser, K.&lt;/author&gt;&lt;author&gt;Lerut, E.&lt;/author&gt;&lt;author&gt;Kuypers, D.&lt;/author&gt;&lt;author&gt;Vanrenterghem, Y.&lt;/author&gt;&lt;author&gt;Jochmans, I.&lt;/author&gt;&lt;author&gt;Monbaliu, D.&lt;/author&gt;&lt;author&gt;Pirenne, J.&lt;/author&gt;&lt;author&gt;Naesens, M.&lt;/author&gt;&lt;/authors&gt;&lt;/contributors&gt;&lt;titles&gt;&lt;title&gt;The predictive value of kidney allograft baseline biopsies for long-term graft survival&lt;/title&gt;&lt;secondary-title&gt;J Am Soc Nephrol&lt;/secondary-title&gt;&lt;short-title&gt;The predictive value of kidney allograft baseline biopsies for long-term graft survival&lt;/short-title&gt;&lt;/titles&gt;&lt;periodical&gt;&lt;full-title&gt;J Am Soc Nephrol&lt;/full-title&gt;&lt;/periodical&gt;&lt;pages&gt;1913-23&lt;/pages&gt;&lt;volume&gt;24&lt;/volume&gt;&lt;number&gt;11&lt;/number&gt;&lt;dates&gt;&lt;year&gt;2013&lt;/year&gt;&lt;pub-dates&gt;&lt;date&gt;Nov&lt;/date&gt;&lt;/pub-dates&gt;&lt;/dates&gt;&lt;isbn&gt;1533-3450&lt;/isbn&gt;&lt;accession-num&gt;23949799&lt;/accession-num&gt;&lt;urls&gt;&lt;related-urls&gt;&lt;url&gt;http://www.ncbi.nlm.nih.gov/pubmed/23949799&lt;/url&gt;&lt;/related-urls&gt;&lt;/urls&gt;&lt;custom2&gt;PMC3810080&lt;/custom2&gt;&lt;electronic-resource-num&gt;10.1681/asn.2012111081&lt;/electronic-resource-num&gt;&lt;language&gt;eng&lt;/language&gt;&lt;/record&gt;&lt;/Cite&gt;&lt;/EndNote&gt;</w:instrText>
        </w:r>
        <w:r w:rsidR="00253C3B" w:rsidRPr="0099662D">
          <w:rPr>
            <w:rFonts w:asciiTheme="minorHAnsi" w:hAnsiTheme="minorHAnsi"/>
          </w:rPr>
          <w:fldChar w:fldCharType="separate"/>
        </w:r>
        <w:r w:rsidR="00BD12EE" w:rsidRPr="0099662D">
          <w:rPr>
            <w:rFonts w:asciiTheme="minorHAnsi" w:hAnsiTheme="minorHAnsi"/>
            <w:noProof/>
            <w:vertAlign w:val="superscript"/>
          </w:rPr>
          <w:t>38</w:t>
        </w:r>
        <w:r w:rsidR="00253C3B" w:rsidRPr="0099662D">
          <w:rPr>
            <w:rFonts w:asciiTheme="minorHAnsi" w:hAnsiTheme="minorHAnsi"/>
          </w:rPr>
          <w:fldChar w:fldCharType="end"/>
        </w:r>
      </w:hyperlink>
    </w:p>
    <w:p w:rsidR="0099662D" w:rsidRPr="0099662D" w:rsidRDefault="0099662D" w:rsidP="0099662D">
      <w:pPr>
        <w:spacing w:line="240" w:lineRule="auto"/>
        <w:jc w:val="both"/>
        <w:rPr>
          <w:rFonts w:asciiTheme="minorHAnsi" w:hAnsiTheme="minorHAnsi"/>
        </w:rPr>
      </w:pPr>
      <w:r w:rsidRPr="0099662D">
        <w:rPr>
          <w:rFonts w:asciiTheme="minorHAnsi" w:hAnsiTheme="minorHAnsi"/>
        </w:rPr>
        <w:t xml:space="preserve">In addition, our understanding of the molecular mechanisms that lead to DCD kidney dysfunction and early graft lost is not fully developed, whilst the implications of warm </w:t>
      </w:r>
      <w:proofErr w:type="spellStart"/>
      <w:r w:rsidRPr="0099662D">
        <w:rPr>
          <w:rFonts w:asciiTheme="minorHAnsi" w:hAnsiTheme="minorHAnsi"/>
        </w:rPr>
        <w:t>ischaemia</w:t>
      </w:r>
      <w:proofErr w:type="spellEnd"/>
      <w:r w:rsidRPr="0099662D">
        <w:rPr>
          <w:rFonts w:asciiTheme="minorHAnsi" w:hAnsiTheme="minorHAnsi"/>
        </w:rPr>
        <w:t xml:space="preserve"> on cellular injury are well recognised.</w:t>
      </w:r>
      <w:hyperlink w:anchor="_ENREF_39" w:tooltip="Stratta, 2004 #1374" w:history="1">
        <w:r w:rsidR="00253C3B" w:rsidRPr="0099662D">
          <w:rPr>
            <w:rFonts w:asciiTheme="minorHAnsi" w:hAnsiTheme="minorHAnsi"/>
          </w:rPr>
          <w:fldChar w:fldCharType="begin"/>
        </w:r>
        <w:r w:rsidR="00BD12EE" w:rsidRPr="0099662D">
          <w:rPr>
            <w:rFonts w:asciiTheme="minorHAnsi" w:hAnsiTheme="minorHAnsi"/>
          </w:rPr>
          <w:instrText xml:space="preserve"> ADDIN EN.CITE &lt;EndNote&gt;&lt;Cite&gt;&lt;Author&gt;Stratta&lt;/Author&gt;&lt;Year&gt;2004&lt;/Year&gt;&lt;RecNum&gt;1374&lt;/RecNum&gt;&lt;DisplayText&gt;&lt;style face="superscript"&gt;39&lt;/style&gt;&lt;/DisplayText&gt;&lt;record&gt;&lt;rec-number&gt;1374&lt;/rec-number&gt;&lt;foreign-keys&gt;&lt;key app="EN" db-id="appt2dpzqx9wtme9dvm55ezh2xp0xvdf9xa9"&gt;1374&lt;/key&gt;&lt;/foreign-keys&gt;&lt;ref-type name="Journal Article"&gt;17&lt;/ref-type&gt;&lt;contributors&gt;&lt;authors&gt;&lt;author&gt;Stratta, R. J.&lt;/author&gt;&lt;author&gt;Rohr, M. S.&lt;/author&gt;&lt;author&gt;Sundberg, A. K.&lt;/author&gt;&lt;author&gt;Armstrong, G.&lt;/author&gt;&lt;author&gt;Hairston, G.&lt;/author&gt;&lt;author&gt;Hartmann, E.&lt;/author&gt;&lt;author&gt;Farney, A. C.&lt;/author&gt;&lt;author&gt;Roskopf, J.&lt;/author&gt;&lt;author&gt;Iskandar, S. S.&lt;/author&gt;&lt;author&gt;Adams, P. L.&lt;/author&gt;&lt;/authors&gt;&lt;/contributors&gt;&lt;titles&gt;&lt;title&gt;Increased kidney transplantation utilizing expanded criteria deceased organ donors with results comparable to standard criteria donor transplant&lt;/title&gt;&lt;secondary-title&gt;Ann Surg&lt;/secondary-title&gt;&lt;short-title&gt;Increased kidney transplantation utilizing expanded criteria deceased organ donors with results comparable to standard criteria donor transplant&lt;/short-title&gt;&lt;/titles&gt;&lt;periodical&gt;&lt;full-title&gt;Ann Surg&lt;/full-title&gt;&lt;/periodical&gt;&lt;pages&gt;688-95; discussion 695-7&lt;/pages&gt;&lt;volume&gt;239&lt;/volume&gt;&lt;number&gt;5&lt;/number&gt;&lt;dates&gt;&lt;year&gt;2004&lt;/year&gt;&lt;pub-dates&gt;&lt;date&gt;May&lt;/date&gt;&lt;/pub-dates&gt;&lt;/dates&gt;&lt;isbn&gt;0003-4932&lt;/isbn&gt;&lt;accession-num&gt;15082973&lt;/accession-num&gt;&lt;urls&gt;&lt;related-urls&gt;&lt;url&gt;http://www.ncbi.nlm.nih.gov/pubmed/15082973&lt;/url&gt;&lt;/related-urls&gt;&lt;/urls&gt;&lt;custom2&gt;PMC1356277&lt;/custom2&gt;&lt;language&gt;eng&lt;/language&gt;&lt;/record&gt;&lt;/Cite&gt;&lt;/EndNote&gt;</w:instrText>
        </w:r>
        <w:r w:rsidR="00253C3B" w:rsidRPr="0099662D">
          <w:rPr>
            <w:rFonts w:asciiTheme="minorHAnsi" w:hAnsiTheme="minorHAnsi"/>
          </w:rPr>
          <w:fldChar w:fldCharType="separate"/>
        </w:r>
        <w:r w:rsidR="00BD12EE" w:rsidRPr="0099662D">
          <w:rPr>
            <w:rFonts w:asciiTheme="minorHAnsi" w:hAnsiTheme="minorHAnsi"/>
            <w:noProof/>
            <w:vertAlign w:val="superscript"/>
          </w:rPr>
          <w:t>39</w:t>
        </w:r>
        <w:r w:rsidR="00253C3B" w:rsidRPr="0099662D">
          <w:rPr>
            <w:rFonts w:asciiTheme="minorHAnsi" w:hAnsiTheme="minorHAnsi"/>
          </w:rPr>
          <w:fldChar w:fldCharType="end"/>
        </w:r>
      </w:hyperlink>
      <w:r w:rsidR="002D694F">
        <w:rPr>
          <w:rFonts w:asciiTheme="minorHAnsi" w:hAnsiTheme="minorHAnsi"/>
        </w:rPr>
        <w:t xml:space="preserve"> </w:t>
      </w:r>
      <w:r w:rsidRPr="0099662D">
        <w:rPr>
          <w:rFonts w:asciiTheme="minorHAnsi" w:hAnsiTheme="minorHAnsi"/>
        </w:rPr>
        <w:t xml:space="preserve">End-organ injury as a result of cerebral damage and warm </w:t>
      </w:r>
      <w:proofErr w:type="spellStart"/>
      <w:r w:rsidRPr="0099662D">
        <w:rPr>
          <w:rFonts w:asciiTheme="minorHAnsi" w:hAnsiTheme="minorHAnsi"/>
        </w:rPr>
        <w:t>ischaemia</w:t>
      </w:r>
      <w:proofErr w:type="spellEnd"/>
      <w:r w:rsidRPr="0099662D">
        <w:rPr>
          <w:rFonts w:asciiTheme="minorHAnsi" w:hAnsiTheme="minorHAnsi"/>
        </w:rPr>
        <w:t xml:space="preserve"> leads to donor kidneys being further susceptible to preservation injury and enhancement of detrimental effects during reperfusion. Perfusion parameters for standardised kidney assessment and validated quality markers during machine preservation of DCD kidneys have also not been </w:t>
      </w:r>
      <w:r w:rsidR="002D694F">
        <w:rPr>
          <w:rFonts w:asciiTheme="minorHAnsi" w:hAnsiTheme="minorHAnsi"/>
        </w:rPr>
        <w:t>universally or widely accepted.</w:t>
      </w:r>
      <w:hyperlink w:anchor="_ENREF_40" w:tooltip="Jochmans, 2011 #1367" w:history="1">
        <w:r w:rsidR="00253C3B" w:rsidRPr="0099662D">
          <w:rPr>
            <w:rFonts w:asciiTheme="minorHAnsi" w:hAnsiTheme="minorHAnsi"/>
          </w:rPr>
          <w:fldChar w:fldCharType="begin"/>
        </w:r>
        <w:r w:rsidR="00BD12EE" w:rsidRPr="0099662D">
          <w:rPr>
            <w:rFonts w:asciiTheme="minorHAnsi" w:hAnsiTheme="minorHAnsi"/>
          </w:rPr>
          <w:instrText xml:space="preserve"> ADDIN EN.CITE &lt;EndNote&gt;&lt;Cite&gt;&lt;Author&gt;Jochmans&lt;/Author&gt;&lt;Year&gt;2011&lt;/Year&gt;&lt;RecNum&gt;1367&lt;/RecNum&gt;&lt;DisplayText&gt;&lt;style face="superscript"&gt;40&lt;/style&gt;&lt;/DisplayText&gt;&lt;record&gt;&lt;rec-number&gt;1367&lt;/rec-number&gt;&lt;foreign-keys&gt;&lt;key app="EN" db-id="appt2dpzqx9wtme9dvm55ezh2xp0xvdf9xa9"&gt;1367&lt;/key&gt;&lt;/foreign-keys&gt;&lt;ref-type name="Journal Article"&gt;17&lt;/ref-type&gt;&lt;contributors&gt;&lt;authors&gt;&lt;author&gt;Jochmans, I.&lt;/author&gt;&lt;author&gt;Moers, C.&lt;/author&gt;&lt;author&gt;Smits, J. M.&lt;/author&gt;&lt;author&gt;Leuvenink, H. G.&lt;/author&gt;&lt;author&gt;Treckmann, J.&lt;/author&gt;&lt;author&gt;Paul, A.&lt;/author&gt;&lt;author&gt;Rahmel, A.&lt;/author&gt;&lt;author&gt;Squifflet, J. P.&lt;/author&gt;&lt;author&gt;van Heurn, E.&lt;/author&gt;&lt;author&gt;Monbaliu, D.&lt;/author&gt;&lt;author&gt;Ploeg, R. J.&lt;/author&gt;&lt;author&gt;Pirenne, J.&lt;/author&gt;&lt;/authors&gt;&lt;/contributors&gt;&lt;titles&gt;&lt;title&gt;The prognostic value of renal resistance during hypothermic machine perfusion of deceased donor kidneys&lt;/title&gt;&lt;secondary-title&gt;Am J Transplant&lt;/secondary-title&gt;&lt;short-title&gt;The prognostic value of renal resistance during hypothermic machine perfusion of deceased donor kidneys&lt;/short-title&gt;&lt;/titles&gt;&lt;periodical&gt;&lt;full-title&gt;Am J Transplant&lt;/full-title&gt;&lt;/periodical&gt;&lt;pages&gt;2214-20&lt;/pages&gt;&lt;volume&gt;11&lt;/volume&gt;&lt;number&gt;10&lt;/number&gt;&lt;dates&gt;&lt;year&gt;2011&lt;/year&gt;&lt;pub-dates&gt;&lt;date&gt;Oct&lt;/date&gt;&lt;/pub-dates&gt;&lt;/dates&gt;&lt;isbn&gt;1600-6143&lt;/isbn&gt;&lt;accession-num&gt;21834917&lt;/accession-num&gt;&lt;urls&gt;&lt;related-urls&gt;&lt;url&gt;http://www.ncbi.nlm.nih.gov/pubmed/21834917&lt;/url&gt;&lt;/related-urls&gt;&lt;/urls&gt;&lt;electronic-resource-num&gt;10.1111/j.1600-6143.2011.03685.x&lt;/electronic-resource-num&gt;&lt;language&gt;eng&lt;/language&gt;&lt;/record&gt;&lt;/Cite&gt;&lt;/EndNote&gt;</w:instrText>
        </w:r>
        <w:r w:rsidR="00253C3B" w:rsidRPr="0099662D">
          <w:rPr>
            <w:rFonts w:asciiTheme="minorHAnsi" w:hAnsiTheme="minorHAnsi"/>
          </w:rPr>
          <w:fldChar w:fldCharType="separate"/>
        </w:r>
        <w:r w:rsidR="00BD12EE" w:rsidRPr="0099662D">
          <w:rPr>
            <w:rFonts w:asciiTheme="minorHAnsi" w:hAnsiTheme="minorHAnsi"/>
            <w:noProof/>
            <w:vertAlign w:val="superscript"/>
          </w:rPr>
          <w:t>40</w:t>
        </w:r>
        <w:r w:rsidR="00253C3B" w:rsidRPr="0099662D">
          <w:rPr>
            <w:rFonts w:asciiTheme="minorHAnsi" w:hAnsiTheme="minorHAnsi"/>
          </w:rPr>
          <w:fldChar w:fldCharType="end"/>
        </w:r>
      </w:hyperlink>
    </w:p>
    <w:p w:rsidR="0099662D" w:rsidRDefault="0099662D" w:rsidP="00A477F3">
      <w:pPr>
        <w:pStyle w:val="Heading3"/>
        <w:numPr>
          <w:ilvl w:val="1"/>
          <w:numId w:val="32"/>
        </w:numPr>
      </w:pPr>
      <w:bookmarkStart w:id="489" w:name="_Toc362008608"/>
      <w:r w:rsidRPr="00AA4C7C">
        <w:t>Aims of sample collection</w:t>
      </w:r>
    </w:p>
    <w:p w:rsidR="0099662D" w:rsidRDefault="0099662D" w:rsidP="00A477F3">
      <w:pPr>
        <w:pStyle w:val="NoSpacing1"/>
        <w:numPr>
          <w:ilvl w:val="0"/>
          <w:numId w:val="36"/>
        </w:numPr>
        <w:jc w:val="both"/>
      </w:pPr>
      <w:r>
        <w:t xml:space="preserve">Use of the reperfusion biopsies to </w:t>
      </w:r>
      <w:proofErr w:type="spellStart"/>
      <w:r>
        <w:t>histologically</w:t>
      </w:r>
      <w:proofErr w:type="spellEnd"/>
      <w:r>
        <w:t xml:space="preserve"> evaluate DCD kidneys following hypothermic machine perfusion with or without oxygenation</w:t>
      </w:r>
    </w:p>
    <w:p w:rsidR="0099662D" w:rsidRDefault="0099662D" w:rsidP="00A477F3">
      <w:pPr>
        <w:pStyle w:val="NoSpacing1"/>
        <w:numPr>
          <w:ilvl w:val="0"/>
          <w:numId w:val="36"/>
        </w:numPr>
        <w:jc w:val="both"/>
      </w:pPr>
      <w:r>
        <w:t>Relate pathology to demographics, function and outcomes, and evaluate current scoring systems</w:t>
      </w:r>
    </w:p>
    <w:p w:rsidR="0099662D" w:rsidRDefault="0099662D" w:rsidP="00A477F3">
      <w:pPr>
        <w:pStyle w:val="NoSpacing1"/>
        <w:numPr>
          <w:ilvl w:val="0"/>
          <w:numId w:val="36"/>
        </w:numPr>
        <w:jc w:val="both"/>
      </w:pPr>
      <w:r>
        <w:t xml:space="preserve">Use of next generation mass-spectrometry to analyse relevant segments of the </w:t>
      </w:r>
      <w:proofErr w:type="spellStart"/>
      <w:r>
        <w:t>nephron</w:t>
      </w:r>
      <w:proofErr w:type="spellEnd"/>
      <w:r>
        <w:t xml:space="preserve"> with genomics, proteomics and </w:t>
      </w:r>
      <w:proofErr w:type="spellStart"/>
      <w:r>
        <w:t>metabolomics</w:t>
      </w:r>
      <w:proofErr w:type="spellEnd"/>
      <w:r>
        <w:t xml:space="preserve"> techniques to identify candidate biomarkers and validate both new and existing markers predict</w:t>
      </w:r>
      <w:r w:rsidR="002D694F">
        <w:t>ing outcome of transplantation.</w:t>
      </w:r>
    </w:p>
    <w:p w:rsidR="0099662D" w:rsidRDefault="0099662D" w:rsidP="00A477F3">
      <w:pPr>
        <w:pStyle w:val="NoSpacing1"/>
        <w:numPr>
          <w:ilvl w:val="0"/>
          <w:numId w:val="36"/>
        </w:numPr>
        <w:jc w:val="both"/>
      </w:pPr>
      <w:r>
        <w:t>To establish a simple assay for measurement in ro</w:t>
      </w:r>
      <w:r w:rsidR="002D694F">
        <w:t>utine practice.</w:t>
      </w:r>
    </w:p>
    <w:p w:rsidR="0099662D" w:rsidRDefault="0099662D" w:rsidP="00A477F3">
      <w:pPr>
        <w:pStyle w:val="NoSpacing1"/>
        <w:numPr>
          <w:ilvl w:val="0"/>
          <w:numId w:val="36"/>
        </w:numPr>
        <w:jc w:val="both"/>
      </w:pPr>
      <w:r>
        <w:t xml:space="preserve">To perform multivariate analyses on perfusion </w:t>
      </w:r>
      <w:proofErr w:type="gramStart"/>
      <w:r>
        <w:t>parameters,</w:t>
      </w:r>
      <w:proofErr w:type="gramEnd"/>
      <w:r>
        <w:t xml:space="preserve"> combined with histological and molecular markers to develop a composite</w:t>
      </w:r>
      <w:r w:rsidR="002D694F">
        <w:t xml:space="preserve"> kidney grading scoring system.</w:t>
      </w:r>
    </w:p>
    <w:p w:rsidR="0099662D" w:rsidRDefault="0099662D" w:rsidP="00A477F3">
      <w:pPr>
        <w:pStyle w:val="NoSpacing1"/>
        <w:numPr>
          <w:ilvl w:val="0"/>
          <w:numId w:val="36"/>
        </w:numPr>
        <w:jc w:val="both"/>
      </w:pPr>
      <w:r>
        <w:t>To identify novel pathways of inj</w:t>
      </w:r>
      <w:r w:rsidR="002D694F">
        <w:t>ury and repair in donor organs.</w:t>
      </w:r>
    </w:p>
    <w:p w:rsidR="008E687D" w:rsidRPr="008E687D" w:rsidRDefault="00AB28F1" w:rsidP="00A477F3">
      <w:pPr>
        <w:pStyle w:val="Heading3"/>
        <w:numPr>
          <w:ilvl w:val="1"/>
          <w:numId w:val="32"/>
        </w:numPr>
      </w:pPr>
      <w:r w:rsidRPr="0021766A">
        <w:t>Timing of samples</w:t>
      </w:r>
      <w:bookmarkEnd w:id="489"/>
    </w:p>
    <w:p w:rsidR="008E687D" w:rsidRDefault="008E687D" w:rsidP="008E687D">
      <w:pPr>
        <w:spacing w:line="240" w:lineRule="auto"/>
        <w:jc w:val="both"/>
        <w:rPr>
          <w:rFonts w:asciiTheme="minorHAnsi" w:hAnsiTheme="minorHAnsi"/>
        </w:rPr>
      </w:pPr>
      <w:r w:rsidRPr="00165331">
        <w:rPr>
          <w:rFonts w:asciiTheme="minorHAnsi" w:hAnsiTheme="minorHAnsi"/>
        </w:rPr>
        <w:t xml:space="preserve">Samples </w:t>
      </w:r>
      <w:r>
        <w:rPr>
          <w:rFonts w:asciiTheme="minorHAnsi" w:hAnsiTheme="minorHAnsi"/>
        </w:rPr>
        <w:t>will be procured throughout the transplant process, as depicted in</w:t>
      </w:r>
      <w:r w:rsidR="004D005C">
        <w:rPr>
          <w:rFonts w:asciiTheme="minorHAnsi" w:hAnsiTheme="minorHAnsi"/>
        </w:rPr>
        <w:t xml:space="preserve"> Table 4.</w:t>
      </w:r>
      <w:r>
        <w:rPr>
          <w:rFonts w:asciiTheme="minorHAnsi" w:hAnsiTheme="minorHAnsi"/>
        </w:rPr>
        <w:t xml:space="preserve"> </w:t>
      </w:r>
      <w:r w:rsidR="002D694F">
        <w:rPr>
          <w:rFonts w:asciiTheme="minorHAnsi" w:hAnsiTheme="minorHAnsi"/>
        </w:rPr>
        <w:t>A</w:t>
      </w:r>
      <w:r>
        <w:rPr>
          <w:rFonts w:asciiTheme="minorHAnsi" w:hAnsiTheme="minorHAnsi"/>
        </w:rPr>
        <w:t xml:space="preserve"> reperfusion biopsy will be taken at the end of the implantation procedure under vision. 16G biopsy needles will be used to take one tangential upper pole kidney biopsy from the cortex. Samples will be stored in </w:t>
      </w:r>
      <w:proofErr w:type="spellStart"/>
      <w:r>
        <w:rPr>
          <w:rFonts w:asciiTheme="minorHAnsi" w:hAnsiTheme="minorHAnsi"/>
        </w:rPr>
        <w:t>RNAlater</w:t>
      </w:r>
      <w:proofErr w:type="spellEnd"/>
      <w:r>
        <w:rPr>
          <w:rFonts w:asciiTheme="minorHAnsi" w:hAnsiTheme="minorHAnsi"/>
        </w:rPr>
        <w:t xml:space="preserve"> and formalin. The biopsy site is over-sewn with</w:t>
      </w:r>
      <w:r w:rsidR="002D694F">
        <w:rPr>
          <w:rFonts w:asciiTheme="minorHAnsi" w:hAnsiTheme="minorHAnsi"/>
        </w:rPr>
        <w:t xml:space="preserve"> a </w:t>
      </w:r>
      <w:proofErr w:type="spellStart"/>
      <w:r w:rsidR="002D694F">
        <w:rPr>
          <w:rFonts w:asciiTheme="minorHAnsi" w:hAnsiTheme="minorHAnsi"/>
        </w:rPr>
        <w:t>Prolène</w:t>
      </w:r>
      <w:proofErr w:type="spellEnd"/>
      <w:r w:rsidR="002D694F">
        <w:rPr>
          <w:rFonts w:asciiTheme="minorHAnsi" w:hAnsiTheme="minorHAnsi"/>
        </w:rPr>
        <w:t xml:space="preserve"> </w:t>
      </w:r>
      <w:proofErr w:type="spellStart"/>
      <w:r w:rsidR="002D694F">
        <w:rPr>
          <w:rFonts w:asciiTheme="minorHAnsi" w:hAnsiTheme="minorHAnsi"/>
        </w:rPr>
        <w:t>stich</w:t>
      </w:r>
      <w:proofErr w:type="spellEnd"/>
      <w:r w:rsidR="002D694F">
        <w:rPr>
          <w:rFonts w:asciiTheme="minorHAnsi" w:hAnsiTheme="minorHAnsi"/>
        </w:rPr>
        <w:t>, according to the surgeon’s preference</w:t>
      </w:r>
      <w:r>
        <w:rPr>
          <w:rFonts w:asciiTheme="minorHAnsi" w:hAnsiTheme="minorHAnsi"/>
        </w:rPr>
        <w:t>. Previous experience with this approach has shown, providing that appropriate training is delivered and this approach is used, that the complication rate is extremely low (&lt;1%) which correlates with the published literature.</w:t>
      </w:r>
      <w:hyperlink w:anchor="_ENREF_41" w:tooltip="Thomas, 1983 #1375" w:history="1">
        <w:r w:rsidR="00253C3B">
          <w:rPr>
            <w:rFonts w:asciiTheme="minorHAnsi" w:hAnsiTheme="minorHAnsi"/>
          </w:rPr>
          <w:fldChar w:fldCharType="begin"/>
        </w:r>
        <w:r w:rsidR="00BD12EE">
          <w:rPr>
            <w:rFonts w:asciiTheme="minorHAnsi" w:hAnsiTheme="minorHAnsi"/>
          </w:rPr>
          <w:instrText xml:space="preserve"> ADDIN EN.CITE &lt;EndNote&gt;&lt;Cite&gt;&lt;Author&gt;Thomas&lt;/Author&gt;&lt;Year&gt;1983&lt;/Year&gt;&lt;RecNum&gt;1375&lt;/RecNum&gt;&lt;DisplayText&gt;&lt;style face="superscript"&gt;41&lt;/style&gt;&lt;/DisplayText&gt;&lt;record&gt;&lt;rec-number&gt;1375&lt;/rec-number&gt;&lt;foreign-keys&gt;&lt;key app="EN" db-id="appt2dpzqx9wtme9dvm55ezh2xp0xvdf9xa9"&gt;1375&lt;/key&gt;&lt;/foreign-keys&gt;&lt;ref-type name="Journal Article"&gt;17&lt;/ref-type&gt;&lt;contributors&gt;&lt;authors&gt;&lt;author&gt;Thomas, J. H.&lt;/author&gt;&lt;author&gt;Pierce, G. E.&lt;/author&gt;&lt;author&gt;Hermreck, A. S.&lt;/author&gt;&lt;/authors&gt;&lt;/contributors&gt;&lt;titles&gt;&lt;title&gt;Open renal biopsy. Surgical technique and results&lt;/title&gt;&lt;secondary-title&gt;Am Surg&lt;/secondary-title&gt;&lt;short-title&gt;Open renal biopsy. Surgical technique and results&lt;/short-title&gt;&lt;/titles&gt;&lt;periodical&gt;&lt;full-title&gt;Am Surg&lt;/full-title&gt;&lt;/periodical&gt;&lt;pages&gt;400-2&lt;/pages&gt;&lt;volume&gt;49&lt;/volume&gt;&lt;number&gt;7&lt;/number&gt;&lt;dates&gt;&lt;year&gt;1983&lt;/year&gt;&lt;pub-dates&gt;&lt;date&gt;Jul&lt;/date&gt;&lt;/pub-dates&gt;&lt;/dates&gt;&lt;isbn&gt;0003-1348&lt;/isbn&gt;&lt;accession-num&gt;6614658&lt;/accession-num&gt;&lt;urls&gt;&lt;related-urls&gt;&lt;url&gt;http://www.ncbi.nlm.nih.gov/pubmed/6614658&lt;/url&gt;&lt;/related-urls&gt;&lt;/urls&gt;&lt;language&gt;eng&lt;/language&gt;&lt;/record&gt;&lt;/Cite&gt;&lt;/EndNote&gt;</w:instrText>
        </w:r>
        <w:r w:rsidR="00253C3B">
          <w:rPr>
            <w:rFonts w:asciiTheme="minorHAnsi" w:hAnsiTheme="minorHAnsi"/>
          </w:rPr>
          <w:fldChar w:fldCharType="separate"/>
        </w:r>
        <w:r w:rsidR="00BD12EE" w:rsidRPr="007D54A6">
          <w:rPr>
            <w:rFonts w:asciiTheme="minorHAnsi" w:hAnsiTheme="minorHAnsi"/>
            <w:noProof/>
            <w:vertAlign w:val="superscript"/>
          </w:rPr>
          <w:t>41</w:t>
        </w:r>
        <w:r w:rsidR="00253C3B">
          <w:rPr>
            <w:rFonts w:asciiTheme="minorHAnsi" w:hAnsiTheme="minorHAnsi"/>
          </w:rPr>
          <w:fldChar w:fldCharType="end"/>
        </w:r>
      </w:hyperlink>
    </w:p>
    <w:p w:rsidR="00C15461" w:rsidRPr="00C15461" w:rsidRDefault="00C15461" w:rsidP="00C15461">
      <w:pPr>
        <w:pStyle w:val="Caption"/>
        <w:keepNext/>
        <w:rPr>
          <w:b w:val="0"/>
        </w:rPr>
      </w:pPr>
      <w:bookmarkStart w:id="490" w:name="_Ref384289258"/>
      <w:r>
        <w:t xml:space="preserve">Table </w:t>
      </w:r>
      <w:r w:rsidR="00253C3B">
        <w:fldChar w:fldCharType="begin"/>
      </w:r>
      <w:r>
        <w:instrText xml:space="preserve"> SEQ Table \* ARABIC </w:instrText>
      </w:r>
      <w:r w:rsidR="00253C3B">
        <w:fldChar w:fldCharType="separate"/>
      </w:r>
      <w:r>
        <w:rPr>
          <w:noProof/>
        </w:rPr>
        <w:t>4</w:t>
      </w:r>
      <w:r w:rsidR="00253C3B">
        <w:fldChar w:fldCharType="end"/>
      </w:r>
      <w:bookmarkEnd w:id="490"/>
      <w:r>
        <w:rPr>
          <w:b w:val="0"/>
        </w:rPr>
        <w:t xml:space="preserve"> Sample collection in the COMPARE trial</w:t>
      </w:r>
    </w:p>
    <w:tbl>
      <w:tblPr>
        <w:tblStyle w:val="LightShading-Accent11"/>
        <w:tblW w:w="5000" w:type="pct"/>
        <w:tblLook w:val="04A0"/>
      </w:tblPr>
      <w:tblGrid>
        <w:gridCol w:w="968"/>
        <w:gridCol w:w="1765"/>
        <w:gridCol w:w="2537"/>
        <w:gridCol w:w="4018"/>
      </w:tblGrid>
      <w:tr w:rsidR="00AB28F1" w:rsidRPr="0021766A" w:rsidTr="00AB28F1">
        <w:trPr>
          <w:cnfStyle w:val="100000000000"/>
        </w:trPr>
        <w:tc>
          <w:tcPr>
            <w:cnfStyle w:val="001000000000"/>
            <w:tcW w:w="521" w:type="pct"/>
            <w:vAlign w:val="bottom"/>
          </w:tcPr>
          <w:p w:rsidR="00287067" w:rsidRPr="006752A8" w:rsidRDefault="00AB28F1" w:rsidP="006752A8">
            <w:pPr>
              <w:spacing w:after="0" w:line="276" w:lineRule="auto"/>
              <w:rPr>
                <w:rFonts w:asciiTheme="minorHAnsi" w:hAnsiTheme="minorHAnsi"/>
              </w:rPr>
            </w:pPr>
            <w:r w:rsidRPr="0021766A">
              <w:rPr>
                <w:rFonts w:asciiTheme="minorHAnsi" w:hAnsiTheme="minorHAnsi"/>
              </w:rPr>
              <w:t>Sample</w:t>
            </w:r>
          </w:p>
        </w:tc>
        <w:tc>
          <w:tcPr>
            <w:tcW w:w="950" w:type="pct"/>
            <w:vAlign w:val="bottom"/>
          </w:tcPr>
          <w:p w:rsidR="00287067" w:rsidRPr="006752A8" w:rsidRDefault="00AB28F1" w:rsidP="006752A8">
            <w:pPr>
              <w:spacing w:after="0" w:line="276" w:lineRule="auto"/>
              <w:cnfStyle w:val="100000000000"/>
              <w:rPr>
                <w:rFonts w:asciiTheme="minorHAnsi" w:hAnsiTheme="minorHAnsi"/>
              </w:rPr>
            </w:pPr>
            <w:r w:rsidRPr="0021766A">
              <w:rPr>
                <w:rFonts w:asciiTheme="minorHAnsi" w:hAnsiTheme="minorHAnsi"/>
              </w:rPr>
              <w:t>Type</w:t>
            </w:r>
          </w:p>
        </w:tc>
        <w:tc>
          <w:tcPr>
            <w:tcW w:w="1366" w:type="pct"/>
            <w:vAlign w:val="bottom"/>
          </w:tcPr>
          <w:p w:rsidR="00287067" w:rsidRPr="006752A8" w:rsidRDefault="00AB28F1" w:rsidP="006752A8">
            <w:pPr>
              <w:spacing w:after="0" w:line="276" w:lineRule="auto"/>
              <w:cnfStyle w:val="100000000000"/>
              <w:rPr>
                <w:rFonts w:asciiTheme="minorHAnsi" w:hAnsiTheme="minorHAnsi"/>
              </w:rPr>
            </w:pPr>
            <w:r w:rsidRPr="0021766A">
              <w:rPr>
                <w:rFonts w:asciiTheme="minorHAnsi" w:hAnsiTheme="minorHAnsi"/>
              </w:rPr>
              <w:t>Time points</w:t>
            </w:r>
          </w:p>
        </w:tc>
        <w:tc>
          <w:tcPr>
            <w:tcW w:w="2163" w:type="pct"/>
            <w:vAlign w:val="bottom"/>
          </w:tcPr>
          <w:p w:rsidR="00287067" w:rsidRPr="006752A8" w:rsidRDefault="00AB28F1" w:rsidP="006752A8">
            <w:pPr>
              <w:spacing w:after="0" w:line="276" w:lineRule="auto"/>
              <w:cnfStyle w:val="100000000000"/>
              <w:rPr>
                <w:rFonts w:asciiTheme="minorHAnsi" w:hAnsiTheme="minorHAnsi"/>
              </w:rPr>
            </w:pPr>
            <w:r w:rsidRPr="0021766A">
              <w:rPr>
                <w:rFonts w:asciiTheme="minorHAnsi" w:hAnsiTheme="minorHAnsi"/>
              </w:rPr>
              <w:t>Notes</w:t>
            </w:r>
          </w:p>
        </w:tc>
      </w:tr>
      <w:tr w:rsidR="00AB28F1" w:rsidRPr="0021766A" w:rsidTr="00AB28F1">
        <w:trPr>
          <w:cnfStyle w:val="000000100000"/>
        </w:trPr>
        <w:tc>
          <w:tcPr>
            <w:cnfStyle w:val="001000000000"/>
            <w:tcW w:w="5000" w:type="pct"/>
            <w:gridSpan w:val="4"/>
          </w:tcPr>
          <w:p w:rsidR="00287067" w:rsidRDefault="00AB28F1" w:rsidP="006752A8">
            <w:pPr>
              <w:spacing w:after="0" w:line="276" w:lineRule="auto"/>
              <w:rPr>
                <w:rFonts w:asciiTheme="minorHAnsi" w:hAnsiTheme="minorHAnsi"/>
                <w:b w:val="0"/>
                <w:bCs w:val="0"/>
                <w:color w:val="auto"/>
              </w:rPr>
            </w:pPr>
            <w:r w:rsidRPr="0021766A">
              <w:rPr>
                <w:rFonts w:asciiTheme="minorHAnsi" w:hAnsiTheme="minorHAnsi"/>
              </w:rPr>
              <w:t>Donor Procedure Samples</w:t>
            </w:r>
          </w:p>
        </w:tc>
      </w:tr>
      <w:tr w:rsidR="00AB28F1" w:rsidRPr="0021766A" w:rsidTr="00AB28F1">
        <w:tc>
          <w:tcPr>
            <w:cnfStyle w:val="001000000000"/>
            <w:tcW w:w="521" w:type="pct"/>
          </w:tcPr>
          <w:p w:rsidR="00287067" w:rsidRDefault="00AB28F1" w:rsidP="006752A8">
            <w:pPr>
              <w:spacing w:after="0" w:line="276" w:lineRule="auto"/>
              <w:rPr>
                <w:rFonts w:asciiTheme="minorHAnsi" w:hAnsiTheme="minorHAnsi"/>
                <w:b w:val="0"/>
                <w:bCs w:val="0"/>
                <w:color w:val="auto"/>
              </w:rPr>
            </w:pPr>
            <w:r w:rsidRPr="0021766A">
              <w:rPr>
                <w:rFonts w:asciiTheme="minorHAnsi" w:hAnsiTheme="minorHAnsi"/>
                <w:b w:val="0"/>
              </w:rPr>
              <w:t>DB</w:t>
            </w:r>
            <w:r w:rsidR="00D00BB0">
              <w:rPr>
                <w:rFonts w:asciiTheme="minorHAnsi" w:hAnsiTheme="minorHAnsi"/>
                <w:b w:val="0"/>
              </w:rPr>
              <w:t>1</w:t>
            </w:r>
          </w:p>
        </w:tc>
        <w:tc>
          <w:tcPr>
            <w:tcW w:w="950" w:type="pct"/>
          </w:tcPr>
          <w:p w:rsidR="00287067" w:rsidRDefault="00AB28F1" w:rsidP="006752A8">
            <w:pPr>
              <w:spacing w:after="0" w:line="276" w:lineRule="auto"/>
              <w:cnfStyle w:val="000000000000"/>
              <w:rPr>
                <w:rFonts w:asciiTheme="minorHAnsi" w:hAnsiTheme="minorHAnsi"/>
                <w:color w:val="auto"/>
              </w:rPr>
            </w:pPr>
            <w:r w:rsidRPr="0021766A">
              <w:rPr>
                <w:rFonts w:asciiTheme="minorHAnsi" w:hAnsiTheme="minorHAnsi"/>
              </w:rPr>
              <w:t>Donor Blood</w:t>
            </w:r>
          </w:p>
        </w:tc>
        <w:tc>
          <w:tcPr>
            <w:tcW w:w="1366" w:type="pct"/>
          </w:tcPr>
          <w:p w:rsidR="00287067" w:rsidRDefault="00AB28F1" w:rsidP="006752A8">
            <w:pPr>
              <w:spacing w:after="0" w:line="276" w:lineRule="auto"/>
              <w:cnfStyle w:val="000000000000"/>
              <w:rPr>
                <w:rFonts w:asciiTheme="minorHAnsi" w:hAnsiTheme="minorHAnsi"/>
                <w:color w:val="auto"/>
              </w:rPr>
            </w:pPr>
            <w:r w:rsidRPr="0021766A">
              <w:rPr>
                <w:rFonts w:asciiTheme="minorHAnsi" w:hAnsiTheme="minorHAnsi"/>
              </w:rPr>
              <w:t xml:space="preserve">Prior to kidney </w:t>
            </w:r>
            <w:proofErr w:type="spellStart"/>
            <w:r w:rsidRPr="0021766A">
              <w:rPr>
                <w:rFonts w:asciiTheme="minorHAnsi" w:hAnsiTheme="minorHAnsi"/>
              </w:rPr>
              <w:t>explant</w:t>
            </w:r>
            <w:proofErr w:type="spellEnd"/>
          </w:p>
        </w:tc>
        <w:tc>
          <w:tcPr>
            <w:tcW w:w="2163" w:type="pct"/>
          </w:tcPr>
          <w:p w:rsidR="00C52FFD" w:rsidRDefault="00D00BB0">
            <w:pPr>
              <w:spacing w:after="0" w:line="276" w:lineRule="auto"/>
              <w:cnfStyle w:val="000000000000"/>
              <w:rPr>
                <w:rFonts w:asciiTheme="minorHAnsi" w:hAnsiTheme="minorHAnsi"/>
                <w:b/>
                <w:color w:val="auto"/>
              </w:rPr>
            </w:pPr>
            <w:r>
              <w:rPr>
                <w:rFonts w:asciiTheme="minorHAnsi" w:hAnsiTheme="minorHAnsi"/>
              </w:rPr>
              <w:t>At withdrawal of support</w:t>
            </w:r>
          </w:p>
        </w:tc>
      </w:tr>
      <w:tr w:rsidR="00D00BB0" w:rsidRPr="0021766A" w:rsidTr="00AB28F1">
        <w:trPr>
          <w:cnfStyle w:val="000000100000"/>
        </w:trPr>
        <w:tc>
          <w:tcPr>
            <w:cnfStyle w:val="001000000000"/>
            <w:tcW w:w="521" w:type="pct"/>
          </w:tcPr>
          <w:p w:rsidR="00D00BB0" w:rsidRPr="00D00BB0" w:rsidRDefault="005A31F3" w:rsidP="006752A8">
            <w:pPr>
              <w:spacing w:after="0" w:line="276" w:lineRule="auto"/>
              <w:rPr>
                <w:rFonts w:asciiTheme="minorHAnsi" w:hAnsiTheme="minorHAnsi"/>
                <w:b w:val="0"/>
              </w:rPr>
            </w:pPr>
            <w:r w:rsidRPr="005A31F3">
              <w:rPr>
                <w:rFonts w:asciiTheme="minorHAnsi" w:hAnsiTheme="minorHAnsi"/>
                <w:color w:val="auto"/>
              </w:rPr>
              <w:t>DU1</w:t>
            </w:r>
          </w:p>
        </w:tc>
        <w:tc>
          <w:tcPr>
            <w:tcW w:w="950" w:type="pct"/>
          </w:tcPr>
          <w:p w:rsidR="00D00BB0" w:rsidRPr="0021766A" w:rsidRDefault="00D00BB0" w:rsidP="006752A8">
            <w:pPr>
              <w:spacing w:after="0" w:line="276" w:lineRule="auto"/>
              <w:cnfStyle w:val="000000100000"/>
              <w:rPr>
                <w:rFonts w:asciiTheme="minorHAnsi" w:hAnsiTheme="minorHAnsi"/>
              </w:rPr>
            </w:pPr>
            <w:r>
              <w:rPr>
                <w:rFonts w:asciiTheme="minorHAnsi" w:hAnsiTheme="minorHAnsi"/>
              </w:rPr>
              <w:t>Donor Urine</w:t>
            </w:r>
          </w:p>
        </w:tc>
        <w:tc>
          <w:tcPr>
            <w:tcW w:w="1366" w:type="pct"/>
          </w:tcPr>
          <w:p w:rsidR="00D00BB0" w:rsidRPr="0021766A" w:rsidRDefault="00D00BB0" w:rsidP="006752A8">
            <w:pPr>
              <w:spacing w:after="0" w:line="276" w:lineRule="auto"/>
              <w:cnfStyle w:val="000000100000"/>
              <w:rPr>
                <w:rFonts w:asciiTheme="minorHAnsi" w:hAnsiTheme="minorHAnsi"/>
              </w:rPr>
            </w:pPr>
            <w:r w:rsidRPr="0021766A">
              <w:rPr>
                <w:rFonts w:asciiTheme="minorHAnsi" w:hAnsiTheme="minorHAnsi"/>
              </w:rPr>
              <w:t xml:space="preserve">Prior to kidney </w:t>
            </w:r>
            <w:proofErr w:type="spellStart"/>
            <w:r w:rsidRPr="0021766A">
              <w:rPr>
                <w:rFonts w:asciiTheme="minorHAnsi" w:hAnsiTheme="minorHAnsi"/>
              </w:rPr>
              <w:t>explant</w:t>
            </w:r>
            <w:proofErr w:type="spellEnd"/>
          </w:p>
        </w:tc>
        <w:tc>
          <w:tcPr>
            <w:tcW w:w="2163" w:type="pct"/>
          </w:tcPr>
          <w:p w:rsidR="00D00BB0" w:rsidRPr="0021766A" w:rsidRDefault="00D00BB0" w:rsidP="006752A8">
            <w:pPr>
              <w:spacing w:after="0" w:line="276" w:lineRule="auto"/>
              <w:cnfStyle w:val="000000100000"/>
              <w:rPr>
                <w:rFonts w:asciiTheme="minorHAnsi" w:hAnsiTheme="minorHAnsi"/>
              </w:rPr>
            </w:pPr>
            <w:r>
              <w:rPr>
                <w:rFonts w:asciiTheme="minorHAnsi" w:hAnsiTheme="minorHAnsi"/>
              </w:rPr>
              <w:t>At withdrawal of support</w:t>
            </w:r>
          </w:p>
        </w:tc>
      </w:tr>
      <w:tr w:rsidR="00D00BB0" w:rsidRPr="0021766A" w:rsidTr="00AB28F1">
        <w:tc>
          <w:tcPr>
            <w:cnfStyle w:val="001000000000"/>
            <w:tcW w:w="521" w:type="pct"/>
          </w:tcPr>
          <w:p w:rsidR="00D00BB0" w:rsidRPr="00D00BB0" w:rsidRDefault="005A31F3" w:rsidP="006752A8">
            <w:pPr>
              <w:spacing w:after="0" w:line="276" w:lineRule="auto"/>
              <w:rPr>
                <w:rFonts w:asciiTheme="minorHAnsi" w:hAnsiTheme="minorHAnsi"/>
                <w:b w:val="0"/>
              </w:rPr>
            </w:pPr>
            <w:r w:rsidRPr="005A31F3">
              <w:rPr>
                <w:rFonts w:asciiTheme="minorHAnsi" w:hAnsiTheme="minorHAnsi"/>
                <w:color w:val="auto"/>
              </w:rPr>
              <w:t>DU2</w:t>
            </w:r>
          </w:p>
        </w:tc>
        <w:tc>
          <w:tcPr>
            <w:tcW w:w="950" w:type="pct"/>
          </w:tcPr>
          <w:p w:rsidR="00D00BB0" w:rsidRPr="0021766A" w:rsidRDefault="00D00BB0" w:rsidP="006752A8">
            <w:pPr>
              <w:spacing w:after="0" w:line="276" w:lineRule="auto"/>
              <w:cnfStyle w:val="000000000000"/>
              <w:rPr>
                <w:rFonts w:asciiTheme="minorHAnsi" w:hAnsiTheme="minorHAnsi"/>
              </w:rPr>
            </w:pPr>
            <w:r>
              <w:rPr>
                <w:rFonts w:asciiTheme="minorHAnsi" w:hAnsiTheme="minorHAnsi"/>
              </w:rPr>
              <w:t>Donor Urine</w:t>
            </w:r>
          </w:p>
        </w:tc>
        <w:tc>
          <w:tcPr>
            <w:tcW w:w="1366" w:type="pct"/>
          </w:tcPr>
          <w:p w:rsidR="00D00BB0" w:rsidRPr="0021766A" w:rsidRDefault="00D00BB0" w:rsidP="006752A8">
            <w:pPr>
              <w:spacing w:after="0" w:line="276" w:lineRule="auto"/>
              <w:cnfStyle w:val="000000000000"/>
              <w:rPr>
                <w:rFonts w:asciiTheme="minorHAnsi" w:hAnsiTheme="minorHAnsi"/>
              </w:rPr>
            </w:pPr>
            <w:r w:rsidRPr="0021766A">
              <w:rPr>
                <w:rFonts w:asciiTheme="minorHAnsi" w:hAnsiTheme="minorHAnsi"/>
              </w:rPr>
              <w:t xml:space="preserve">Prior to kidney </w:t>
            </w:r>
            <w:proofErr w:type="spellStart"/>
            <w:r w:rsidRPr="0021766A">
              <w:rPr>
                <w:rFonts w:asciiTheme="minorHAnsi" w:hAnsiTheme="minorHAnsi"/>
              </w:rPr>
              <w:t>explant</w:t>
            </w:r>
            <w:proofErr w:type="spellEnd"/>
          </w:p>
        </w:tc>
        <w:tc>
          <w:tcPr>
            <w:tcW w:w="2163" w:type="pct"/>
          </w:tcPr>
          <w:p w:rsidR="00D00BB0" w:rsidRPr="0021766A" w:rsidRDefault="00D00BB0" w:rsidP="006752A8">
            <w:pPr>
              <w:spacing w:after="0" w:line="276" w:lineRule="auto"/>
              <w:cnfStyle w:val="000000000000"/>
              <w:rPr>
                <w:rFonts w:asciiTheme="minorHAnsi" w:hAnsiTheme="minorHAnsi"/>
              </w:rPr>
            </w:pPr>
            <w:r>
              <w:rPr>
                <w:rFonts w:asciiTheme="minorHAnsi" w:hAnsiTheme="minorHAnsi"/>
              </w:rPr>
              <w:t>Last urine collected</w:t>
            </w:r>
          </w:p>
        </w:tc>
      </w:tr>
      <w:tr w:rsidR="00AB28F1" w:rsidRPr="0021766A" w:rsidTr="00AB28F1">
        <w:trPr>
          <w:cnfStyle w:val="000000100000"/>
        </w:trPr>
        <w:tc>
          <w:tcPr>
            <w:cnfStyle w:val="001000000000"/>
            <w:tcW w:w="5000" w:type="pct"/>
            <w:gridSpan w:val="4"/>
          </w:tcPr>
          <w:p w:rsidR="00287067" w:rsidRDefault="00AB28F1" w:rsidP="006752A8">
            <w:pPr>
              <w:spacing w:after="0" w:line="276" w:lineRule="auto"/>
              <w:rPr>
                <w:rFonts w:asciiTheme="minorHAnsi" w:hAnsiTheme="minorHAnsi"/>
                <w:b w:val="0"/>
                <w:bCs w:val="0"/>
                <w:color w:val="auto"/>
              </w:rPr>
            </w:pPr>
            <w:r w:rsidRPr="0021766A">
              <w:rPr>
                <w:rFonts w:asciiTheme="minorHAnsi" w:hAnsiTheme="minorHAnsi"/>
              </w:rPr>
              <w:t>Preservation Samples</w:t>
            </w:r>
          </w:p>
        </w:tc>
      </w:tr>
      <w:tr w:rsidR="00AB28F1" w:rsidRPr="0021766A" w:rsidTr="00AB28F1">
        <w:tc>
          <w:tcPr>
            <w:cnfStyle w:val="001000000000"/>
            <w:tcW w:w="521" w:type="pct"/>
          </w:tcPr>
          <w:p w:rsidR="00287067" w:rsidRDefault="00AB28F1" w:rsidP="006752A8">
            <w:pPr>
              <w:spacing w:after="0" w:line="276" w:lineRule="auto"/>
              <w:rPr>
                <w:rFonts w:asciiTheme="minorHAnsi" w:hAnsiTheme="minorHAnsi"/>
                <w:b w:val="0"/>
                <w:bCs w:val="0"/>
                <w:color w:val="auto"/>
              </w:rPr>
            </w:pPr>
            <w:r w:rsidRPr="0021766A">
              <w:rPr>
                <w:rFonts w:asciiTheme="minorHAnsi" w:hAnsiTheme="minorHAnsi"/>
                <w:b w:val="0"/>
              </w:rPr>
              <w:t>P1</w:t>
            </w:r>
          </w:p>
        </w:tc>
        <w:tc>
          <w:tcPr>
            <w:tcW w:w="950" w:type="pct"/>
          </w:tcPr>
          <w:p w:rsidR="00287067" w:rsidRDefault="00AB28F1" w:rsidP="006752A8">
            <w:pPr>
              <w:spacing w:after="0" w:line="276" w:lineRule="auto"/>
              <w:cnfStyle w:val="000000000000"/>
              <w:rPr>
                <w:rFonts w:asciiTheme="minorHAnsi" w:hAnsiTheme="minorHAnsi"/>
                <w:color w:val="auto"/>
              </w:rPr>
            </w:pPr>
            <w:proofErr w:type="spellStart"/>
            <w:r w:rsidRPr="0021766A">
              <w:rPr>
                <w:rFonts w:asciiTheme="minorHAnsi" w:hAnsiTheme="minorHAnsi"/>
              </w:rPr>
              <w:t>Perfusate</w:t>
            </w:r>
            <w:proofErr w:type="spellEnd"/>
          </w:p>
        </w:tc>
        <w:tc>
          <w:tcPr>
            <w:tcW w:w="1366" w:type="pct"/>
          </w:tcPr>
          <w:p w:rsidR="00287067" w:rsidRDefault="00AB28F1" w:rsidP="006752A8">
            <w:pPr>
              <w:spacing w:after="0" w:line="276" w:lineRule="auto"/>
              <w:cnfStyle w:val="000000000000"/>
              <w:rPr>
                <w:rFonts w:asciiTheme="minorHAnsi" w:hAnsiTheme="minorHAnsi"/>
                <w:color w:val="auto"/>
              </w:rPr>
            </w:pPr>
            <w:r w:rsidRPr="0021766A">
              <w:rPr>
                <w:rFonts w:asciiTheme="minorHAnsi" w:hAnsiTheme="minorHAnsi"/>
              </w:rPr>
              <w:t>15 min after HMP start</w:t>
            </w:r>
          </w:p>
        </w:tc>
        <w:tc>
          <w:tcPr>
            <w:tcW w:w="2163" w:type="pct"/>
          </w:tcPr>
          <w:p w:rsidR="00287067" w:rsidRDefault="00B86F48" w:rsidP="006752A8">
            <w:pPr>
              <w:spacing w:after="0" w:line="276" w:lineRule="auto"/>
              <w:cnfStyle w:val="000000000000"/>
              <w:rPr>
                <w:rFonts w:asciiTheme="minorHAnsi" w:hAnsiTheme="minorHAnsi"/>
                <w:color w:val="auto"/>
              </w:rPr>
            </w:pPr>
            <w:r w:rsidRPr="0021766A">
              <w:rPr>
                <w:rFonts w:asciiTheme="minorHAnsi" w:hAnsiTheme="minorHAnsi"/>
              </w:rPr>
              <w:t>At the donor hospital</w:t>
            </w:r>
          </w:p>
        </w:tc>
      </w:tr>
      <w:tr w:rsidR="00AB28F1" w:rsidRPr="0021766A" w:rsidTr="00AB28F1">
        <w:trPr>
          <w:cnfStyle w:val="000000100000"/>
        </w:trPr>
        <w:tc>
          <w:tcPr>
            <w:cnfStyle w:val="001000000000"/>
            <w:tcW w:w="521" w:type="pct"/>
          </w:tcPr>
          <w:p w:rsidR="00287067" w:rsidRDefault="00AB28F1" w:rsidP="006752A8">
            <w:pPr>
              <w:spacing w:after="0" w:line="276" w:lineRule="auto"/>
              <w:rPr>
                <w:rFonts w:asciiTheme="minorHAnsi" w:hAnsiTheme="minorHAnsi"/>
                <w:b w:val="0"/>
                <w:bCs w:val="0"/>
                <w:color w:val="auto"/>
              </w:rPr>
            </w:pPr>
            <w:r w:rsidRPr="0021766A">
              <w:rPr>
                <w:rFonts w:asciiTheme="minorHAnsi" w:hAnsiTheme="minorHAnsi"/>
                <w:b w:val="0"/>
              </w:rPr>
              <w:t>P2</w:t>
            </w:r>
          </w:p>
        </w:tc>
        <w:tc>
          <w:tcPr>
            <w:tcW w:w="950" w:type="pct"/>
          </w:tcPr>
          <w:p w:rsidR="00287067" w:rsidRDefault="00AB28F1" w:rsidP="006752A8">
            <w:pPr>
              <w:spacing w:after="0" w:line="276" w:lineRule="auto"/>
              <w:cnfStyle w:val="000000100000"/>
              <w:rPr>
                <w:rFonts w:asciiTheme="minorHAnsi" w:hAnsiTheme="minorHAnsi"/>
                <w:color w:val="auto"/>
              </w:rPr>
            </w:pPr>
            <w:proofErr w:type="spellStart"/>
            <w:r w:rsidRPr="0021766A">
              <w:rPr>
                <w:rFonts w:asciiTheme="minorHAnsi" w:hAnsiTheme="minorHAnsi"/>
              </w:rPr>
              <w:t>Perfusate</w:t>
            </w:r>
            <w:proofErr w:type="spellEnd"/>
          </w:p>
        </w:tc>
        <w:tc>
          <w:tcPr>
            <w:tcW w:w="1366" w:type="pct"/>
          </w:tcPr>
          <w:p w:rsidR="00287067" w:rsidRDefault="00AB28F1" w:rsidP="006752A8">
            <w:pPr>
              <w:spacing w:after="0" w:line="276" w:lineRule="auto"/>
              <w:cnfStyle w:val="000000100000"/>
              <w:rPr>
                <w:rFonts w:asciiTheme="minorHAnsi" w:hAnsiTheme="minorHAnsi"/>
                <w:color w:val="auto"/>
              </w:rPr>
            </w:pPr>
            <w:r w:rsidRPr="0021766A">
              <w:rPr>
                <w:rFonts w:asciiTheme="minorHAnsi" w:hAnsiTheme="minorHAnsi"/>
              </w:rPr>
              <w:t>1 h after HMP start</w:t>
            </w:r>
          </w:p>
        </w:tc>
        <w:tc>
          <w:tcPr>
            <w:tcW w:w="2163" w:type="pct"/>
          </w:tcPr>
          <w:p w:rsidR="00287067" w:rsidRDefault="00AB28F1" w:rsidP="006752A8">
            <w:pPr>
              <w:spacing w:after="0" w:line="276" w:lineRule="auto"/>
              <w:cnfStyle w:val="000000100000"/>
              <w:rPr>
                <w:rFonts w:asciiTheme="minorHAnsi" w:hAnsiTheme="minorHAnsi"/>
                <w:color w:val="auto"/>
              </w:rPr>
            </w:pPr>
            <w:r w:rsidRPr="0021766A">
              <w:rPr>
                <w:rFonts w:asciiTheme="minorHAnsi" w:hAnsiTheme="minorHAnsi"/>
              </w:rPr>
              <w:t>Before leaving at the donor hospital</w:t>
            </w:r>
          </w:p>
        </w:tc>
      </w:tr>
      <w:tr w:rsidR="00AB28F1" w:rsidRPr="0021766A" w:rsidTr="00AB28F1">
        <w:tc>
          <w:tcPr>
            <w:cnfStyle w:val="001000000000"/>
            <w:tcW w:w="521" w:type="pct"/>
          </w:tcPr>
          <w:p w:rsidR="00287067" w:rsidRDefault="00AB28F1" w:rsidP="006752A8">
            <w:pPr>
              <w:spacing w:after="0" w:line="276" w:lineRule="auto"/>
              <w:outlineLvl w:val="6"/>
              <w:rPr>
                <w:rFonts w:asciiTheme="minorHAnsi" w:hAnsiTheme="minorHAnsi"/>
                <w:b w:val="0"/>
                <w:bCs w:val="0"/>
                <w:color w:val="auto"/>
              </w:rPr>
            </w:pPr>
            <w:r w:rsidRPr="0021766A">
              <w:rPr>
                <w:rFonts w:asciiTheme="minorHAnsi" w:hAnsiTheme="minorHAnsi"/>
                <w:b w:val="0"/>
              </w:rPr>
              <w:t>P3</w:t>
            </w:r>
          </w:p>
        </w:tc>
        <w:tc>
          <w:tcPr>
            <w:tcW w:w="950" w:type="pct"/>
          </w:tcPr>
          <w:p w:rsidR="00287067" w:rsidRDefault="00AB28F1" w:rsidP="006752A8">
            <w:pPr>
              <w:spacing w:after="0" w:line="276" w:lineRule="auto"/>
              <w:outlineLvl w:val="6"/>
              <w:cnfStyle w:val="000000000000"/>
              <w:rPr>
                <w:rFonts w:asciiTheme="minorHAnsi" w:hAnsiTheme="minorHAnsi"/>
                <w:color w:val="auto"/>
              </w:rPr>
            </w:pPr>
            <w:proofErr w:type="spellStart"/>
            <w:r w:rsidRPr="0021766A">
              <w:rPr>
                <w:rFonts w:asciiTheme="minorHAnsi" w:hAnsiTheme="minorHAnsi"/>
              </w:rPr>
              <w:t>Perfusate</w:t>
            </w:r>
            <w:proofErr w:type="spellEnd"/>
          </w:p>
        </w:tc>
        <w:tc>
          <w:tcPr>
            <w:tcW w:w="1366" w:type="pct"/>
          </w:tcPr>
          <w:p w:rsidR="00287067" w:rsidRDefault="00AB28F1" w:rsidP="006752A8">
            <w:pPr>
              <w:spacing w:after="0" w:line="276" w:lineRule="auto"/>
              <w:outlineLvl w:val="6"/>
              <w:cnfStyle w:val="000000000000"/>
              <w:rPr>
                <w:rFonts w:asciiTheme="minorHAnsi" w:hAnsiTheme="minorHAnsi"/>
                <w:color w:val="auto"/>
              </w:rPr>
            </w:pPr>
            <w:r w:rsidRPr="0021766A">
              <w:rPr>
                <w:rFonts w:asciiTheme="minorHAnsi" w:hAnsiTheme="minorHAnsi"/>
              </w:rPr>
              <w:t>At stop of HMP</w:t>
            </w:r>
          </w:p>
        </w:tc>
        <w:tc>
          <w:tcPr>
            <w:tcW w:w="2163" w:type="pct"/>
          </w:tcPr>
          <w:p w:rsidR="00287067" w:rsidRDefault="00AB28F1" w:rsidP="006752A8">
            <w:pPr>
              <w:spacing w:after="0" w:line="276" w:lineRule="auto"/>
              <w:cnfStyle w:val="000000000000"/>
              <w:rPr>
                <w:rFonts w:asciiTheme="minorHAnsi" w:hAnsiTheme="minorHAnsi"/>
                <w:color w:val="auto"/>
              </w:rPr>
            </w:pPr>
            <w:r w:rsidRPr="0021766A">
              <w:rPr>
                <w:rFonts w:asciiTheme="minorHAnsi" w:hAnsiTheme="minorHAnsi"/>
              </w:rPr>
              <w:t>In the recipient hospital</w:t>
            </w:r>
          </w:p>
        </w:tc>
      </w:tr>
      <w:tr w:rsidR="00AB28F1" w:rsidRPr="0021766A" w:rsidTr="00AB28F1">
        <w:trPr>
          <w:cnfStyle w:val="000000100000"/>
        </w:trPr>
        <w:tc>
          <w:tcPr>
            <w:cnfStyle w:val="001000000000"/>
            <w:tcW w:w="5000" w:type="pct"/>
            <w:gridSpan w:val="4"/>
          </w:tcPr>
          <w:p w:rsidR="00287067" w:rsidRDefault="00AB28F1" w:rsidP="006752A8">
            <w:pPr>
              <w:spacing w:after="0" w:line="276" w:lineRule="auto"/>
              <w:outlineLvl w:val="6"/>
              <w:rPr>
                <w:rFonts w:asciiTheme="minorHAnsi" w:hAnsiTheme="minorHAnsi"/>
                <w:b w:val="0"/>
                <w:bCs w:val="0"/>
                <w:color w:val="auto"/>
              </w:rPr>
            </w:pPr>
            <w:r w:rsidRPr="0021766A">
              <w:rPr>
                <w:rFonts w:asciiTheme="minorHAnsi" w:hAnsiTheme="minorHAnsi"/>
              </w:rPr>
              <w:t>Recipient Procedure Samples</w:t>
            </w:r>
          </w:p>
        </w:tc>
      </w:tr>
      <w:tr w:rsidR="00AB28F1" w:rsidRPr="0021766A" w:rsidTr="00AB28F1">
        <w:tc>
          <w:tcPr>
            <w:cnfStyle w:val="001000000000"/>
            <w:tcW w:w="521" w:type="pct"/>
          </w:tcPr>
          <w:p w:rsidR="00287067" w:rsidRDefault="00AB28F1" w:rsidP="006752A8">
            <w:pPr>
              <w:spacing w:after="0" w:line="276" w:lineRule="auto"/>
              <w:rPr>
                <w:rFonts w:asciiTheme="minorHAnsi" w:hAnsiTheme="minorHAnsi"/>
                <w:b w:val="0"/>
                <w:bCs w:val="0"/>
                <w:color w:val="auto"/>
              </w:rPr>
            </w:pPr>
            <w:r w:rsidRPr="0021766A">
              <w:rPr>
                <w:rFonts w:asciiTheme="minorHAnsi" w:hAnsiTheme="minorHAnsi"/>
                <w:b w:val="0"/>
              </w:rPr>
              <w:t>RB1</w:t>
            </w:r>
          </w:p>
        </w:tc>
        <w:tc>
          <w:tcPr>
            <w:tcW w:w="950" w:type="pct"/>
          </w:tcPr>
          <w:p w:rsidR="00287067" w:rsidRDefault="00AB28F1" w:rsidP="006752A8">
            <w:pPr>
              <w:spacing w:after="0" w:line="276" w:lineRule="auto"/>
              <w:cnfStyle w:val="000000000000"/>
              <w:rPr>
                <w:rFonts w:asciiTheme="minorHAnsi" w:hAnsiTheme="minorHAnsi"/>
                <w:color w:val="auto"/>
              </w:rPr>
            </w:pPr>
            <w:r w:rsidRPr="0021766A">
              <w:rPr>
                <w:rFonts w:asciiTheme="minorHAnsi" w:hAnsiTheme="minorHAnsi"/>
              </w:rPr>
              <w:t>Recipient Blood</w:t>
            </w:r>
          </w:p>
        </w:tc>
        <w:tc>
          <w:tcPr>
            <w:tcW w:w="1366" w:type="pct"/>
          </w:tcPr>
          <w:p w:rsidR="00287067" w:rsidRDefault="00AB28F1" w:rsidP="006752A8">
            <w:pPr>
              <w:spacing w:after="0" w:line="276" w:lineRule="auto"/>
              <w:cnfStyle w:val="000000000000"/>
              <w:rPr>
                <w:rFonts w:asciiTheme="minorHAnsi" w:hAnsiTheme="minorHAnsi"/>
                <w:color w:val="auto"/>
              </w:rPr>
            </w:pPr>
            <w:r w:rsidRPr="0021766A">
              <w:rPr>
                <w:rFonts w:asciiTheme="minorHAnsi" w:hAnsiTheme="minorHAnsi"/>
              </w:rPr>
              <w:t>Prior to transplant</w:t>
            </w:r>
          </w:p>
        </w:tc>
        <w:tc>
          <w:tcPr>
            <w:tcW w:w="2163" w:type="pct"/>
          </w:tcPr>
          <w:p w:rsidR="00287067" w:rsidRDefault="00AB28F1" w:rsidP="006752A8">
            <w:pPr>
              <w:spacing w:after="0" w:line="276" w:lineRule="auto"/>
              <w:cnfStyle w:val="000000000000"/>
              <w:rPr>
                <w:rFonts w:asciiTheme="minorHAnsi" w:hAnsiTheme="minorHAnsi"/>
                <w:color w:val="auto"/>
              </w:rPr>
            </w:pPr>
            <w:r w:rsidRPr="0021766A">
              <w:rPr>
                <w:rFonts w:asciiTheme="minorHAnsi" w:hAnsiTheme="minorHAnsi"/>
              </w:rPr>
              <w:t>Taken after induction of anaesthesia</w:t>
            </w:r>
          </w:p>
        </w:tc>
      </w:tr>
      <w:tr w:rsidR="00AB28F1" w:rsidRPr="0021766A" w:rsidTr="00AB28F1">
        <w:trPr>
          <w:cnfStyle w:val="000000100000"/>
        </w:trPr>
        <w:tc>
          <w:tcPr>
            <w:cnfStyle w:val="001000000000"/>
            <w:tcW w:w="521" w:type="pct"/>
          </w:tcPr>
          <w:p w:rsidR="00287067" w:rsidRDefault="00AB28F1" w:rsidP="006752A8">
            <w:pPr>
              <w:spacing w:after="0" w:line="276" w:lineRule="auto"/>
              <w:rPr>
                <w:rFonts w:asciiTheme="minorHAnsi" w:hAnsiTheme="minorHAnsi"/>
                <w:b w:val="0"/>
                <w:bCs w:val="0"/>
                <w:color w:val="auto"/>
              </w:rPr>
            </w:pPr>
            <w:r w:rsidRPr="0021766A">
              <w:rPr>
                <w:rFonts w:asciiTheme="minorHAnsi" w:hAnsiTheme="minorHAnsi"/>
                <w:b w:val="0"/>
              </w:rPr>
              <w:t>RB2</w:t>
            </w:r>
          </w:p>
        </w:tc>
        <w:tc>
          <w:tcPr>
            <w:tcW w:w="950" w:type="pct"/>
          </w:tcPr>
          <w:p w:rsidR="00287067" w:rsidRDefault="00AB28F1" w:rsidP="006752A8">
            <w:pPr>
              <w:spacing w:after="0" w:line="276" w:lineRule="auto"/>
              <w:cnfStyle w:val="000000100000"/>
              <w:rPr>
                <w:rFonts w:asciiTheme="minorHAnsi" w:hAnsiTheme="minorHAnsi"/>
                <w:color w:val="auto"/>
              </w:rPr>
            </w:pPr>
            <w:r w:rsidRPr="0021766A">
              <w:rPr>
                <w:rFonts w:asciiTheme="minorHAnsi" w:hAnsiTheme="minorHAnsi"/>
              </w:rPr>
              <w:t>Recipient Blood</w:t>
            </w:r>
          </w:p>
        </w:tc>
        <w:tc>
          <w:tcPr>
            <w:tcW w:w="1366" w:type="pct"/>
          </w:tcPr>
          <w:p w:rsidR="00287067" w:rsidRDefault="00AB28F1" w:rsidP="006752A8">
            <w:pPr>
              <w:spacing w:after="0" w:line="276" w:lineRule="auto"/>
              <w:cnfStyle w:val="000000100000"/>
              <w:rPr>
                <w:rFonts w:asciiTheme="minorHAnsi" w:hAnsiTheme="minorHAnsi"/>
                <w:color w:val="auto"/>
              </w:rPr>
            </w:pPr>
            <w:r w:rsidRPr="0021766A">
              <w:rPr>
                <w:rFonts w:asciiTheme="minorHAnsi" w:hAnsiTheme="minorHAnsi"/>
              </w:rPr>
              <w:t>1 hour after reperfusion</w:t>
            </w:r>
          </w:p>
        </w:tc>
        <w:tc>
          <w:tcPr>
            <w:tcW w:w="2163" w:type="pct"/>
          </w:tcPr>
          <w:p w:rsidR="00287067" w:rsidRDefault="00B86F48" w:rsidP="006752A8">
            <w:pPr>
              <w:spacing w:after="0" w:line="276" w:lineRule="auto"/>
              <w:cnfStyle w:val="000000100000"/>
              <w:rPr>
                <w:rFonts w:asciiTheme="minorHAnsi" w:hAnsiTheme="minorHAnsi"/>
                <w:color w:val="auto"/>
              </w:rPr>
            </w:pPr>
            <w:r w:rsidRPr="0021766A">
              <w:rPr>
                <w:rFonts w:asciiTheme="minorHAnsi" w:hAnsiTheme="minorHAnsi"/>
              </w:rPr>
              <w:t xml:space="preserve">Taken during </w:t>
            </w:r>
            <w:r w:rsidR="002203BB" w:rsidRPr="0021766A">
              <w:rPr>
                <w:rFonts w:asciiTheme="minorHAnsi" w:hAnsiTheme="minorHAnsi"/>
              </w:rPr>
              <w:t>anaesthesia</w:t>
            </w:r>
          </w:p>
        </w:tc>
      </w:tr>
      <w:tr w:rsidR="000A1556" w:rsidRPr="002D694F" w:rsidTr="00AB28F1">
        <w:tc>
          <w:tcPr>
            <w:cnfStyle w:val="001000000000"/>
            <w:tcW w:w="521" w:type="pct"/>
          </w:tcPr>
          <w:p w:rsidR="000A1556" w:rsidRPr="002D694F" w:rsidRDefault="000A1556" w:rsidP="006752A8">
            <w:pPr>
              <w:spacing w:after="0" w:line="276" w:lineRule="auto"/>
              <w:rPr>
                <w:rFonts w:asciiTheme="minorHAnsi" w:hAnsiTheme="minorHAnsi"/>
                <w:b w:val="0"/>
              </w:rPr>
            </w:pPr>
            <w:proofErr w:type="spellStart"/>
            <w:r w:rsidRPr="002D694F">
              <w:rPr>
                <w:rFonts w:asciiTheme="minorHAnsi" w:hAnsiTheme="minorHAnsi"/>
                <w:b w:val="0"/>
              </w:rPr>
              <w:t>Bx</w:t>
            </w:r>
            <w:proofErr w:type="spellEnd"/>
          </w:p>
        </w:tc>
        <w:tc>
          <w:tcPr>
            <w:tcW w:w="950" w:type="pct"/>
          </w:tcPr>
          <w:p w:rsidR="000A1556" w:rsidRPr="002D694F" w:rsidRDefault="000A1556" w:rsidP="006752A8">
            <w:pPr>
              <w:spacing w:after="0" w:line="276" w:lineRule="auto"/>
              <w:cnfStyle w:val="000000000000"/>
              <w:rPr>
                <w:rFonts w:asciiTheme="minorHAnsi" w:hAnsiTheme="minorHAnsi"/>
              </w:rPr>
            </w:pPr>
            <w:r w:rsidRPr="002D694F">
              <w:rPr>
                <w:rFonts w:asciiTheme="minorHAnsi" w:hAnsiTheme="minorHAnsi"/>
              </w:rPr>
              <w:t>Kidney tissue</w:t>
            </w:r>
          </w:p>
        </w:tc>
        <w:tc>
          <w:tcPr>
            <w:tcW w:w="1366" w:type="pct"/>
          </w:tcPr>
          <w:p w:rsidR="000A1556" w:rsidRPr="002D694F" w:rsidRDefault="00EE2383" w:rsidP="00EE2383">
            <w:pPr>
              <w:spacing w:after="0" w:line="276" w:lineRule="auto"/>
              <w:cnfStyle w:val="000000000000"/>
              <w:rPr>
                <w:rFonts w:asciiTheme="minorHAnsi" w:hAnsiTheme="minorHAnsi"/>
              </w:rPr>
            </w:pPr>
            <w:r>
              <w:rPr>
                <w:rFonts w:asciiTheme="minorHAnsi" w:hAnsiTheme="minorHAnsi"/>
              </w:rPr>
              <w:t xml:space="preserve">45 min - </w:t>
            </w:r>
            <w:r w:rsidR="000A1556" w:rsidRPr="002D694F">
              <w:rPr>
                <w:rFonts w:asciiTheme="minorHAnsi" w:hAnsiTheme="minorHAnsi"/>
              </w:rPr>
              <w:t xml:space="preserve">1 </w:t>
            </w:r>
            <w:r>
              <w:rPr>
                <w:rFonts w:asciiTheme="minorHAnsi" w:hAnsiTheme="minorHAnsi"/>
              </w:rPr>
              <w:t>h</w:t>
            </w:r>
            <w:r w:rsidR="000A1556" w:rsidRPr="002D694F">
              <w:rPr>
                <w:rFonts w:asciiTheme="minorHAnsi" w:hAnsiTheme="minorHAnsi"/>
              </w:rPr>
              <w:t xml:space="preserve"> after reperfusion</w:t>
            </w:r>
          </w:p>
        </w:tc>
        <w:tc>
          <w:tcPr>
            <w:tcW w:w="2163" w:type="pct"/>
          </w:tcPr>
          <w:p w:rsidR="000A1556" w:rsidRPr="002D694F" w:rsidRDefault="000A1556" w:rsidP="006752A8">
            <w:pPr>
              <w:spacing w:after="0" w:line="276" w:lineRule="auto"/>
              <w:cnfStyle w:val="000000000000"/>
              <w:rPr>
                <w:rFonts w:asciiTheme="minorHAnsi" w:hAnsiTheme="minorHAnsi"/>
              </w:rPr>
            </w:pPr>
            <w:r w:rsidRPr="002D694F">
              <w:rPr>
                <w:rFonts w:asciiTheme="minorHAnsi" w:hAnsiTheme="minorHAnsi"/>
              </w:rPr>
              <w:t>Taken during anaesthesia</w:t>
            </w:r>
            <w:r w:rsidR="00EE2383">
              <w:rPr>
                <w:rFonts w:asciiTheme="minorHAnsi" w:hAnsiTheme="minorHAnsi"/>
              </w:rPr>
              <w:t>, immediately before closure</w:t>
            </w:r>
          </w:p>
        </w:tc>
      </w:tr>
    </w:tbl>
    <w:p w:rsidR="00FF08F9" w:rsidRDefault="00FF08F9" w:rsidP="008E687D">
      <w:pPr>
        <w:keepNext/>
        <w:spacing w:line="240" w:lineRule="auto"/>
        <w:sectPr w:rsidR="00FF08F9" w:rsidSect="00826C28">
          <w:type w:val="continuous"/>
          <w:pgSz w:w="11906" w:h="16838"/>
          <w:pgMar w:top="1417" w:right="1417" w:bottom="1417" w:left="1417" w:header="708" w:footer="708" w:gutter="0"/>
          <w:cols w:space="708"/>
          <w:docGrid w:linePitch="360"/>
        </w:sectPr>
      </w:pPr>
      <w:bookmarkStart w:id="491" w:name="_Toc362008609"/>
    </w:p>
    <w:p w:rsidR="00FF08F9" w:rsidRDefault="00FF08F9" w:rsidP="008E687D">
      <w:pPr>
        <w:keepNext/>
        <w:spacing w:line="240" w:lineRule="auto"/>
        <w:sectPr w:rsidR="00FF08F9" w:rsidSect="00826C28">
          <w:type w:val="continuous"/>
          <w:pgSz w:w="11906" w:h="16838"/>
          <w:pgMar w:top="1417" w:right="1417" w:bottom="1417" w:left="1417" w:header="708" w:footer="708" w:gutter="0"/>
          <w:cols w:space="708"/>
          <w:docGrid w:linePitch="360"/>
        </w:sectPr>
      </w:pPr>
    </w:p>
    <w:p w:rsidR="008E687D" w:rsidRDefault="00253C3B" w:rsidP="008E687D">
      <w:pPr>
        <w:keepNext/>
        <w:spacing w:line="240" w:lineRule="auto"/>
        <w:rPr>
          <w:ins w:id="492" w:author="Ina Jochmans" w:date="2014-04-03T18:32:00Z"/>
        </w:rPr>
      </w:pPr>
      <w:ins w:id="493" w:author="Ina Jochmans" w:date="2014-04-03T18:32:00Z">
        <w:r>
          <w:rPr>
            <w:noProof/>
            <w:lang w:val="nl-BE" w:eastAsia="nl-BE"/>
          </w:rPr>
          <w:pict>
            <v:shape id="TextBox 50" o:spid="_x0000_s1055" type="#_x0000_t202" style="position:absolute;margin-left:473.45pt;margin-top:117.1pt;width:38.35pt;height:48.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" filled="f" stroked="f">
              <v:path arrowok="t"/>
              <v:textbox style="mso-fit-shape-to-text:t">
                <w:txbxContent>
                  <w:p w:rsidR="00F77D60" w:rsidRDefault="00F77D60" w:rsidP="003D7FBC">
                    <w:pPr>
                      <w:pStyle w:val="NormalWeb"/>
                      <w:spacing w:after="0" w:line="240" w:lineRule="auto"/>
                      <w:rPr>
                        <w:rFonts w:asciiTheme="minorHAnsi" w:hAnsi="Calibri" w:cstheme="minorBidi"/>
                        <w:color w:val="000000"/>
                        <w:kern w:val="24"/>
                        <w:sz w:val="36"/>
                        <w:szCs w:val="36"/>
                      </w:rPr>
                    </w:pPr>
                    <w:r>
                      <w:rPr>
                        <w:rFonts w:asciiTheme="minorHAnsi" w:hAnsi="Calibri" w:cstheme="minorBidi"/>
                        <w:color w:val="000000"/>
                        <w:kern w:val="24"/>
                        <w:sz w:val="36"/>
                        <w:szCs w:val="36"/>
                      </w:rPr>
                      <w:t xml:space="preserve"> </w:t>
                    </w:r>
                  </w:p>
                  <w:p w:rsidR="00F77D60" w:rsidRDefault="00F77D60" w:rsidP="003D7FBC">
                    <w:pPr>
                      <w:pStyle w:val="NormalWeb"/>
                      <w:spacing w:after="0" w:line="240" w:lineRule="auto"/>
                    </w:pPr>
                    <w:r>
                      <w:rPr>
                        <w:rFonts w:asciiTheme="minorHAnsi" w:hAnsi="Calibri" w:cstheme="minorBidi"/>
                        <w:b/>
                        <w:bCs/>
                        <w:color w:val="000000"/>
                        <w:kern w:val="24"/>
                        <w:sz w:val="32"/>
                        <w:szCs w:val="32"/>
                      </w:rPr>
                      <w:t>P3</w:t>
                    </w:r>
                  </w:p>
                </w:txbxContent>
              </v:textbox>
            </v:shape>
          </w:pict>
        </w:r>
      </w:ins>
      <w:r>
        <w:rPr>
          <w:noProof/>
          <w:lang w:val="nl-BE" w:eastAsia="nl-BE"/>
        </w:rPr>
      </w:r>
      <w:r w:rsidRPr="00253C3B">
        <w:rPr>
          <w:noProof/>
          <w:lang w:val="nl-BE" w:eastAsia="nl-BE"/>
        </w:rPr>
        <w:pict>
          <v:group id="Group 58" o:spid="_x0000_s1056" style="width:714.3pt;height:395.3pt;mso-position-horizontal-relative:char;mso-position-vertical-relative:line" coordorigin="-1213,17589" coordsize="90718,50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">
            <v:group id="Group 67" o:spid="_x0000_s1057" style="position:absolute;left:-1213;top:17589;width:90718;height:50200" coordorigin="-1213,17589" coordsize="90718,492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70" o:spid="_x0000_s1058" style="position:absolute;left:-1213;top:17589;width:90718;height:49208" coordorigin="-1213,17589" coordsize="90718,492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73" o:spid="_x0000_s1059" style="position:absolute;left:-1213;top:21634;width:32758;height:8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hAcMA&#10;AADaAAAADwAAAGRycy9kb3ducmV2LnhtbESPT2sCMRTE7wW/Q3iCt5q1h2JXo6hQFWwP9Q94fGye&#10;m2U3L0uSuuu3bwqFHoeZ+Q0zX/a2EXfyoXKsYDLOQBAXTldcKjif3p+nIEJE1tg4JgUPCrBcDJ7m&#10;mGvX8Rfdj7EUCcIhRwUmxjaXMhSGLIaxa4mTd3PeYkzSl1J77BLcNvIly16lxYrTgsGWNoaK+vht&#10;FRwu65t/1OePusNP3u5q3prrTqnRsF/NQETq43/4r73XCt7g90q6A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hAcMAAADaAAAADwAAAAAAAAAAAAAAAACYAgAAZHJzL2Rv&#10;d25yZXYueG1sUEsFBgAAAAAEAAQA9QAAAIgDAAAAAA==&#10;" fillcolor="#2787a0" strokecolor="#40a7c2 [3048]">
                  <v:fill color2="#34b3d6" rotate="t" angle="180" colors="0 #2787a0;52429f #36b1d2;1 #34b3d6" focus="100%" type="gradient">
                    <o:fill v:ext="view" type="gradientUnscaled"/>
                  </v:fill>
                  <v:shadow on="t" color="black" opacity="22936f" origin=",.5" offset="0,.63889mm"/>
                  <v:textbox>
                    <w:txbxContent>
                      <w:p w:rsidR="00F77D60" w:rsidRDefault="00F77D60" w:rsidP="003E6522">
                        <w:pPr>
                          <w:pStyle w:val="NormalWeb"/>
                          <w:spacing w:after="0"/>
                          <w:jc w:val="center"/>
                        </w:pPr>
                        <w:r>
                          <w:rPr>
                            <w:rFonts w:asciiTheme="minorHAnsi" w:hAnsi="Calibri" w:cstheme="minorBidi"/>
                            <w:color w:val="000000"/>
                            <w:kern w:val="24"/>
                            <w:sz w:val="32"/>
                            <w:szCs w:val="32"/>
                            <w:lang w:val="en-US"/>
                          </w:rPr>
                          <w:t xml:space="preserve">            Donor                          Kidney                                             </w:t>
                        </w:r>
                      </w:p>
                      <w:p w:rsidR="00F77D60" w:rsidRDefault="00F77D60" w:rsidP="003E6522">
                        <w:pPr>
                          <w:pStyle w:val="NormalWeb"/>
                          <w:spacing w:after="0"/>
                          <w:jc w:val="center"/>
                        </w:pPr>
                        <w:r>
                          <w:rPr>
                            <w:rFonts w:asciiTheme="minorHAnsi" w:hAnsi="Calibri" w:cstheme="minorBidi"/>
                            <w:color w:val="000000"/>
                            <w:kern w:val="24"/>
                            <w:sz w:val="32"/>
                            <w:szCs w:val="32"/>
                            <w:lang w:val="en-US"/>
                          </w:rPr>
                          <w:t xml:space="preserve">         Management                 Retrieval</w:t>
                        </w:r>
                      </w:p>
                    </w:txbxContent>
                  </v:textbox>
                </v:rect>
                <v:shape id="Text Box 62" o:spid="_x0000_s1060" type="#_x0000_t202" style="position:absolute;left:-1213;top:31176;width:32759;height:5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Emb8UA&#10;AADbAAAADwAAAGRycy9kb3ducmV2LnhtbESPQWvCQBCF74X+h2UEL6KbKIhEV5GCIghttcXzmJ0m&#10;odnZmF017a/vHITeZnhv3vtmsepcrW7UhsqzgXSUgCLOva24MPD5sRnOQIWIbLH2TAZ+KMBq+fy0&#10;wMz6Ox/odoyFkhAOGRooY2wyrUNeksMw8g2xaF++dRhlbQttW7xLuKv1OEmm2mHF0lBiQy8l5d/H&#10;qzMQcDD4pUkxeT+/1vvT2yXdpruNMf1et56DitTFf/PjemcFX+jlFxlAL/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SZvxQAAANsAAAAPAAAAAAAAAAAAAAAAAJgCAABkcnMv&#10;ZG93bnJldi54bWxQSwUGAAAAAAQABAD1AAAAigMAAAAA&#10;" fillcolor="#c0504d [3205]" stroked="f">
                  <v:textbox style="mso-fit-shape-to-text:t">
                    <w:txbxContent>
                      <w:p w:rsidR="00F77D60" w:rsidRDefault="00F77D60" w:rsidP="003E6522">
                        <w:pPr>
                          <w:pStyle w:val="NormalWeb"/>
                          <w:spacing w:after="0"/>
                          <w:jc w:val="center"/>
                        </w:pPr>
                        <w:r>
                          <w:rPr>
                            <w:rFonts w:asciiTheme="minorHAnsi" w:hAnsi="Calibri" w:cstheme="minorBidi"/>
                            <w:color w:val="000000"/>
                            <w:kern w:val="24"/>
                            <w:sz w:val="32"/>
                            <w:szCs w:val="32"/>
                            <w:lang w:val="en-US"/>
                          </w:rPr>
                          <w:t>Theatre</w:t>
                        </w:r>
                      </w:p>
                    </w:txbxContent>
                  </v:textbox>
                </v:shape>
                <v:shape id="TextBox 34" o:spid="_x0000_s1061" type="#_x0000_t202" style="position:absolute;left:1411;top:40727;width:14815;height:93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Vy18EA&#10;AADbAAAADwAAAGRycy9kb3ducmV2LnhtbERPTWvCQBC9C/6HZYRepG4MWkrqKiKE9FJRK/Q6ZKdJ&#10;aHZ2yW6T9N93BcHbPN7nbHajaUVPnW8sK1guEhDEpdUNVwqun/nzKwgfkDW2lknBH3nYbaeTDWba&#10;Dnym/hIqEUPYZ6igDsFlUvqyJoN+YR1x5L5tZzBE2FVSdzjEcNPKNElepMGGY0ONjg41lT+XX6NA&#10;utOxGD8wn6+/3JGGlb4WaVDqaTbu30AEGsNDfHe/6zh/Cbdf4gFy+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1ctfBAAAA2wAAAA8AAAAAAAAAAAAAAAAAmAIAAGRycy9kb3du&#10;cmV2LnhtbFBLBQYAAAAABAAEAPUAAACGAwAAAAA=&#10;" fillcolor="#cb6c1d" strokecolor="#f68c36 [3049]">
                  <v:fill color2="#ff8f26" rotate="t" angle="180" colors="0 #cb6c1d;52429f #ff8f2a;1 #ff8f26" focus="100%" type="gradient">
                    <o:fill v:ext="view" type="gradientUnscaled"/>
                  </v:fill>
                  <v:shadow on="t" color="black" opacity="22936f" origin=",.5" offset="0,.63889mm"/>
                  <v:textbox style="mso-fit-shape-to-text:t">
                    <w:txbxContent>
                      <w:p w:rsidR="00F77D60" w:rsidRDefault="00F77D60" w:rsidP="003D7FBC">
                        <w:pPr>
                          <w:pStyle w:val="NormalWeb"/>
                          <w:spacing w:after="0" w:line="240" w:lineRule="auto"/>
                          <w:jc w:val="center"/>
                        </w:pPr>
                        <w:r>
                          <w:rPr>
                            <w:rFonts w:asciiTheme="minorHAnsi" w:hAnsi="Calibri" w:cstheme="minorBidi"/>
                            <w:b/>
                            <w:bCs/>
                            <w:color w:val="000000"/>
                            <w:kern w:val="24"/>
                            <w:sz w:val="22"/>
                            <w:szCs w:val="22"/>
                            <w:lang w:val="en-US"/>
                          </w:rPr>
                          <w:t xml:space="preserve">DB1 </w:t>
                        </w:r>
                        <w:r>
                          <w:rPr>
                            <w:rFonts w:asciiTheme="minorHAnsi" w:hAnsi="Calibri" w:cstheme="minorBidi"/>
                            <w:color w:val="000000"/>
                            <w:kern w:val="24"/>
                            <w:sz w:val="22"/>
                            <w:szCs w:val="22"/>
                            <w:lang w:val="en-US"/>
                          </w:rPr>
                          <w:t>obtained from   central line at withdrawal of support</w:t>
                        </w:r>
                      </w:p>
                      <w:p w:rsidR="00F77D60" w:rsidRDefault="00F77D60" w:rsidP="003D7FBC">
                        <w:pPr>
                          <w:pStyle w:val="NormalWeb"/>
                          <w:spacing w:after="0" w:line="240" w:lineRule="auto"/>
                          <w:jc w:val="center"/>
                        </w:pPr>
                        <w:proofErr w:type="gramStart"/>
                        <w:r>
                          <w:rPr>
                            <w:rFonts w:asciiTheme="minorHAnsi" w:hAnsi="Calibri" w:cstheme="minorBidi"/>
                            <w:b/>
                            <w:bCs/>
                            <w:color w:val="000000"/>
                            <w:kern w:val="24"/>
                            <w:sz w:val="22"/>
                            <w:szCs w:val="22"/>
                            <w:lang w:val="en-US"/>
                          </w:rPr>
                          <w:t xml:space="preserve">DU1 </w:t>
                        </w:r>
                        <w:r>
                          <w:rPr>
                            <w:rFonts w:asciiTheme="minorHAnsi" w:hAnsi="Calibri" w:cstheme="minorBidi"/>
                            <w:color w:val="000000"/>
                            <w:kern w:val="24"/>
                            <w:sz w:val="22"/>
                            <w:szCs w:val="22"/>
                            <w:lang w:val="en-US"/>
                          </w:rPr>
                          <w:t xml:space="preserve"> </w:t>
                        </w:r>
                        <w:r>
                          <w:rPr>
                            <w:rFonts w:asciiTheme="minorHAnsi" w:hAnsi="Calibri" w:cstheme="minorBidi"/>
                            <w:color w:val="000000" w:themeColor="text1"/>
                            <w:kern w:val="24"/>
                            <w:sz w:val="22"/>
                            <w:szCs w:val="22"/>
                            <w:lang w:val="en-US"/>
                          </w:rPr>
                          <w:t>obtained</w:t>
                        </w:r>
                        <w:proofErr w:type="gramEnd"/>
                        <w:r>
                          <w:rPr>
                            <w:rFonts w:asciiTheme="minorHAnsi" w:hAnsi="Calibri" w:cstheme="minorBidi"/>
                            <w:color w:val="000000" w:themeColor="text1"/>
                            <w:kern w:val="24"/>
                            <w:sz w:val="22"/>
                            <w:szCs w:val="22"/>
                            <w:lang w:val="en-US"/>
                          </w:rPr>
                          <w:t xml:space="preserve"> at withdrawal of support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6" o:spid="_x0000_s1062" type="#_x0000_t67" style="position:absolute;left:21124;top:35188;width:2403;height:48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TdscIA&#10;AADbAAAADwAAAGRycy9kb3ducmV2LnhtbERPTWsCMRC9C/6HMIIXqVml3epqlFIoFCxUbRG8DZtx&#10;s7iZLEnU7b83hUJv83ifs1x3thFX8qF2rGAyzkAQl07XXCn4/np7mIEIEVlj45gU/FCA9arfW2Kh&#10;3Y13dN3HSqQQDgUqMDG2hZShNGQxjF1LnLiT8xZjgr6S2uMthdtGTrMslxZrTg0GW3o1VJ73F6vg&#10;cNzM5v7R5p/PT8aSP+L2Y5QrNRx0LwsQkbr4L/5zv+s0fwq/v6QD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NN2xwgAAANsAAAAPAAAAAAAAAAAAAAAAAJgCAABkcnMvZG93&#10;bnJldi54bWxQSwUGAAAAAAQABAD1AAAAhwMAAAAA&#10;" adj="16231" fillcolor="#2c5d98" strokecolor="#4579b8 [3044]">
                  <v:fill color2="#3a7ccb" rotate="t" angle="180" colors="0 #2c5d98;52429f #3c7bc7;1 #3a7ccb" focus="100%" type="gradient">
                    <o:fill v:ext="view" type="gradientUnscaled"/>
                  </v:fill>
                  <v:shadow on="t" color="black" opacity="22936f" origin=",.5" offset="0,.63889mm"/>
                  <v:textbox>
                    <w:txbxContent>
                      <w:p w:rsidR="00F77D60" w:rsidRDefault="00F77D60" w:rsidP="003E6522">
                        <w:pPr>
                          <w:rPr>
                            <w:ins w:id="494" w:author="Ina Jochmans" w:date="2014-04-03T18:32:00Z"/>
                            <w:rFonts w:eastAsia="Times New Roman"/>
                          </w:rPr>
                        </w:pPr>
                      </w:p>
                    </w:txbxContent>
                  </v:textbox>
                </v:shape>
                <v:shape id="Down Arrow 77" o:spid="_x0000_s1063" type="#_x0000_t67" style="position:absolute;left:69839;top:35105;width:2403;height:4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h4KsMA&#10;AADbAAAADwAAAGRycy9kb3ducmV2LnhtbERP30vDMBB+F/wfwgm+DJfOzTprszGEgeBgWkXo29Gc&#10;TbG5lCRu9b83g4Fv9/H9vHI92l4cyIfOsYLZNANB3Djdcavg4317swQRIrLG3jEp+KUA69XlRYmF&#10;dkd+o0MVW5FCOBSowMQ4FFKGxpDFMHUDceK+nLcYE/St1B6PKdz28jbLcmmx49RgcKAnQ8139WMV&#10;fNYvywe/sPn+/s5Y8jW+7ia5UtdX4+YRRKQx/ovP7med5s/h9Es6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Xh4KsMAAADbAAAADwAAAAAAAAAAAAAAAACYAgAAZHJzL2Rv&#10;d25yZXYueG1sUEsFBgAAAAAEAAQA9QAAAIgDAAAAAA==&#10;" adj="16231" fillcolor="#2c5d98" strokecolor="#4579b8 [3044]">
                  <v:fill color2="#3a7ccb" rotate="t" angle="180" colors="0 #2c5d98;52429f #3c7bc7;1 #3a7ccb" focus="100%" type="gradient">
                    <o:fill v:ext="view" type="gradientUnscaled"/>
                  </v:fill>
                  <v:shadow on="t" color="black" opacity="22936f" origin=",.5" offset="0,.63889mm"/>
                  <v:textbox>
                    <w:txbxContent>
                      <w:p w:rsidR="00F77D60" w:rsidRDefault="00F77D60" w:rsidP="003E6522">
                        <w:pPr>
                          <w:rPr>
                            <w:ins w:id="495" w:author="Ina Jochmans" w:date="2014-04-03T18:32:00Z"/>
                            <w:rFonts w:eastAsia="Times New Roman"/>
                          </w:rPr>
                        </w:pPr>
                      </w:p>
                    </w:txbxContent>
                  </v:textbox>
                </v:shape>
                <v:shape id="Down Arrow 78" o:spid="_x0000_s1064" type="#_x0000_t67" style="position:absolute;left:81385;top:35105;width:2403;height:48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HgXsIA&#10;AADbAAAADwAAAGRycy9kb3ducmV2LnhtbERP22oCMRB9L/QfwhT6UjRrsauuRhFBKLRQbwi+DZtx&#10;s7iZLEnU7d83hULf5nCuM1t0thE38qF2rGDQz0AQl07XXCk47Ne9MYgQkTU2jknBNwVYzB8fZlho&#10;d+ct3XaxEimEQ4EKTIxtIWUoDVkMfdcSJ+7svMWYoK+k9nhP4baRr1mWS4s1pwaDLa0MlZfd1So4&#10;nj7GEz+0+dfozVjyJ9x8vuRKPT91yymISF38F/+533WaP4TfX9IBcv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eBewgAAANsAAAAPAAAAAAAAAAAAAAAAAJgCAABkcnMvZG93&#10;bnJldi54bWxQSwUGAAAAAAQABAD1AAAAhwMAAAAA&#10;" adj="16231" fillcolor="#2c5d98" strokecolor="#4579b8 [3044]">
                  <v:fill color2="#3a7ccb" rotate="t" angle="180" colors="0 #2c5d98;52429f #3c7bc7;1 #3a7ccb" focus="100%" type="gradient">
                    <o:fill v:ext="view" type="gradientUnscaled"/>
                  </v:fill>
                  <v:shadow on="t" color="black" opacity="22936f" origin=",.5" offset="0,.63889mm"/>
                  <v:textbox>
                    <w:txbxContent>
                      <w:p w:rsidR="00F77D60" w:rsidRDefault="00F77D60" w:rsidP="003E6522">
                        <w:pPr>
                          <w:rPr>
                            <w:ins w:id="496" w:author="Ina Jochmans" w:date="2014-04-03T18:32:00Z"/>
                            <w:rFonts w:eastAsia="Times New Roman"/>
                          </w:rPr>
                        </w:pPr>
                      </w:p>
                    </w:txbxContent>
                  </v:textbox>
                </v:shape>
                <v:group id="Group 79" o:spid="_x0000_s1065" style="position:absolute;left:64430;top:40728;width:12834;height:6970" coordorigin="64431,40728" coordsize="10441,10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rect id="_x0000_s1066" style="position:absolute;left:65297;top:40728;width:8549;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7WQcIA&#10;AADbAAAADwAAAGRycy9kb3ducmV2LnhtbERPS2vCQBC+F/wPywi91Y09hJJmFVEL9dikVHIbsmMS&#10;zc7G7DaPf98tFHqbj+856XYyrRiod41lBetVBIK4tLrhSsFn/vb0AsJ5ZI2tZVIwk4PtZvGQYqLt&#10;yB80ZL4SIYRdggpq77tESlfWZNCtbEccuIvtDfoA+0rqHscQblr5HEWxNNhwaKixo31N5S37NgrO&#10;X2jj65hRnp+Kw3waj8X5flTqcTntXkF4mvy/+M/9rsP8GH5/CQfI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rtZBwgAAANsAAAAPAAAAAAAAAAAAAAAAAJgCAABkcnMvZG93&#10;bnJldi54bWxQSwUGAAAAAAQABAD1AAAAhwMAAAAA&#10;" fillcolor="#cb6c1d" strokecolor="#f68c36 [3049]">
                    <v:fill color2="#ff8f26" rotate="t" angle="180" colors="0 #cb6c1d;52429f #ff8f2a;1 #ff8f26" focus="100%" type="gradient">
                      <o:fill v:ext="view" type="gradientUnscaled"/>
                    </v:fill>
                    <v:shadow on="t" color="black" opacity="22936f" origin=",.5" offset="0,.63889mm"/>
                    <v:textbox>
                      <w:txbxContent>
                        <w:p w:rsidR="00F77D60" w:rsidRDefault="00F77D60" w:rsidP="003E6522">
                          <w:pPr>
                            <w:rPr>
                              <w:ins w:id="497" w:author="Ina Jochmans" w:date="2014-04-03T18:32:00Z"/>
                              <w:rFonts w:eastAsia="Times New Roman"/>
                            </w:rPr>
                          </w:pPr>
                        </w:p>
                      </w:txbxContent>
                    </v:textbox>
                  </v:rect>
                  <v:shape id="TextBox 59" o:spid="_x0000_s1067" type="#_x0000_t202" style="position:absolute;left:64431;top:41147;width:10442;height:9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r/TL8A&#10;AADbAAAADwAAAGRycy9kb3ducmV2LnhtbERPS2vCQBC+F/wPywje6saCbYmuIj7AQy+18T5kx2ww&#10;OxuyUxP/vSsUepuP7znL9eAbdaMu1oENzKYZKOIy2JorA8XP4fUTVBRki01gMnCnCOvV6GWJuQ09&#10;f9PtJJVKIRxzNOBE2lzrWDryGKehJU7cJXQeJcGu0rbDPoX7Rr9l2bv2WHNqcNjS1lF5Pf16AyJ2&#10;M7sXex+P5+Fr17usnGNhzGQ8bBaghAb5F/+5jzbN/4D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v9MvwAAANsAAAAPAAAAAAAAAAAAAAAAAJgCAABkcnMvZG93bnJl&#10;di54bWxQSwUGAAAAAAQABAD1AAAAhAMAAAAA&#10;" filled="f" stroked="f">
                    <v:textbox style="mso-fit-shape-to-text:t">
                      <w:txbxContent>
                        <w:p w:rsidR="00F77D60" w:rsidRDefault="00F77D60" w:rsidP="003D7FBC">
                          <w:pPr>
                            <w:pStyle w:val="NormalWeb"/>
                            <w:spacing w:after="0" w:line="240" w:lineRule="auto"/>
                            <w:jc w:val="center"/>
                          </w:pPr>
                          <w:r>
                            <w:rPr>
                              <w:rFonts w:asciiTheme="minorHAnsi" w:hAnsi="Calibri" w:cstheme="minorBidi"/>
                              <w:b/>
                              <w:bCs/>
                              <w:color w:val="000000"/>
                              <w:kern w:val="24"/>
                              <w:sz w:val="22"/>
                              <w:szCs w:val="22"/>
                              <w:lang w:val="en-US"/>
                            </w:rPr>
                            <w:t>RB1</w:t>
                          </w:r>
                          <w:r>
                            <w:rPr>
                              <w:rFonts w:asciiTheme="minorHAnsi" w:hAnsi="Calibri" w:cstheme="minorBidi"/>
                              <w:color w:val="000000"/>
                              <w:kern w:val="24"/>
                              <w:sz w:val="22"/>
                              <w:szCs w:val="22"/>
                              <w:lang w:val="en-US"/>
                            </w:rPr>
                            <w:t xml:space="preserve"> prior to implantation </w:t>
                          </w:r>
                        </w:p>
                        <w:p w:rsidR="00F77D60" w:rsidRDefault="00F77D60" w:rsidP="003D7FBC">
                          <w:pPr>
                            <w:pStyle w:val="NormalWeb"/>
                            <w:spacing w:after="0" w:line="240" w:lineRule="auto"/>
                            <w:jc w:val="center"/>
                          </w:pPr>
                          <w:proofErr w:type="gramStart"/>
                          <w:r>
                            <w:rPr>
                              <w:rFonts w:asciiTheme="minorHAnsi" w:hAnsi="Calibri" w:cstheme="minorBidi"/>
                              <w:color w:val="000000"/>
                              <w:kern w:val="24"/>
                              <w:sz w:val="22"/>
                              <w:szCs w:val="22"/>
                              <w:lang w:val="en-US"/>
                            </w:rPr>
                            <w:t>after</w:t>
                          </w:r>
                          <w:proofErr w:type="gramEnd"/>
                          <w:r>
                            <w:rPr>
                              <w:rFonts w:asciiTheme="minorHAnsi" w:hAnsi="Calibri" w:cstheme="minorBidi"/>
                              <w:color w:val="000000"/>
                              <w:kern w:val="24"/>
                              <w:sz w:val="22"/>
                              <w:szCs w:val="22"/>
                              <w:lang w:val="en-US"/>
                            </w:rPr>
                            <w:t xml:space="preserve"> anesthesia</w:t>
                          </w:r>
                        </w:p>
                      </w:txbxContent>
                    </v:textbox>
                  </v:shape>
                </v:group>
                <v:group id="Group 80" o:spid="_x0000_s1068" style="position:absolute;left:76519;top:40782;width:12895;height:14454" coordorigin="76519,40782" coordsize="9368,106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95" o:spid="_x0000_s1069" style="position:absolute;left:76519;top:40782;width:9368;height:106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FCM8IA&#10;AADbAAAADwAAAGRycy9kb3ducmV2LnhtbERPTWvCQBC9F/wPywi91Y09SJu6SqkW6rGJGHIbstMk&#10;mp1Nd7cm/ntXKHibx/uc5Xo0nTiT861lBfNZAoK4srrlWsE+/3x6AeEDssbOMim4kIf1avKwxFTb&#10;gb/pnIVaxBD2KSpoQuhTKX3VkEE/sz1x5H6sMxgidLXUDocYbjr5nCQLabDl2NBgTx8NVafszygo&#10;DmgXxyGjPN+Vm8tu2JbF71apx+n4/gYi0Bju4n/3l47zX+H2SzxAr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MUIzwgAAANsAAAAPAAAAAAAAAAAAAAAAAJgCAABkcnMvZG93&#10;bnJldi54bWxQSwUGAAAAAAQABAD1AAAAhwMAAAAA&#10;" fillcolor="#cb6c1d" strokecolor="#f68c36 [3049]">
                    <v:fill color2="#ff8f26" rotate="t" angle="180" colors="0 #cb6c1d;52429f #ff8f2a;1 #ff8f26" focus="100%" type="gradient">
                      <o:fill v:ext="view" type="gradientUnscaled"/>
                    </v:fill>
                    <v:shadow on="t" color="black" opacity="22936f" origin=",.5" offset="0,.63889mm"/>
                    <v:textbox>
                      <w:txbxContent>
                        <w:p w:rsidR="00F77D60" w:rsidRDefault="00F77D60" w:rsidP="003E6522">
                          <w:pPr>
                            <w:rPr>
                              <w:ins w:id="498" w:author="Ina Jochmans" w:date="2014-04-03T18:32:00Z"/>
                              <w:rFonts w:eastAsia="Times New Roman"/>
                            </w:rPr>
                          </w:pPr>
                        </w:p>
                      </w:txbxContent>
                    </v:textbox>
                  </v:rect>
                  <v:shape id="TextBox 75" o:spid="_x0000_s1070" type="#_x0000_t202" style="position:absolute;left:77151;top:41407;width:8548;height:4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hb0A&#10;AADbAAAADwAAAGRycy9kb3ducmV2LnhtbERPTYvCMBC9C/6HMII3TRVclmoU0V3wsJd1631oxqbY&#10;TEoz2vrvNwfB4+N9b3aDb9SDulgHNrCYZ6CIy2BrrgwUf9+zT1BRkC02gcnAkyLstuPRBnMbev6l&#10;x1kqlUI45mjAibS51rF05DHOQ0ucuGvoPEqCXaVth30K941eZtmH9lhzanDY0sFReTvfvQERu188&#10;iy8fT5fh59i7rFxhYcx0MuzXoIQGeYtf7pM1sEzr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O+thb0AAADbAAAADwAAAAAAAAAAAAAAAACYAgAAZHJzL2Rvd25yZXYu&#10;eG1sUEsFBgAAAAAEAAQA9QAAAIIDAAAAAA==&#10;" filled="f" stroked="f">
                    <v:textbox style="mso-fit-shape-to-text:t">
                      <w:txbxContent>
                        <w:p w:rsidR="00F77D60" w:rsidRDefault="00F77D60" w:rsidP="003E6522">
                          <w:pPr>
                            <w:rPr>
                              <w:ins w:id="499" w:author="Ina Jochmans" w:date="2014-04-03T18:32:00Z"/>
                              <w:rFonts w:eastAsia="Times New Roman"/>
                            </w:rPr>
                          </w:pPr>
                        </w:p>
                      </w:txbxContent>
                    </v:textbox>
                  </v:shape>
                </v:group>
                <v:shape id="TextBox 76" o:spid="_x0000_s1071" type="#_x0000_t202" style="position:absolute;left:77208;top:41419;width:11747;height:10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IHsEA&#10;AADbAAAADwAAAGRycy9kb3ducmV2LnhtbESPQWvCQBSE7wX/w/IK3uomgiKpq0it4MGLNr0/sq/Z&#10;0OzbkH018d+7gtDjMDPfMOvt6Ft1pT42gQ3kswwUcRVsw7WB8uvwtgIVBdliG5gM3CjCdjN5WWNh&#10;w8Bnul6kVgnCsUADTqQrtI6VI49xFjri5P2E3qMk2dfa9jgkuG/1PMuW2mPDacFhRx+Oqt/Lnzcg&#10;Ynf5rfz08fg9nvaDy6oFlsZMX8fdOyihUf7Dz/bRGpjn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jCB7BAAAA2wAAAA8AAAAAAAAAAAAAAAAAmAIAAGRycy9kb3du&#10;cmV2LnhtbFBLBQYAAAAABAAEAPUAAACGAwAAAAA=&#10;" filled="f" stroked="f">
                  <v:textbox style="mso-fit-shape-to-text:t">
                    <w:txbxContent>
                      <w:p w:rsidR="00F77D60" w:rsidRDefault="00F77D60" w:rsidP="003D7FBC">
                        <w:pPr>
                          <w:pStyle w:val="NormalWeb"/>
                          <w:spacing w:after="0" w:line="240" w:lineRule="auto"/>
                          <w:jc w:val="center"/>
                        </w:pPr>
                        <w:r>
                          <w:rPr>
                            <w:rFonts w:asciiTheme="minorHAnsi" w:hAnsi="Calibri" w:cstheme="minorBidi"/>
                            <w:b/>
                            <w:bCs/>
                            <w:color w:val="000000"/>
                            <w:kern w:val="24"/>
                            <w:sz w:val="22"/>
                            <w:szCs w:val="22"/>
                            <w:lang w:val="en-US"/>
                          </w:rPr>
                          <w:t>RB2</w:t>
                        </w:r>
                        <w:r>
                          <w:rPr>
                            <w:rFonts w:asciiTheme="minorHAnsi" w:hAnsi="Calibri" w:cstheme="minorBidi"/>
                            <w:color w:val="000000"/>
                            <w:kern w:val="24"/>
                            <w:sz w:val="22"/>
                            <w:szCs w:val="22"/>
                            <w:lang w:val="en-US"/>
                          </w:rPr>
                          <w:t xml:space="preserve"> </w:t>
                        </w:r>
                        <w:proofErr w:type="gramStart"/>
                        <w:r>
                          <w:rPr>
                            <w:rFonts w:asciiTheme="minorHAnsi" w:hAnsi="Calibri" w:cstheme="minorBidi"/>
                            <w:color w:val="000000"/>
                            <w:kern w:val="24"/>
                            <w:sz w:val="22"/>
                            <w:szCs w:val="22"/>
                            <w:lang w:val="en-US"/>
                          </w:rPr>
                          <w:t>taken  after</w:t>
                        </w:r>
                        <w:proofErr w:type="gramEnd"/>
                        <w:r>
                          <w:rPr>
                            <w:rFonts w:asciiTheme="minorHAnsi" w:hAnsi="Calibri" w:cstheme="minorBidi"/>
                            <w:color w:val="000000"/>
                            <w:kern w:val="24"/>
                            <w:sz w:val="22"/>
                            <w:szCs w:val="22"/>
                            <w:lang w:val="en-US"/>
                          </w:rPr>
                          <w:t xml:space="preserve"> reperfusion prior to closure.</w:t>
                        </w:r>
                      </w:p>
                      <w:p w:rsidR="00F77D60" w:rsidRDefault="00F77D60" w:rsidP="003D7FBC">
                        <w:pPr>
                          <w:pStyle w:val="NormalWeb"/>
                          <w:spacing w:after="0" w:line="240" w:lineRule="auto"/>
                          <w:jc w:val="center"/>
                        </w:pPr>
                        <w:r>
                          <w:rPr>
                            <w:rFonts w:asciiTheme="minorHAnsi" w:hAnsi="Calibri" w:cstheme="minorBidi"/>
                            <w:b/>
                            <w:bCs/>
                            <w:color w:val="000000"/>
                            <w:kern w:val="24"/>
                            <w:sz w:val="22"/>
                            <w:szCs w:val="22"/>
                            <w:lang w:val="en-US"/>
                          </w:rPr>
                          <w:t>L/RKT1</w:t>
                        </w:r>
                        <w:r>
                          <w:rPr>
                            <w:rFonts w:asciiTheme="minorHAnsi" w:hAnsi="Calibri" w:cstheme="minorBidi"/>
                            <w:color w:val="000000"/>
                            <w:kern w:val="24"/>
                            <w:sz w:val="22"/>
                            <w:szCs w:val="22"/>
                            <w:lang w:val="en-US"/>
                          </w:rPr>
                          <w:t xml:space="preserve"> kidney </w:t>
                        </w:r>
                        <w:proofErr w:type="gramStart"/>
                        <w:r>
                          <w:rPr>
                            <w:rFonts w:asciiTheme="minorHAnsi" w:hAnsi="Calibri" w:cstheme="minorBidi"/>
                            <w:color w:val="000000"/>
                            <w:kern w:val="24"/>
                            <w:sz w:val="22"/>
                            <w:szCs w:val="22"/>
                            <w:lang w:val="en-US"/>
                          </w:rPr>
                          <w:t>biopsy  just</w:t>
                        </w:r>
                        <w:proofErr w:type="gramEnd"/>
                        <w:r>
                          <w:rPr>
                            <w:rFonts w:asciiTheme="minorHAnsi" w:hAnsi="Calibri" w:cstheme="minorBidi"/>
                            <w:color w:val="000000"/>
                            <w:kern w:val="24"/>
                            <w:sz w:val="22"/>
                            <w:szCs w:val="22"/>
                            <w:lang w:val="en-US"/>
                          </w:rPr>
                          <w:t xml:space="preserve"> prior to closure</w:t>
                        </w:r>
                      </w:p>
                    </w:txbxContent>
                  </v:textbox>
                </v:shape>
                <v:shape id="TextBox 23" o:spid="_x0000_s1072" type="#_x0000_t202" style="position:absolute;left:7011;top:17589;width:24352;height:6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GWacEA&#10;AADbAAAADwAAAGRycy9kb3ducmV2LnhtbESPQWvCQBSE7wX/w/IEb3VjwFJSVxGt4MFLbXp/ZJ/Z&#10;YPZtyL6a+O9dodDjMDPfMKvN6Ft1oz42gQ0s5hko4irYhmsD5ffh9R1UFGSLbWAycKcIm/XkZYWF&#10;DQN/0e0stUoQjgUacCJdoXWsHHmM89ARJ+8Seo+SZF9r2+OQ4L7VeZa9aY8NpwWHHe0cVdfzrzcg&#10;YreLe/np4/FnPO0Hl1VLLI2ZTcftByihUf7Df+2jNZDn8PySfoBe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txlmnBAAAA2wAAAA8AAAAAAAAAAAAAAAAAmAIAAGRycy9kb3du&#10;cmV2LnhtbFBLBQYAAAAABAAEAPUAAACGAwAAAAA=&#10;" filled="f" stroked="f">
                  <v:textbox style="mso-fit-shape-to-text:t">
                    <w:txbxContent>
                      <w:p w:rsidR="00F77D60" w:rsidRDefault="00F77D60" w:rsidP="003E6522">
                        <w:pPr>
                          <w:pStyle w:val="NormalWeb"/>
                          <w:spacing w:after="0"/>
                        </w:pPr>
                        <w:r>
                          <w:rPr>
                            <w:rFonts w:asciiTheme="minorHAnsi" w:hAnsi="Calibri" w:cstheme="minorBidi"/>
                            <w:b/>
                            <w:bCs/>
                            <w:color w:val="000000"/>
                            <w:kern w:val="24"/>
                            <w:sz w:val="40"/>
                            <w:szCs w:val="40"/>
                          </w:rPr>
                          <w:t>DCD Donor</w:t>
                        </w:r>
                      </w:p>
                    </w:txbxContent>
                  </v:textbox>
                </v:shape>
                <v:rect id="Rectangle 83" o:spid="_x0000_s1073" style="position:absolute;left:65863;top:21634;width:22805;height:89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4LocQA&#10;AADbAAAADwAAAGRycy9kb3ducmV2LnhtbESPS2vDMBCE74X8B7GB3Bo5KYTiRglNIA9Ie8ij0ONi&#10;bSxja2UkNXb+fVUo5DjMzDfMfNnbRtzIh8qxgsk4A0FcOF1xqeBy3jy/gggRWWPjmBTcKcByMXia&#10;Y65dx0e6nWIpEoRDjgpMjG0uZSgMWQxj1xIn7+q8xZikL6X22CW4beQ0y2bSYsVpwWBLa0NFffqx&#10;Cg5fq6u/15ePusNP3u5q3prvnVKjYf/+BiJSHx/h//ZeK5i+wN+X9AP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uC6HEAAAA2wAAAA8AAAAAAAAAAAAAAAAAmAIAAGRycy9k&#10;b3ducmV2LnhtbFBLBQYAAAAABAAEAPUAAACJAwAAAAA=&#10;" fillcolor="#2787a0" strokecolor="#40a7c2 [3048]">
                  <v:fill color2="#34b3d6" rotate="t" angle="180" colors="0 #2787a0;52429f #36b1d2;1 #34b3d6" focus="100%" type="gradient">
                    <o:fill v:ext="view" type="gradientUnscaled"/>
                  </v:fill>
                  <v:shadow on="t" color="black" opacity="22936f" origin=",.5" offset="0,.63889mm"/>
                  <v:textbox>
                    <w:txbxContent>
                      <w:p w:rsidR="00F77D60" w:rsidRDefault="00F77D60" w:rsidP="003E6522">
                        <w:pPr>
                          <w:pStyle w:val="NormalWeb"/>
                          <w:spacing w:after="0"/>
                          <w:jc w:val="center"/>
                        </w:pPr>
                        <w:r>
                          <w:rPr>
                            <w:rFonts w:asciiTheme="minorHAnsi" w:hAnsi="Calibri" w:cstheme="minorBidi"/>
                            <w:color w:val="000000"/>
                            <w:kern w:val="24"/>
                            <w:sz w:val="32"/>
                            <w:szCs w:val="32"/>
                            <w:lang w:val="en-US"/>
                          </w:rPr>
                          <w:t xml:space="preserve">  Kidney                   </w:t>
                        </w:r>
                      </w:p>
                      <w:p w:rsidR="00F77D60" w:rsidRDefault="00F77D60" w:rsidP="003E6522">
                        <w:pPr>
                          <w:pStyle w:val="NormalWeb"/>
                          <w:spacing w:after="0"/>
                          <w:jc w:val="center"/>
                        </w:pPr>
                        <w:r>
                          <w:rPr>
                            <w:rFonts w:asciiTheme="minorHAnsi" w:hAnsi="Calibri" w:cstheme="minorBidi"/>
                            <w:color w:val="000000"/>
                            <w:kern w:val="24"/>
                            <w:sz w:val="32"/>
                            <w:szCs w:val="32"/>
                            <w:lang w:val="en-US"/>
                          </w:rPr>
                          <w:t xml:space="preserve">  Implantation                               Reperfusion</w:t>
                        </w:r>
                      </w:p>
                    </w:txbxContent>
                  </v:textbox>
                </v:rect>
                <v:shape id="TextBox 56" o:spid="_x0000_s1074" type="#_x0000_t202" style="position:absolute;left:65861;top:31179;width:22695;height:5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bq0cUA&#10;AADbAAAADwAAAGRycy9kb3ducmV2LnhtbESP3WrCQBSE7wu+w3KE3ohuoiISXUUEi1Bo/cPrY/aY&#10;BLNnY3arqU/vFoReDjPzDTOdN6YUN6pdYVlB3ItAEKdWF5wpOOxX3TEI55E1lpZJwS85mM9ab1NM&#10;tL3zlm47n4kAYZeggtz7KpHSpTkZdD1bEQfvbGuDPsg6k7rGe4CbUvajaCQNFhwWcqxomVN62f0Y&#10;BQ47nQcNssHm9FV+Hr+v8Ue8Xin13m4WExCeGv8ffrXXWkF/CH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urRxQAAANsAAAAPAAAAAAAAAAAAAAAAAJgCAABkcnMv&#10;ZG93bnJldi54bWxQSwUGAAAAAAQABAD1AAAAigMAAAAA&#10;" fillcolor="#c0504d [3205]" stroked="f">
                  <v:textbox style="mso-fit-shape-to-text:t">
                    <w:txbxContent>
                      <w:p w:rsidR="00F77D60" w:rsidRDefault="00F77D60" w:rsidP="003E6522">
                        <w:pPr>
                          <w:pStyle w:val="NormalWeb"/>
                          <w:spacing w:after="0"/>
                          <w:jc w:val="center"/>
                        </w:pPr>
                        <w:r>
                          <w:rPr>
                            <w:rFonts w:asciiTheme="minorHAnsi" w:hAnsi="Calibri" w:cstheme="minorBidi"/>
                            <w:color w:val="000000"/>
                            <w:kern w:val="24"/>
                            <w:sz w:val="32"/>
                            <w:szCs w:val="32"/>
                            <w:lang w:val="en-US"/>
                          </w:rPr>
                          <w:t>Theatre</w:t>
                        </w:r>
                      </w:p>
                    </w:txbxContent>
                  </v:textbox>
                </v:shape>
                <v:shape id="TextBox 24" o:spid="_x0000_s1075" type="#_x0000_t202" style="position:absolute;left:59349;top:17632;width:28410;height:6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OHcEA&#10;AADbAAAADwAAAGRycy9kb3ducmV2LnhtbESPQWvCQBSE74X+h+UVvNWNgiLRVaS24MGLNt4f2Wc2&#10;NPs2ZJ8m/ntXEHocZuYbZrUZfKNu1MU6sIHJOANFXAZbc2Wg+P35XICKgmyxCUwG7hRhs35/W2Fu&#10;Q89Hup2kUgnCMUcDTqTNtY6lI49xHFri5F1C51GS7CptO+wT3Dd6mmVz7bHmtOCwpS9H5d/p6g2I&#10;2O3kXnz7uD8Ph13vsnKGhTGjj2G7BCU0yH/41d5bA9MZ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SYDh3BAAAA2wAAAA8AAAAAAAAAAAAAAAAAmAIAAGRycy9kb3du&#10;cmV2LnhtbFBLBQYAAAAABAAEAPUAAACGAwAAAAA=&#10;" filled="f" stroked="f">
                  <v:textbox style="mso-fit-shape-to-text:t">
                    <w:txbxContent>
                      <w:p w:rsidR="00F77D60" w:rsidRDefault="00F77D60" w:rsidP="003E6522">
                        <w:pPr>
                          <w:pStyle w:val="NormalWeb"/>
                          <w:spacing w:after="0"/>
                        </w:pPr>
                        <w:r>
                          <w:rPr>
                            <w:rFonts w:asciiTheme="minorHAnsi" w:hAnsi="Calibri" w:cstheme="minorBidi"/>
                            <w:b/>
                            <w:bCs/>
                            <w:color w:val="000000"/>
                            <w:kern w:val="24"/>
                            <w:sz w:val="40"/>
                            <w:szCs w:val="40"/>
                          </w:rPr>
                          <w:t xml:space="preserve">               Kidney Recipient</w:t>
                        </w:r>
                      </w:p>
                    </w:txbxContent>
                  </v:textbox>
                </v:shape>
                <v:shape id="Right Arrow 86" o:spid="_x0000_s1076" type="#_x0000_t13" style="position:absolute;left:31545;top:22248;width:34318;height:71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bX4MUA&#10;AADbAAAADwAAAGRycy9kb3ducmV2LnhtbESPT2vCQBTE70K/w/IKvemmAf8QXUWKBQ8tou2lt9fs&#10;M4nNvg3ZZ5J+e7dQ8DjMzG+Y1WZwteqoDZVnA8+TBBRx7m3FhYHPj9fxAlQQZIu1ZzLwSwE264fR&#10;CjPrez5Sd5JCRQiHDA2UIk2mdchLchgmviGO3tm3DiXKttC2xT7CXa3TJJlphxXHhRIbeikp/zld&#10;nYF5109TP613ze5re3gTuSy+3y/GPD0O2yUooUHu4f/23hpIZ/D3Jf4Av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htfgxQAAANsAAAAPAAAAAAAAAAAAAAAAAJgCAABkcnMv&#10;ZG93bnJldi54bWxQSwUGAAAAAAQABAD1AAAAigMAAAAA&#10;" adj="19335" fillcolor="#5d417e" strokecolor="#795d9b [3047]">
                  <v:fill color2="#7b57a8" rotate="t" angle="180" colors="0 #5d417e;52429f #7b58a6;1 #7b57a8" focus="100%" type="gradient">
                    <o:fill v:ext="view" type="gradientUnscaled"/>
                  </v:fill>
                  <v:shadow on="t" color="black" opacity="22936f" origin=",.5" offset="0,.63889mm"/>
                  <v:textbox>
                    <w:txbxContent>
                      <w:p w:rsidR="00F77D60" w:rsidRDefault="00F77D60" w:rsidP="003E6522">
                        <w:pPr>
                          <w:pStyle w:val="NormalWeb"/>
                          <w:spacing w:after="0"/>
                          <w:jc w:val="center"/>
                        </w:pPr>
                        <w:r>
                          <w:rPr>
                            <w:rFonts w:asciiTheme="minorHAnsi" w:hAnsi="Calibri" w:cstheme="minorBidi"/>
                            <w:color w:val="000000"/>
                            <w:kern w:val="24"/>
                            <w:sz w:val="36"/>
                            <w:szCs w:val="36"/>
                          </w:rPr>
                          <w:t>HMP with/without oxygen</w:t>
                        </w:r>
                      </w:p>
                    </w:txbxContent>
                  </v:textbox>
                </v:shape>
                <v:shape id="Down Arrow 87" o:spid="_x0000_s1077" type="#_x0000_t67" style="position:absolute;left:47237;top:28409;width:4688;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8WsIA&#10;AADbAAAADwAAAGRycy9kb3ducmV2LnhtbESPQWvCQBSE7wX/w/IKvTWbitQSXUXEoFAIaPX+zD6z&#10;wezbmN1q/PfdguBxmJlvmOm8t424Uudrxwo+khQEcel0zZWC/U/+/gXCB2SNjWNScCcP89ngZYqZ&#10;djfe0nUXKhEh7DNUYEJoMyl9aciiT1xLHL2T6yyGKLtK6g5vEW4bOUzTT2mx5rhgsKWlofK8+7UK&#10;aITmXLjx8XtUrHm9ModLXuRKvb32iwmIQH14hh/tjVYwHMP/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YLxawgAAANsAAAAPAAAAAAAAAAAAAAAAAJgCAABkcnMvZG93&#10;bnJldi54bWxQSwUGAAAAAAQABAD1AAAAhwMAAAAA&#10;" adj="14263" fillcolor="#5d417e" strokecolor="#795d9b [3047]">
                  <v:fill color2="#7b57a8" rotate="t" angle="180" colors="0 #5d417e;52429f #7b58a6;1 #7b57a8" focus="100%" type="gradient">
                    <o:fill v:ext="view" type="gradientUnscaled"/>
                  </v:fill>
                  <v:shadow on="t" color="black" opacity="22936f" origin=",.5" offset="0,.63889mm"/>
                  <v:textbox>
                    <w:txbxContent>
                      <w:p w:rsidR="00F77D60" w:rsidRDefault="00F77D60" w:rsidP="003E6522">
                        <w:pPr>
                          <w:rPr>
                            <w:ins w:id="500" w:author="Ina Jochmans" w:date="2014-04-03T18:32:00Z"/>
                            <w:rFonts w:eastAsia="Times New Roman"/>
                          </w:rPr>
                        </w:pPr>
                      </w:p>
                    </w:txbxContent>
                  </v:textbox>
                </v:shape>
                <v:shape id="Text Box 80" o:spid="_x0000_s1078" type="#_x0000_t202" style="position:absolute;left:47235;top:34298;width:4870;height:5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hg70A&#10;AADbAAAADwAAAGRycy9kb3ducmV2LnhtbERPTYvCMBC9C/6HMII3TRVclmoU0V3wsJd1631oxqbY&#10;TEoz2vrvNwfB4+N9b3aDb9SDulgHNrCYZ6CIy2BrrgwUf9+zT1BRkC02gcnAkyLstuPRBnMbev6l&#10;x1kqlUI45mjAibS51rF05DHOQ0ucuGvoPEqCXaVth30K941eZtmH9lhzanDY0sFReTvfvQERu188&#10;iy8fT5fh59i7rFxhYcx0MuzXoIQGeYtf7pM1sExj05f0A/T2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mhg70AAADbAAAADwAAAAAAAAAAAAAAAACYAgAAZHJzL2Rvd25yZXYu&#10;eG1sUEsFBgAAAAAEAAQA9QAAAIIDAAAAAA==&#10;" filled="f" stroked="f">
                  <v:textbox style="mso-fit-shape-to-text:t">
                    <w:txbxContent>
                      <w:p w:rsidR="00F77D60" w:rsidRDefault="00F77D60" w:rsidP="003E6522">
                        <w:pPr>
                          <w:pStyle w:val="NormalWeb"/>
                          <w:spacing w:after="0"/>
                        </w:pPr>
                        <w:r>
                          <w:rPr>
                            <w:rFonts w:asciiTheme="minorHAnsi" w:hAnsi="Calibri" w:cstheme="minorBidi"/>
                            <w:color w:val="000000"/>
                            <w:kern w:val="24"/>
                            <w:sz w:val="36"/>
                            <w:szCs w:val="36"/>
                          </w:rPr>
                          <w:t xml:space="preserve"> </w:t>
                        </w:r>
                        <w:r>
                          <w:rPr>
                            <w:rFonts w:asciiTheme="minorHAnsi" w:hAnsi="Calibri" w:cstheme="minorBidi"/>
                            <w:b/>
                            <w:bCs/>
                            <w:color w:val="000000"/>
                            <w:kern w:val="24"/>
                            <w:sz w:val="32"/>
                            <w:szCs w:val="32"/>
                          </w:rPr>
                          <w:t>P2</w:t>
                        </w:r>
                      </w:p>
                    </w:txbxContent>
                  </v:textbox>
                </v:shape>
                <v:shape id="Text Box 81" o:spid="_x0000_s1079" type="#_x0000_t202" style="position:absolute;left:58337;top:31838;width:5403;height:112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F77D60" w:rsidRDefault="00F77D60" w:rsidP="003E6522">
                        <w:pPr>
                          <w:pStyle w:val="NormalWeb"/>
                          <w:spacing w:after="0"/>
                        </w:pPr>
                        <w:r>
                          <w:rPr>
                            <w:rFonts w:asciiTheme="minorHAnsi" w:hAnsi="Calibri" w:cstheme="minorBidi"/>
                            <w:color w:val="000000"/>
                            <w:kern w:val="24"/>
                            <w:sz w:val="36"/>
                            <w:szCs w:val="36"/>
                          </w:rPr>
                          <w:t xml:space="preserve">      </w:t>
                        </w:r>
                        <w:r>
                          <w:rPr>
                            <w:rFonts w:asciiTheme="minorHAnsi" w:hAnsi="Calibri" w:cstheme="minorBidi"/>
                            <w:b/>
                            <w:bCs/>
                            <w:color w:val="000000"/>
                            <w:kern w:val="24"/>
                            <w:sz w:val="32"/>
                            <w:szCs w:val="32"/>
                          </w:rPr>
                          <w:t>P3</w:t>
                        </w:r>
                      </w:p>
                    </w:txbxContent>
                  </v:textbox>
                </v:shape>
                <v:shape id="TextBox 53" o:spid="_x0000_s1080" type="#_x0000_t202" style="position:absolute;left:30144;top:37941;width:13106;height:4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G+4bwA&#10;AADbAAAADwAAAGRycy9kb3ducmV2LnhtbERPSwrCMBDdC94hjOBGNPWDSjVKEQR34ucAYzO21WZS&#10;mmjr7c1CcPl4//W2NaV4U+0KywrGowgEcWp1wZmC62U/XIJwHlljaZkUfMjBdtPtrDHWtuETvc8+&#10;EyGEXYwKcu+rWEqX5mTQjWxFHLi7rQ36AOtM6hqbEG5KOYmiuTRYcGjIsaJdTunz/DIKTvZ1mz3H&#10;rUwfC8LGz5PBsUyU6vfaZAXCU+v/4p/7oBVMw/rwJfwAufk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7Ub7hvAAAANsAAAAPAAAAAAAAAAAAAAAAAJgCAABkcnMvZG93bnJldi54&#10;bWxQSwUGAAAAAAQABAD1AAAAgQMAAAAA&#10;" fillcolor="#c9b5e8" strokecolor="#795d9b [3047]">
                  <v:fill color2="#f0eaf9" rotate="t" angle="180" colors="0 #c9b5e8;22938f #d9cbee;1 #f0eaf9" focus="100%" type="gradient"/>
                  <v:shadow on="t" color="black" opacity="24903f" origin=",.5" offset="0,.55556mm"/>
                  <v:textbox style="mso-fit-shape-to-text:t">
                    <w:txbxContent>
                      <w:p w:rsidR="00F77D60" w:rsidRDefault="00F77D60" w:rsidP="003D7FBC">
                        <w:pPr>
                          <w:pStyle w:val="NormalWeb"/>
                          <w:spacing w:after="0" w:line="240" w:lineRule="auto"/>
                          <w:jc w:val="center"/>
                        </w:pPr>
                        <w:r>
                          <w:rPr>
                            <w:rFonts w:asciiTheme="minorHAnsi" w:hAnsi="Calibri" w:cstheme="minorBidi"/>
                            <w:color w:val="000000"/>
                            <w:kern w:val="24"/>
                            <w:sz w:val="22"/>
                            <w:szCs w:val="22"/>
                          </w:rPr>
                          <w:t xml:space="preserve"> 15’ minutes after start of   HMP                          </w:t>
                        </w:r>
                      </w:p>
                    </w:txbxContent>
                  </v:textbox>
                </v:shape>
                <v:shape id="TextBox 57" o:spid="_x0000_s1081" type="#_x0000_t202" style="position:absolute;left:44019;top:37941;width:11119;height:43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0besMA&#10;AADbAAAADwAAAGRycy9kb3ducmV2LnhtbESP0WqDQBRE3wP5h+UW+hKS1aYkwbqKBAp9C9p+wI17&#10;q1b3rribaP++Wyj0cZiZM0yaL2YQd5pcZ1lBvItAENdWd9wo+Hh/3Z5AOI+scbBMCr7JQZ6tVykm&#10;2s5c0r3yjQgQdgkqaL0fEyld3ZJBt7MjcfA+7WTQBzk1Uk84B7gZ5FMUHaTBjsNCiyOdW6r76mYU&#10;lPZ2fe7jRdZfR8LZH4rNZSiUenxYihcQnhb/H/5rv2kF+xh+v4Qf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B0besMAAADbAAAADwAAAAAAAAAAAAAAAACYAgAAZHJzL2Rv&#10;d25yZXYueG1sUEsFBgAAAAAEAAQA9QAAAIgDAAAAAA==&#10;" fillcolor="#c9b5e8" strokecolor="#795d9b [3047]">
                  <v:fill color2="#f0eaf9" rotate="t" angle="180" colors="0 #c9b5e8;22938f #d9cbee;1 #f0eaf9" focus="100%" type="gradient"/>
                  <v:shadow on="t" color="black" opacity="24903f" origin=",.5" offset="0,.55556mm"/>
                  <v:textbox style="mso-fit-shape-to-text:t">
                    <w:txbxContent>
                      <w:p w:rsidR="00F77D60" w:rsidRDefault="00F77D60" w:rsidP="003D7FBC">
                        <w:pPr>
                          <w:pStyle w:val="NormalWeb"/>
                          <w:spacing w:after="0" w:line="240" w:lineRule="auto"/>
                          <w:jc w:val="center"/>
                        </w:pPr>
                        <w:r>
                          <w:rPr>
                            <w:rFonts w:asciiTheme="minorHAnsi" w:hAnsi="Calibri" w:cstheme="minorBidi"/>
                            <w:color w:val="000000"/>
                            <w:kern w:val="24"/>
                          </w:rPr>
                          <w:t xml:space="preserve"> </w:t>
                        </w:r>
                        <w:r>
                          <w:rPr>
                            <w:rFonts w:asciiTheme="minorHAnsi" w:hAnsi="Calibri" w:cstheme="minorBidi"/>
                            <w:color w:val="000000"/>
                            <w:kern w:val="24"/>
                            <w:sz w:val="22"/>
                            <w:szCs w:val="22"/>
                          </w:rPr>
                          <w:t xml:space="preserve">Prior to </w:t>
                        </w:r>
                        <w:proofErr w:type="gramStart"/>
                        <w:r>
                          <w:rPr>
                            <w:rFonts w:asciiTheme="minorHAnsi" w:hAnsi="Calibri" w:cstheme="minorBidi"/>
                            <w:color w:val="000000"/>
                            <w:kern w:val="24"/>
                            <w:sz w:val="22"/>
                            <w:szCs w:val="22"/>
                          </w:rPr>
                          <w:t>leaving  donor</w:t>
                        </w:r>
                        <w:proofErr w:type="gramEnd"/>
                        <w:r>
                          <w:rPr>
                            <w:rFonts w:asciiTheme="minorHAnsi" w:hAnsi="Calibri" w:cstheme="minorBidi"/>
                            <w:color w:val="000000"/>
                            <w:kern w:val="24"/>
                            <w:sz w:val="22"/>
                            <w:szCs w:val="22"/>
                          </w:rPr>
                          <w:t xml:space="preserve"> hospital                           </w:t>
                        </w:r>
                      </w:p>
                    </w:txbxContent>
                  </v:textbox>
                </v:shape>
                <v:shape id="TextBox 8" o:spid="_x0000_s1082" type="#_x0000_t202" style="position:absolute;left:56284;top:37941;width:8337;height:76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mpkL0A&#10;AADcAAAADwAAAGRycy9kb3ducmV2LnhtbERPSwrCMBDdC94hjOBGNFWKSjVKEQR34ucAYzO21WZS&#10;mmjr7c1CcPl4//W2M5V4U+NKywqmkwgEcWZ1ybmC62U/XoJwHlljZZkUfMjBdtPvrTHRtuUTvc8+&#10;FyGEXYIKCu/rREqXFWTQTWxNHLi7bQz6AJtc6gbbEG4qOYuiuTRYcmgosKZdQdnz/DIKTvZ1i5/T&#10;TmaPBWHr5+noWKVKDQddugLhqfN/8c990AriOKwNZ8IRkJs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nmpkL0AAADcAAAADwAAAAAAAAAAAAAAAACYAgAAZHJzL2Rvd25yZXYu&#10;eG1sUEsFBgAAAAAEAAQA9QAAAIIDAAAAAA==&#10;" fillcolor="#c9b5e8" strokecolor="#795d9b [3047]">
                  <v:fill color2="#f0eaf9" rotate="t" angle="180" colors="0 #c9b5e8;22938f #d9cbee;1 #f0eaf9" focus="100%" type="gradient"/>
                  <v:shadow on="t" color="black" opacity="24903f" origin=",.5" offset="0,.55556mm"/>
                  <v:textbox style="mso-fit-shape-to-text:t">
                    <w:txbxContent>
                      <w:p w:rsidR="00F77D60" w:rsidRDefault="00F77D60" w:rsidP="003D7FBC">
                        <w:pPr>
                          <w:pStyle w:val="NormalWeb"/>
                          <w:spacing w:after="0" w:line="240" w:lineRule="auto"/>
                          <w:jc w:val="center"/>
                        </w:pPr>
                        <w:r>
                          <w:rPr>
                            <w:rFonts w:asciiTheme="minorHAnsi" w:hAnsi="Calibri" w:cstheme="minorBidi"/>
                            <w:color w:val="000000"/>
                            <w:kern w:val="24"/>
                            <w:sz w:val="22"/>
                            <w:szCs w:val="22"/>
                          </w:rPr>
                          <w:t xml:space="preserve">End HMP in recipient hospital  </w:t>
                        </w:r>
                      </w:p>
                    </w:txbxContent>
                  </v:textbox>
                </v:shape>
                <v:shape id="TextBox 10" o:spid="_x0000_s1083" type="#_x0000_t202" style="position:absolute;left:4967;top:61644;width:84538;height:51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oBIMMA&#10;AADcAAAADwAAAGRycy9kb3ducmV2LnhtbESPQWvCQBSE7wX/w/KE3urGoqVGVxG14KGX2nh/ZJ/Z&#10;YPZtyL6a+O/dQqHHYWa+YVabwTfqRl2sAxuYTjJQxGWwNVcGiu+Pl3dQUZAtNoHJwJ0ibNajpxXm&#10;NvT8RbeTVCpBOOZowIm0udaxdOQxTkJLnLxL6DxKkl2lbYd9gvtGv2bZm/ZYc1pw2NLOUXk9/XgD&#10;InY7vRcHH4/n4XPfu6ycY2HM83jYLkEJDfIf/msfrYHZbAG/Z9IR0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oBIMMAAADcAAAADwAAAAAAAAAAAAAAAACYAgAAZHJzL2Rv&#10;d25yZXYueG1sUEsFBgAAAAAEAAQA9QAAAIgDAAAAAA==&#10;" filled="f" stroked="f">
                  <v:textbox style="mso-fit-shape-to-text:t">
                    <w:txbxContent>
                      <w:p w:rsidR="00F77D60" w:rsidRDefault="00F77D60" w:rsidP="003E6522">
                        <w:pPr>
                          <w:pStyle w:val="NormalWeb"/>
                          <w:spacing w:after="0"/>
                        </w:pPr>
                        <w:r>
                          <w:rPr>
                            <w:rFonts w:asciiTheme="minorHAnsi" w:hAnsi="Calibri" w:cstheme="minorBidi"/>
                            <w:b/>
                            <w:bCs/>
                            <w:color w:val="000000"/>
                            <w:kern w:val="24"/>
                            <w:sz w:val="28"/>
                            <w:szCs w:val="28"/>
                          </w:rPr>
                          <w:t xml:space="preserve">P: </w:t>
                        </w:r>
                        <w:proofErr w:type="spellStart"/>
                        <w:r>
                          <w:rPr>
                            <w:rFonts w:asciiTheme="minorHAnsi" w:hAnsi="Calibri" w:cstheme="minorBidi"/>
                            <w:color w:val="000000"/>
                            <w:kern w:val="24"/>
                            <w:sz w:val="28"/>
                            <w:szCs w:val="28"/>
                          </w:rPr>
                          <w:t>perfusate</w:t>
                        </w:r>
                        <w:proofErr w:type="spellEnd"/>
                        <w:r>
                          <w:rPr>
                            <w:rFonts w:asciiTheme="minorHAnsi" w:hAnsi="Calibri" w:cstheme="minorBidi"/>
                            <w:color w:val="000000"/>
                            <w:kern w:val="24"/>
                            <w:sz w:val="28"/>
                            <w:szCs w:val="28"/>
                          </w:rPr>
                          <w:t xml:space="preserve">; </w:t>
                        </w:r>
                        <w:r>
                          <w:rPr>
                            <w:rFonts w:asciiTheme="minorHAnsi" w:hAnsi="Calibri" w:cstheme="minorBidi"/>
                            <w:b/>
                            <w:bCs/>
                            <w:color w:val="000000"/>
                            <w:kern w:val="24"/>
                            <w:sz w:val="28"/>
                            <w:szCs w:val="28"/>
                          </w:rPr>
                          <w:t>DB</w:t>
                        </w:r>
                        <w:r>
                          <w:rPr>
                            <w:rFonts w:asciiTheme="minorHAnsi" w:hAnsi="Calibri" w:cstheme="minorBidi"/>
                            <w:color w:val="000000"/>
                            <w:kern w:val="24"/>
                            <w:sz w:val="28"/>
                            <w:szCs w:val="28"/>
                          </w:rPr>
                          <w:t xml:space="preserve">: donor blood; </w:t>
                        </w:r>
                        <w:r>
                          <w:rPr>
                            <w:rFonts w:asciiTheme="minorHAnsi" w:hAnsi="Calibri" w:cstheme="minorBidi"/>
                            <w:b/>
                            <w:bCs/>
                            <w:color w:val="000000"/>
                            <w:kern w:val="24"/>
                            <w:sz w:val="28"/>
                            <w:szCs w:val="28"/>
                          </w:rPr>
                          <w:t>DU</w:t>
                        </w:r>
                        <w:r>
                          <w:rPr>
                            <w:rFonts w:asciiTheme="minorHAnsi" w:hAnsi="Calibri" w:cstheme="minorBidi"/>
                            <w:color w:val="000000"/>
                            <w:kern w:val="24"/>
                            <w:sz w:val="28"/>
                            <w:szCs w:val="28"/>
                          </w:rPr>
                          <w:t xml:space="preserve">: donor urine; </w:t>
                        </w:r>
                        <w:r>
                          <w:rPr>
                            <w:rFonts w:asciiTheme="minorHAnsi" w:hAnsi="Calibri" w:cstheme="minorBidi"/>
                            <w:b/>
                            <w:bCs/>
                            <w:color w:val="000000"/>
                            <w:kern w:val="24"/>
                            <w:sz w:val="28"/>
                            <w:szCs w:val="28"/>
                          </w:rPr>
                          <w:t>RB</w:t>
                        </w:r>
                        <w:r>
                          <w:rPr>
                            <w:rFonts w:asciiTheme="minorHAnsi" w:hAnsi="Calibri" w:cstheme="minorBidi"/>
                            <w:color w:val="000000"/>
                            <w:kern w:val="24"/>
                            <w:sz w:val="28"/>
                            <w:szCs w:val="28"/>
                          </w:rPr>
                          <w:t xml:space="preserve">: Recipient blood; </w:t>
                        </w:r>
                        <w:r>
                          <w:rPr>
                            <w:rFonts w:asciiTheme="minorHAnsi" w:hAnsi="Calibri" w:cstheme="minorBidi"/>
                            <w:b/>
                            <w:bCs/>
                            <w:color w:val="000000"/>
                            <w:kern w:val="24"/>
                            <w:sz w:val="28"/>
                            <w:szCs w:val="28"/>
                          </w:rPr>
                          <w:t xml:space="preserve">L/R </w:t>
                        </w:r>
                        <w:proofErr w:type="gramStart"/>
                        <w:r>
                          <w:rPr>
                            <w:rFonts w:asciiTheme="minorHAnsi" w:hAnsi="Calibri" w:cstheme="minorBidi"/>
                            <w:b/>
                            <w:bCs/>
                            <w:color w:val="000000"/>
                            <w:kern w:val="24"/>
                            <w:sz w:val="28"/>
                            <w:szCs w:val="28"/>
                          </w:rPr>
                          <w:t xml:space="preserve">KT </w:t>
                        </w:r>
                        <w:r>
                          <w:rPr>
                            <w:rFonts w:asciiTheme="minorHAnsi" w:hAnsi="Calibri" w:cstheme="minorBidi"/>
                            <w:color w:val="000000"/>
                            <w:kern w:val="24"/>
                            <w:sz w:val="28"/>
                            <w:szCs w:val="28"/>
                          </w:rPr>
                          <w:t>:</w:t>
                        </w:r>
                        <w:proofErr w:type="gramEnd"/>
                        <w:r>
                          <w:rPr>
                            <w:rFonts w:asciiTheme="minorHAnsi" w:hAnsi="Calibri" w:cstheme="minorBidi"/>
                            <w:color w:val="000000"/>
                            <w:kern w:val="24"/>
                            <w:sz w:val="28"/>
                            <w:szCs w:val="28"/>
                          </w:rPr>
                          <w:t xml:space="preserve"> Left/right kidney tissue biopsy </w:t>
                        </w:r>
                      </w:p>
                    </w:txbxContent>
                  </v:textbox>
                </v:shape>
                <v:shape id="TextBox 49" o:spid="_x0000_s1084" type="#_x0000_t202" style="position:absolute;left:35627;top:34550;width:5106;height:57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k+YMAA&#10;AADcAAAADwAAAGRycy9kb3ducmV2LnhtbERPPWvDMBDdC/0P4grdajmlKcWNYkzSQoYsTd39sC6W&#10;iXUy1jV2/n00BDI+3veqnH2vzjTGLrCBRZaDIm6C7bg1UP9+v3yAioJssQ9MBi4UoVw/PqywsGHi&#10;HzofpFUphGOBBpzIUGgdG0ceYxYG4sQdw+hREhxbbUecUrjv9Wuev2uPHacGhwNtHDWnw783IGKr&#10;xaX+8nH3N++3k8ubJdbGPD/N1ScooVnu4pt7Zw28LdP8dCYdAb2+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Ak+YMAAAADcAAAADwAAAAAAAAAAAAAAAACYAgAAZHJzL2Rvd25y&#10;ZXYueG1sUEsFBgAAAAAEAAQA9QAAAIUDAAAAAA==&#10;" filled="f" stroked="f">
                  <v:textbox style="mso-fit-shape-to-text:t">
                    <w:txbxContent>
                      <w:p w:rsidR="00F77D60" w:rsidRDefault="00F77D60" w:rsidP="003E6522">
                        <w:pPr>
                          <w:pStyle w:val="NormalWeb"/>
                          <w:spacing w:after="0"/>
                        </w:pPr>
                        <w:r>
                          <w:rPr>
                            <w:rFonts w:asciiTheme="minorHAnsi" w:hAnsi="Calibri" w:cstheme="minorBidi"/>
                            <w:b/>
                            <w:bCs/>
                            <w:color w:val="000000"/>
                            <w:kern w:val="24"/>
                            <w:sz w:val="32"/>
                            <w:szCs w:val="32"/>
                          </w:rPr>
                          <w:t>P1</w:t>
                        </w:r>
                      </w:p>
                    </w:txbxContent>
                  </v:textbox>
                </v:shape>
              </v:group>
              <v:shape id="Down Arrow 71" o:spid="_x0000_s1085" type="#_x0000_t67" style="position:absolute;left:35345;top:28409;width:4688;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vp2MQA&#10;AADcAAAADwAAAGRycy9kb3ducmV2LnhtbESPQWvCQBSE7wX/w/KE3upGSVuJriLSoFAIaPX+zD6z&#10;wezbmF01/ffdQqHHYWa+YebL3jbiTp2vHSsYjxIQxKXTNVcKDl/5yxSED8gaG8ek4Js8LBeDpzlm&#10;2j14R/d9qESEsM9QgQmhzaT0pSGLfuRa4uidXWcxRNlVUnf4iHDbyEmSvEmLNccFgy2tDZWX/c0q&#10;oBTNpXDvp8+02PDmwxyveZEr9TzsVzMQgfrwH/5rb7WC9HUMv2fiEZ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r6djEAAAA3AAAAA8AAAAAAAAAAAAAAAAAmAIAAGRycy9k&#10;b3ducmV2LnhtbFBLBQYAAAAABAAEAPUAAACJAwAAAAA=&#10;" adj="14263" fillcolor="#5d417e" strokecolor="#795d9b [3047]">
                <v:fill color2="#7b57a8" rotate="t" angle="180" colors="0 #5d417e;52429f #7b58a6;1 #7b57a8" focus="100%" type="gradient">
                  <o:fill v:ext="view" type="gradientUnscaled"/>
                </v:fill>
                <v:shadow on="t" color="black" opacity="22936f" origin=",.5" offset="0,.63889mm"/>
                <v:textbox>
                  <w:txbxContent>
                    <w:p w:rsidR="00F77D60" w:rsidRDefault="00F77D60" w:rsidP="003E6522">
                      <w:pPr>
                        <w:rPr>
                          <w:ins w:id="501" w:author="Ina Jochmans" w:date="2014-04-03T18:32:00Z"/>
                          <w:rFonts w:eastAsia="Times New Roman"/>
                        </w:rPr>
                      </w:pPr>
                    </w:p>
                  </w:txbxContent>
                </v:textbox>
              </v:shape>
              <v:shape id="Down Arrow 72" o:spid="_x0000_s1086" type="#_x0000_t67" style="position:absolute;left:57810;top:28287;width:4689;height:69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3r8QA&#10;AADcAAAADwAAAGRycy9kb3ducmV2LnhtbESPQWvCQBSE74L/YXlCb3WjpK1EVxFpsFAIaPX+zD6z&#10;wezbmN1q+u+7hYLHYWa+YRar3jbiRp2vHSuYjBMQxKXTNVcKDl/58wyED8gaG8ek4Ic8rJbDwQIz&#10;7e68o9s+VCJC2GeowITQZlL60pBFP3YtcfTOrrMYouwqqTu8R7ht5DRJXqXFmuOCwZY2hsrL/tsq&#10;oBTNpXBvp8+02PL23RyveZEr9TTq13MQgfrwCP+3P7SC9GUKf2fi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5d6/EAAAA3AAAAA8AAAAAAAAAAAAAAAAAmAIAAGRycy9k&#10;b3ducmV2LnhtbFBLBQYAAAAABAAEAPUAAACJAwAAAAA=&#10;" adj="14263" fillcolor="#5d417e" strokecolor="#795d9b [3047]">
                <v:fill color2="#7b57a8" rotate="t" angle="180" colors="0 #5d417e;52429f #7b58a6;1 #7b57a8" focus="100%" type="gradient">
                  <o:fill v:ext="view" type="gradientUnscaled"/>
                </v:fill>
                <v:shadow on="t" color="black" opacity="22936f" origin=",.5" offset="0,.63889mm"/>
                <v:textbox>
                  <w:txbxContent>
                    <w:p w:rsidR="00F77D60" w:rsidRDefault="00F77D60" w:rsidP="003E6522">
                      <w:pPr>
                        <w:rPr>
                          <w:ins w:id="502" w:author="Ina Jochmans" w:date="2014-04-03T18:32:00Z"/>
                          <w:rFonts w:eastAsia="Times New Roman"/>
                        </w:rPr>
                      </w:pPr>
                    </w:p>
                  </w:txbxContent>
                </v:textbox>
              </v:shape>
            </v:group>
            <v:shape id="Down Arrow 68" o:spid="_x0000_s1087" type="#_x0000_t67" style="position:absolute;left:7011;top:35958;width:2403;height:4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WyjsQA&#10;AADcAAAADwAAAGRycy9kb3ducmV2LnhtbESP0WoCMRRE3wv+Q7hCX0pN1LbI1ihiKSiIoPUDLsl1&#10;d+nmJmzSdduvN4LQx2FmzjDzZe8a0VEba88axiMFgth4W3Op4fT1+TwDEROyxcYzafilCMvF4GGO&#10;hfUXPlB3TKXIEI4FaqhSCoWU0VTkMI58IM7e2bcOU5ZtKW2Llwx3jZwo9SYd1pwXKgy0rsh8H3+c&#10;ho/ub8ZbZcI5bCYn87TfqZU0Wj8O+9U7iER9+g/f2xur4eV1Crcz+Qj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1so7EAAAA3AAAAA8AAAAAAAAAAAAAAAAAmAIAAGRycy9k&#10;b3ducmV2LnhtbFBLBQYAAAAABAAEAPUAAACJAwAAAAA=&#10;" adj="16337" fillcolor="#2c5d98" strokecolor="#4579b8 [3044]">
              <v:fill color2="#3a7ccb" rotate="t" angle="180" colors="0 #2c5d98;52429f #3c7bc7;1 #3a7ccb" focus="100%" type="gradient">
                <o:fill v:ext="view" type="gradientUnscaled"/>
              </v:fill>
              <v:shadow on="t" color="black" opacity="22936f" origin=",.5" offset="0,.63889mm"/>
              <v:textbox>
                <w:txbxContent>
                  <w:p w:rsidR="00F77D60" w:rsidRDefault="00F77D60" w:rsidP="003E6522">
                    <w:pPr>
                      <w:rPr>
                        <w:ins w:id="503" w:author="Ina Jochmans" w:date="2014-04-03T18:32:00Z"/>
                        <w:rFonts w:eastAsia="Times New Roman"/>
                      </w:rPr>
                    </w:pPr>
                  </w:p>
                </w:txbxContent>
              </v:textbox>
            </v:shape>
            <v:rect id="Rectangle 69" o:spid="_x0000_s1088" style="position:absolute;left:16761;top:41489;width:11676;height:96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EcJMQA&#10;AADcAAAADwAAAGRycy9kb3ducmV2LnhtbESPQWvCQBSE74L/YXmCN91YrEjqKmIt1KOJVLw9sq9J&#10;avZtml1N/PeuIHgcZuYbZrHqTCWu1LjSsoLJOAJBnFldcq7gkH6N5iCcR9ZYWSYFN3KwWvZ7C4y1&#10;bXlP18TnIkDYxaig8L6OpXRZQQbd2NbEwfu1jUEfZJNL3WAb4KaSb1E0kwZLDgsF1rQpKDsnF6Pg&#10;+IN29tcmlKa70+dt125Px/+tUsNBt/4A4anzr/Cz/a0VTN+n8DgTj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xHCTEAAAA3AAAAA8AAAAAAAAAAAAAAAAAmAIAAGRycy9k&#10;b3ducmV2LnhtbFBLBQYAAAAABAAEAPUAAACJAwAAAAA=&#10;" fillcolor="#cb6c1d" strokecolor="#f68c36 [3049]">
              <v:fill color2="#ff8f26" rotate="t" angle="180" colors="0 #cb6c1d;52429f #ff8f2a;1 #ff8f26" focus="100%" type="gradient">
                <o:fill v:ext="view" type="gradientUnscaled"/>
              </v:fill>
              <v:shadow on="t" color="black" opacity="22936f" origin=",.5" offset="0,.63889mm"/>
              <v:textbox>
                <w:txbxContent>
                  <w:p w:rsidR="00F77D60" w:rsidRDefault="00F77D60" w:rsidP="003D7FBC">
                    <w:pPr>
                      <w:pStyle w:val="NormalWeb"/>
                      <w:spacing w:after="0" w:line="240" w:lineRule="auto"/>
                      <w:jc w:val="center"/>
                    </w:pPr>
                    <w:r>
                      <w:rPr>
                        <w:rFonts w:asciiTheme="minorHAnsi" w:hAnsi="Calibri" w:cstheme="minorBidi"/>
                        <w:b/>
                        <w:bCs/>
                        <w:color w:val="000000" w:themeColor="text1"/>
                        <w:kern w:val="24"/>
                        <w:sz w:val="22"/>
                        <w:szCs w:val="22"/>
                        <w:lang w:val="en-US"/>
                      </w:rPr>
                      <w:t xml:space="preserve">DU2 </w:t>
                    </w:r>
                    <w:r>
                      <w:rPr>
                        <w:rFonts w:asciiTheme="minorHAnsi" w:hAnsi="Calibri" w:cstheme="minorBidi"/>
                        <w:color w:val="000000"/>
                        <w:kern w:val="24"/>
                        <w:sz w:val="22"/>
                        <w:szCs w:val="22"/>
                        <w:lang w:val="en-US"/>
                      </w:rPr>
                      <w:t xml:space="preserve">obtained in theatre; last urine collected in small chamber catheter bag </w:t>
                    </w:r>
                    <w:r>
                      <w:rPr>
                        <w:rFonts w:asciiTheme="minorHAnsi" w:hAnsi="Calibri" w:cstheme="minorBidi"/>
                        <w:color w:val="000000"/>
                        <w:kern w:val="24"/>
                        <w:sz w:val="18"/>
                        <w:szCs w:val="18"/>
                        <w:lang w:val="en-US"/>
                      </w:rPr>
                      <w:t xml:space="preserve"> </w:t>
                    </w:r>
                  </w:p>
                  <w:p w:rsidR="00F77D60" w:rsidRDefault="00F77D60" w:rsidP="003E6522">
                    <w:pPr>
                      <w:pStyle w:val="NormalWeb"/>
                      <w:spacing w:after="0"/>
                      <w:jc w:val="center"/>
                    </w:pPr>
                    <w:r>
                      <w:rPr>
                        <w:rFonts w:asciiTheme="minorHAnsi" w:hAnsi="Calibri" w:cstheme="minorBidi"/>
                        <w:color w:val="000000" w:themeColor="text1"/>
                        <w:kern w:val="24"/>
                        <w:sz w:val="22"/>
                        <w:szCs w:val="22"/>
                        <w:lang w:val="en-US"/>
                      </w:rPr>
                      <w:t xml:space="preserve"> </w:t>
                    </w:r>
                  </w:p>
                </w:txbxContent>
              </v:textbox>
            </v:rect>
            <w10:wrap type="none"/>
            <w10:anchorlock/>
          </v:group>
        </w:pict>
      </w:r>
      <w:ins w:id="504" w:author="Ina Jochmans" w:date="2014-04-03T18:32:00Z">
        <w:r>
          <w:rPr>
            <w:noProof/>
            <w:lang w:val="nl-BE" w:eastAsia="nl-BE"/>
          </w:rPr>
          <w:pict>
            <v:shape id="_x0000_s1089" type="#_x0000_t202" style="position:absolute;margin-left:473.45pt;margin-top:117.1pt;width:38.35pt;height:48.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" filled="f" stroked="f">
              <v:path arrowok="t"/>
              <v:textbox style="mso-fit-shape-to-text:t">
                <w:txbxContent>
                  <w:p w:rsidR="00F77D60" w:rsidRDefault="00F77D60" w:rsidP="003D7FBC">
                    <w:pPr>
                      <w:pStyle w:val="NormalWeb"/>
                      <w:spacing w:after="0" w:line="240" w:lineRule="auto"/>
                      <w:rPr>
                        <w:rFonts w:asciiTheme="minorHAnsi" w:hAnsi="Calibri" w:cstheme="minorBidi"/>
                        <w:color w:val="000000"/>
                        <w:kern w:val="24"/>
                        <w:sz w:val="36"/>
                        <w:szCs w:val="36"/>
                      </w:rPr>
                    </w:pPr>
                    <w:r>
                      <w:rPr>
                        <w:rFonts w:asciiTheme="minorHAnsi" w:hAnsi="Calibri" w:cstheme="minorBidi"/>
                        <w:color w:val="000000"/>
                        <w:kern w:val="24"/>
                        <w:sz w:val="36"/>
                        <w:szCs w:val="36"/>
                      </w:rPr>
                      <w:t xml:space="preserve"> </w:t>
                    </w:r>
                  </w:p>
                  <w:p w:rsidR="00F77D60" w:rsidRDefault="00F77D60" w:rsidP="003D7FBC">
                    <w:pPr>
                      <w:pStyle w:val="NormalWeb"/>
                      <w:spacing w:after="0" w:line="240" w:lineRule="auto"/>
                    </w:pPr>
                    <w:r>
                      <w:rPr>
                        <w:rFonts w:asciiTheme="minorHAnsi" w:hAnsi="Calibri" w:cstheme="minorBidi"/>
                        <w:b/>
                        <w:bCs/>
                        <w:color w:val="000000"/>
                        <w:kern w:val="24"/>
                        <w:sz w:val="32"/>
                        <w:szCs w:val="32"/>
                      </w:rPr>
                      <w:t>P3</w:t>
                    </w:r>
                  </w:p>
                </w:txbxContent>
              </v:textbox>
            </v:shape>
          </w:pict>
        </w:r>
      </w:ins>
    </w:p>
    <w:p w:rsidR="00FF08F9" w:rsidRDefault="008E687D" w:rsidP="00B8089C">
      <w:pPr>
        <w:keepNext/>
        <w:spacing w:line="240" w:lineRule="auto"/>
        <w:rPr>
          <w:b/>
        </w:rPr>
      </w:pPr>
      <w:proofErr w:type="gramStart"/>
      <w:r>
        <w:t>Fig.</w:t>
      </w:r>
      <w:proofErr w:type="gramEnd"/>
      <w:r>
        <w:t xml:space="preserve"> </w:t>
      </w:r>
      <w:r w:rsidR="00253C3B">
        <w:fldChar w:fldCharType="begin"/>
      </w:r>
      <w:r>
        <w:instrText xml:space="preserve"> SEQ Fig. \* ARABIC </w:instrText>
      </w:r>
      <w:r w:rsidR="00253C3B">
        <w:fldChar w:fldCharType="separate"/>
      </w:r>
      <w:proofErr w:type="gramStart"/>
      <w:r w:rsidR="006A6611">
        <w:rPr>
          <w:noProof/>
        </w:rPr>
        <w:t>4</w:t>
      </w:r>
      <w:r w:rsidR="00253C3B">
        <w:fldChar w:fldCharType="end"/>
      </w:r>
      <w:r w:rsidRPr="00B97AAB">
        <w:rPr>
          <w:b/>
        </w:rPr>
        <w:t xml:space="preserve"> </w:t>
      </w:r>
      <w:r w:rsidRPr="00826C28">
        <w:rPr>
          <w:b/>
        </w:rPr>
        <w:t>Sample collection</w:t>
      </w:r>
      <w:proofErr w:type="gramEnd"/>
      <w:r w:rsidRPr="00826C28">
        <w:rPr>
          <w:b/>
        </w:rPr>
        <w:t xml:space="preserve"> during the clinical trial in WP4. P: </w:t>
      </w:r>
      <w:proofErr w:type="spellStart"/>
      <w:r w:rsidRPr="00826C28">
        <w:rPr>
          <w:b/>
        </w:rPr>
        <w:t>Perfusate</w:t>
      </w:r>
      <w:proofErr w:type="spellEnd"/>
      <w:r w:rsidRPr="00826C28">
        <w:rPr>
          <w:b/>
        </w:rPr>
        <w:t>, DB: Donor blood, RB: Recipient blood, L/R KT1: Left/right kidney biopsy</w:t>
      </w:r>
    </w:p>
    <w:p w:rsidR="00FF08F9" w:rsidRDefault="00FF08F9" w:rsidP="00FF08F9">
      <w:pPr>
        <w:sectPr w:rsidR="00FF08F9" w:rsidSect="00FF08F9">
          <w:pgSz w:w="16838" w:h="11906" w:orient="landscape"/>
          <w:pgMar w:top="1417" w:right="1417" w:bottom="1417" w:left="1417" w:header="708" w:footer="708" w:gutter="0"/>
          <w:cols w:space="708"/>
          <w:docGrid w:linePitch="360"/>
        </w:sectPr>
      </w:pPr>
    </w:p>
    <w:p w:rsidR="005C3A8E" w:rsidRDefault="00AB28F1" w:rsidP="00A477F3">
      <w:pPr>
        <w:pStyle w:val="Heading3"/>
        <w:numPr>
          <w:ilvl w:val="1"/>
          <w:numId w:val="32"/>
        </w:numPr>
        <w:spacing w:after="240" w:line="276" w:lineRule="auto"/>
      </w:pPr>
      <w:r w:rsidRPr="0021766A">
        <w:t>Blood samples</w:t>
      </w:r>
      <w:bookmarkEnd w:id="491"/>
    </w:p>
    <w:p w:rsidR="005C3A8E" w:rsidRDefault="00F040D5" w:rsidP="00826C28">
      <w:pPr>
        <w:spacing w:line="276" w:lineRule="auto"/>
      </w:pPr>
      <w:r>
        <w:t>Sampling of blood in the recipient will be done during anaesthesia through central line catheters that are routinely placed.</w:t>
      </w:r>
    </w:p>
    <w:p w:rsidR="00287067" w:rsidRDefault="00AB28F1" w:rsidP="006752A8">
      <w:pPr>
        <w:spacing w:after="0" w:line="276" w:lineRule="auto"/>
        <w:jc w:val="both"/>
      </w:pPr>
      <w:r w:rsidRPr="0021766A">
        <w:t>At each time-point where blood is collected</w:t>
      </w:r>
    </w:p>
    <w:p w:rsidR="00287067" w:rsidRDefault="00AB28F1" w:rsidP="00A477F3">
      <w:pPr>
        <w:pStyle w:val="ListParagraph"/>
        <w:numPr>
          <w:ilvl w:val="0"/>
          <w:numId w:val="24"/>
        </w:numPr>
        <w:spacing w:after="0" w:line="276" w:lineRule="auto"/>
        <w:jc w:val="both"/>
      </w:pPr>
      <w:r w:rsidRPr="0021766A">
        <w:t>1x EDTA 6 ml separator tube will be obtained</w:t>
      </w:r>
    </w:p>
    <w:p w:rsidR="00287067" w:rsidRDefault="00AB28F1" w:rsidP="00A477F3">
      <w:pPr>
        <w:pStyle w:val="ListParagraph"/>
        <w:numPr>
          <w:ilvl w:val="0"/>
          <w:numId w:val="24"/>
        </w:numPr>
        <w:spacing w:after="0" w:line="276" w:lineRule="auto"/>
        <w:jc w:val="both"/>
      </w:pPr>
      <w:r w:rsidRPr="0021766A">
        <w:t>1x Serum 6ml separator tube will be obtained</w:t>
      </w:r>
    </w:p>
    <w:p w:rsidR="00287067" w:rsidRDefault="00AB28F1" w:rsidP="006752A8">
      <w:pPr>
        <w:spacing w:after="0" w:line="276" w:lineRule="auto"/>
        <w:jc w:val="both"/>
      </w:pPr>
      <w:r w:rsidRPr="0021766A">
        <w:t xml:space="preserve">To ensure minimal sample degradation and pre analytical variability, whole blood </w:t>
      </w:r>
      <w:r w:rsidR="00136867">
        <w:t>is</w:t>
      </w:r>
      <w:r w:rsidR="002203BB" w:rsidRPr="0021766A">
        <w:t xml:space="preserve"> </w:t>
      </w:r>
      <w:r w:rsidRPr="0021766A">
        <w:t>kept at room temperature prior to separation of plasma from cellular parts.</w:t>
      </w:r>
    </w:p>
    <w:p w:rsidR="00287067" w:rsidRDefault="00AB28F1" w:rsidP="006752A8">
      <w:pPr>
        <w:spacing w:after="0" w:line="276" w:lineRule="auto"/>
        <w:jc w:val="both"/>
      </w:pPr>
      <w:r w:rsidRPr="0021766A">
        <w:t xml:space="preserve">Separation of cells from plasma and serum </w:t>
      </w:r>
      <w:r w:rsidR="002203BB" w:rsidRPr="0021766A">
        <w:t xml:space="preserve">will </w:t>
      </w:r>
      <w:r w:rsidRPr="0021766A">
        <w:t xml:space="preserve">be achieved by centrifugation at 1500g for 10 min at room temperature as close as possible to </w:t>
      </w:r>
      <w:r w:rsidR="00136867">
        <w:t xml:space="preserve">the </w:t>
      </w:r>
      <w:r w:rsidRPr="0021766A">
        <w:t xml:space="preserve">blood collection. Centrifugation will not be achievable in some scenarios e.g. during transportation etc. </w:t>
      </w:r>
      <w:r w:rsidR="003513E8" w:rsidRPr="0021766A">
        <w:t>SOP</w:t>
      </w:r>
      <w:r w:rsidR="00D30C0E">
        <w:t>s</w:t>
      </w:r>
      <w:r w:rsidR="00136867">
        <w:t xml:space="preserve"> </w:t>
      </w:r>
      <w:r w:rsidRPr="0021766A">
        <w:t xml:space="preserve">reflect practical time points for the handling and processing of samples. </w:t>
      </w:r>
      <w:r w:rsidR="002203BB" w:rsidRPr="0021766A">
        <w:t xml:space="preserve">These </w:t>
      </w:r>
      <w:r w:rsidR="003513E8" w:rsidRPr="0021766A">
        <w:t xml:space="preserve">SOPs are available to the </w:t>
      </w:r>
      <w:r w:rsidR="00D30C0E">
        <w:t>Medical</w:t>
      </w:r>
      <w:r w:rsidR="003513E8" w:rsidRPr="0021766A">
        <w:t xml:space="preserve"> Ethics Committee upon request.</w:t>
      </w:r>
    </w:p>
    <w:p w:rsidR="00287067" w:rsidRDefault="00AB28F1" w:rsidP="006752A8">
      <w:pPr>
        <w:spacing w:after="0" w:line="276" w:lineRule="auto"/>
        <w:jc w:val="both"/>
      </w:pPr>
      <w:r w:rsidRPr="0021766A">
        <w:t xml:space="preserve">After centrifugation plasma and serum samples </w:t>
      </w:r>
      <w:r w:rsidR="003513E8" w:rsidRPr="0021766A">
        <w:t xml:space="preserve">will be </w:t>
      </w:r>
      <w:r w:rsidRPr="0021766A">
        <w:t>kept at 4</w:t>
      </w:r>
      <w:r w:rsidRPr="0021766A">
        <w:rPr>
          <w:vertAlign w:val="superscript"/>
        </w:rPr>
        <w:t>o</w:t>
      </w:r>
      <w:r w:rsidRPr="0021766A">
        <w:t>C.</w:t>
      </w:r>
    </w:p>
    <w:p w:rsidR="005C3A8E" w:rsidRDefault="00AB28F1" w:rsidP="00A477F3">
      <w:pPr>
        <w:pStyle w:val="Heading3"/>
        <w:numPr>
          <w:ilvl w:val="1"/>
          <w:numId w:val="32"/>
        </w:numPr>
        <w:spacing w:after="240" w:line="276" w:lineRule="auto"/>
      </w:pPr>
      <w:bookmarkStart w:id="505" w:name="_Toc362008610"/>
      <w:proofErr w:type="spellStart"/>
      <w:r w:rsidRPr="0021766A">
        <w:t>Perfusate</w:t>
      </w:r>
      <w:proofErr w:type="spellEnd"/>
      <w:r w:rsidRPr="0021766A">
        <w:t xml:space="preserve"> samples</w:t>
      </w:r>
      <w:bookmarkEnd w:id="505"/>
    </w:p>
    <w:p w:rsidR="00F040D5" w:rsidRDefault="00AB28F1" w:rsidP="00F040D5">
      <w:pPr>
        <w:spacing w:line="276" w:lineRule="auto"/>
        <w:jc w:val="both"/>
      </w:pPr>
      <w:proofErr w:type="spellStart"/>
      <w:r w:rsidRPr="0021766A">
        <w:t>Perfusate</w:t>
      </w:r>
      <w:proofErr w:type="spellEnd"/>
      <w:r w:rsidRPr="0021766A">
        <w:t xml:space="preserve"> samples will be collected during HMP. One 6ml sample will be taken at all time-points and </w:t>
      </w:r>
      <w:r w:rsidR="003513E8" w:rsidRPr="0021766A">
        <w:t>stored at 4°C as soon as possible</w:t>
      </w:r>
      <w:r w:rsidRPr="0021766A">
        <w:t>.</w:t>
      </w:r>
    </w:p>
    <w:p w:rsidR="005C3A8E" w:rsidRDefault="00F040D5" w:rsidP="00A477F3">
      <w:pPr>
        <w:pStyle w:val="Heading3"/>
        <w:numPr>
          <w:ilvl w:val="1"/>
          <w:numId w:val="32"/>
        </w:numPr>
      </w:pPr>
      <w:r>
        <w:t>Biopsies</w:t>
      </w:r>
    </w:p>
    <w:p w:rsidR="00F040D5" w:rsidRDefault="00F040D5" w:rsidP="00F040D5">
      <w:pPr>
        <w:spacing w:line="276" w:lineRule="auto"/>
        <w:jc w:val="both"/>
      </w:pPr>
      <w:r>
        <w:t xml:space="preserve">Biopsies during kidney transplantation are part of the standard of care. A biopsy of a kidney graft before or shortly after reperfusion is routinely taken to document baseline histology in the donor kidney that serves as a reference for later comparison of indication biopsies, e.g. when an acute rejection is suspected. Depending on centre practice and surgeon preference, these ‘reference biopsies’ are either taken before the kidney is </w:t>
      </w:r>
      <w:proofErr w:type="spellStart"/>
      <w:r>
        <w:t>reperfused</w:t>
      </w:r>
      <w:proofErr w:type="spellEnd"/>
      <w:r>
        <w:t xml:space="preserve"> or shortly after reperfusion (during surgery). For this trial, the biopsy will be taken after reperfusion and will be divided into two parts; one part will be used for the routine clinical testing, the other part will be processed and stored for use in the </w:t>
      </w:r>
      <w:r w:rsidR="00375B4C">
        <w:t>COMPARE</w:t>
      </w:r>
      <w:r>
        <w:t xml:space="preserve"> trial.</w:t>
      </w:r>
    </w:p>
    <w:p w:rsidR="00F040D5" w:rsidRPr="00D30C0E" w:rsidRDefault="00F040D5" w:rsidP="00F040D5">
      <w:pPr>
        <w:spacing w:line="276" w:lineRule="auto"/>
        <w:jc w:val="both"/>
      </w:pPr>
      <w:r>
        <w:t xml:space="preserve">As in the standard of care, the final decision to take a biopsy lies with the surgeon. If the surgeon estimates the risks of complications of taking a biopsy (e.g. bleeding in a patient on heparin) too high, then no biopsy will be taken. This will be noted in the </w:t>
      </w:r>
      <w:proofErr w:type="spellStart"/>
      <w:r>
        <w:t>eCRF</w:t>
      </w:r>
      <w:proofErr w:type="spellEnd"/>
      <w:r>
        <w:t xml:space="preserve"> with a reason as to why the biopsy was not taken. Not taking a biopsy for medical reasons will not be considered a protocol violation.</w:t>
      </w:r>
    </w:p>
    <w:p w:rsidR="005C3A8E" w:rsidRPr="008E687D" w:rsidRDefault="00DD4E44" w:rsidP="00A477F3">
      <w:pPr>
        <w:pStyle w:val="Heading3"/>
        <w:numPr>
          <w:ilvl w:val="1"/>
          <w:numId w:val="32"/>
        </w:numPr>
        <w:spacing w:after="240" w:line="276" w:lineRule="auto"/>
      </w:pPr>
      <w:bookmarkStart w:id="506" w:name="_Bio_resourceOptional_biopsies"/>
      <w:bookmarkStart w:id="507" w:name="_Kidney_biopsies"/>
      <w:bookmarkStart w:id="508" w:name="_Toc231370901"/>
      <w:bookmarkStart w:id="509" w:name="_Toc232069467"/>
      <w:bookmarkStart w:id="510" w:name="_Toc233960221"/>
      <w:bookmarkEnd w:id="488"/>
      <w:bookmarkEnd w:id="506"/>
      <w:bookmarkEnd w:id="507"/>
      <w:r w:rsidRPr="00826C28">
        <w:t>Hypotheses to validate and number of samples required</w:t>
      </w:r>
    </w:p>
    <w:p w:rsidR="00AA4C7C" w:rsidRDefault="00AA4C7C" w:rsidP="00AA4C7C">
      <w:pPr>
        <w:rPr>
          <w:rFonts w:asciiTheme="minorHAnsi" w:hAnsiTheme="minorHAnsi"/>
        </w:rPr>
      </w:pPr>
      <w:r>
        <w:rPr>
          <w:rFonts w:asciiTheme="minorHAnsi" w:hAnsiTheme="minorHAnsi"/>
        </w:rPr>
        <w:t>Through histological assessment of reperfusion biopsies we will validate:</w:t>
      </w:r>
    </w:p>
    <w:p w:rsidR="00AA4C7C" w:rsidRPr="000F3E9F" w:rsidRDefault="00AA4C7C" w:rsidP="00A477F3">
      <w:pPr>
        <w:pStyle w:val="ListParagraph"/>
        <w:numPr>
          <w:ilvl w:val="0"/>
          <w:numId w:val="31"/>
        </w:numPr>
        <w:spacing w:line="276" w:lineRule="auto"/>
        <w:rPr>
          <w:rFonts w:asciiTheme="minorHAnsi" w:hAnsiTheme="minorHAnsi"/>
        </w:rPr>
      </w:pPr>
      <w:r>
        <w:rPr>
          <w:rFonts w:asciiTheme="minorHAnsi" w:hAnsiTheme="minorHAnsi"/>
        </w:rPr>
        <w:t>The application of the histological</w:t>
      </w:r>
      <w:r w:rsidRPr="000F3E9F">
        <w:rPr>
          <w:rFonts w:asciiTheme="minorHAnsi" w:hAnsiTheme="minorHAnsi"/>
        </w:rPr>
        <w:t xml:space="preserve"> criteria to reperfusion biopsies, and </w:t>
      </w:r>
      <w:r>
        <w:rPr>
          <w:rFonts w:asciiTheme="minorHAnsi" w:hAnsiTheme="minorHAnsi"/>
        </w:rPr>
        <w:t xml:space="preserve">the applicability and reliability of histological assessment following </w:t>
      </w:r>
      <w:r w:rsidRPr="000F3E9F">
        <w:rPr>
          <w:rFonts w:asciiTheme="minorHAnsi" w:hAnsiTheme="minorHAnsi"/>
        </w:rPr>
        <w:t xml:space="preserve">hypothermic machine perfusion. </w:t>
      </w:r>
    </w:p>
    <w:p w:rsidR="00AA4C7C" w:rsidRDefault="00AA4C7C" w:rsidP="00A477F3">
      <w:pPr>
        <w:pStyle w:val="ListParagraph"/>
        <w:numPr>
          <w:ilvl w:val="0"/>
          <w:numId w:val="31"/>
        </w:numPr>
        <w:spacing w:line="276" w:lineRule="auto"/>
        <w:rPr>
          <w:rFonts w:asciiTheme="minorHAnsi" w:hAnsiTheme="minorHAnsi"/>
        </w:rPr>
      </w:pPr>
      <w:r>
        <w:rPr>
          <w:rFonts w:asciiTheme="minorHAnsi" w:hAnsiTheme="minorHAnsi"/>
        </w:rPr>
        <w:t xml:space="preserve">Validation of markers published in the literature including those known to be associated with acute kidney injury </w:t>
      </w:r>
      <w:hyperlink w:anchor="_ENREF_42" w:tooltip="Murray, 2013 #1370" w:history="1">
        <w:r w:rsidR="00253C3B">
          <w:rPr>
            <w:rFonts w:asciiTheme="minorHAnsi" w:hAnsiTheme="minorHAnsi"/>
          </w:rPr>
          <w:fldChar w:fldCharType="begin"/>
        </w:r>
        <w:r w:rsidR="00BD12EE">
          <w:rPr>
            <w:rFonts w:asciiTheme="minorHAnsi" w:hAnsiTheme="minorHAnsi"/>
          </w:rPr>
          <w:instrText xml:space="preserve"> ADDIN EN.CITE &lt;EndNote&gt;&lt;Cite&gt;&lt;Author&gt;Murray&lt;/Author&gt;&lt;Year&gt;2013&lt;/Year&gt;&lt;RecNum&gt;1370&lt;/RecNum&gt;&lt;DisplayText&gt;&lt;style face="superscript"&gt;42&lt;/style&gt;&lt;/DisplayText&gt;&lt;record&gt;&lt;rec-number&gt;1370&lt;/rec-number&gt;&lt;foreign-keys&gt;&lt;key app="EN" db-id="appt2dpzqx9wtme9dvm55ezh2xp0xvdf9xa9"&gt;1370&lt;/key&gt;&lt;/foreign-keys&gt;&lt;ref-type name="Journal Article"&gt;17&lt;/ref-type&gt;&lt;contributors&gt;&lt;authors&gt;&lt;author&gt;Murray, P. T.&lt;/author&gt;&lt;author&gt;Mehta, R. L.&lt;/author&gt;&lt;author&gt;Shaw, A.&lt;/author&gt;&lt;author&gt;Ronco, C.&lt;/author&gt;&lt;author&gt;Endre, Z.&lt;/author&gt;&lt;author&gt;Kellum, J. A.&lt;/author&gt;&lt;author&gt;Chawla, L. S.&lt;/author&gt;&lt;author&gt;Cruz, D.&lt;/author&gt;&lt;author&gt;Ince, C.&lt;/author&gt;&lt;author&gt;Okusa, M. D.&lt;/author&gt;&lt;/authors&gt;&lt;/contributors&gt;&lt;titles&gt;&lt;title&gt;Current use of biomarkers in acute kidney injury: report and summary of recommendations from the 10th Acute Dialysis Quality Initiative consensus conference&lt;/title&gt;&lt;secondary-title&gt;Kidney Int&lt;/secondary-title&gt;&lt;short-title&gt;Current use of biomarkers in acute kidney injury: report and summary of recommendations from the 10th Acute Dialysis Quality Initiative consensus conference&lt;/short-title&gt;&lt;/titles&gt;&lt;periodical&gt;&lt;full-title&gt;Kidney Int&lt;/full-title&gt;&lt;/periodical&gt;&lt;dates&gt;&lt;year&gt;2013&lt;/year&gt;&lt;pub-dates&gt;&lt;date&gt;Oct&lt;/date&gt;&lt;/pub-dates&gt;&lt;/dates&gt;&lt;isbn&gt;1523-1755&lt;/isbn&gt;&lt;accession-num&gt;24107851&lt;/accession-num&gt;&lt;urls&gt;&lt;related-urls&gt;&lt;url&gt;http://www.ncbi.nlm.nih.gov/pubmed/24107851&lt;/url&gt;&lt;/related-urls&gt;&lt;/urls&gt;&lt;electronic-resource-num&gt;10.1038/ki.2013.374&lt;/electronic-resource-num&gt;&lt;language&gt;Eng&lt;/language&gt;&lt;/record&gt;&lt;/Cite&gt;&lt;/EndNote&gt;</w:instrText>
        </w:r>
        <w:r w:rsidR="00253C3B">
          <w:rPr>
            <w:rFonts w:asciiTheme="minorHAnsi" w:hAnsiTheme="minorHAnsi"/>
          </w:rPr>
          <w:fldChar w:fldCharType="separate"/>
        </w:r>
        <w:r w:rsidR="00BD12EE" w:rsidRPr="007D54A6">
          <w:rPr>
            <w:rFonts w:asciiTheme="minorHAnsi" w:hAnsiTheme="minorHAnsi"/>
            <w:noProof/>
            <w:vertAlign w:val="superscript"/>
          </w:rPr>
          <w:t>42</w:t>
        </w:r>
        <w:r w:rsidR="00253C3B">
          <w:rPr>
            <w:rFonts w:asciiTheme="minorHAnsi" w:hAnsiTheme="minorHAnsi"/>
          </w:rPr>
          <w:fldChar w:fldCharType="end"/>
        </w:r>
      </w:hyperlink>
      <w:r w:rsidR="00B97AAB">
        <w:rPr>
          <w:rFonts w:asciiTheme="minorHAnsi" w:hAnsiTheme="minorHAnsi"/>
        </w:rPr>
        <w:t xml:space="preserve"> </w:t>
      </w:r>
      <w:r w:rsidR="002D694F">
        <w:rPr>
          <w:rFonts w:asciiTheme="minorHAnsi" w:hAnsiTheme="minorHAnsi"/>
        </w:rPr>
        <w:t>(</w:t>
      </w:r>
      <w:r w:rsidR="00253C3B">
        <w:rPr>
          <w:rFonts w:asciiTheme="minorHAnsi" w:hAnsiTheme="minorHAnsi"/>
        </w:rPr>
        <w:fldChar w:fldCharType="begin"/>
      </w:r>
      <w:r w:rsidR="00B97AAB">
        <w:rPr>
          <w:rFonts w:asciiTheme="minorHAnsi" w:hAnsiTheme="minorHAnsi"/>
        </w:rPr>
        <w:instrText xml:space="preserve"> REF _Ref378596581 \h </w:instrText>
      </w:r>
      <w:r w:rsidR="00253C3B">
        <w:rPr>
          <w:rFonts w:asciiTheme="minorHAnsi" w:hAnsiTheme="minorHAnsi"/>
        </w:rPr>
      </w:r>
      <w:r w:rsidR="00253C3B">
        <w:rPr>
          <w:rFonts w:asciiTheme="minorHAnsi" w:hAnsiTheme="minorHAnsi"/>
        </w:rPr>
        <w:fldChar w:fldCharType="separate"/>
      </w:r>
      <w:r w:rsidR="006A6611">
        <w:t xml:space="preserve">Fig. </w:t>
      </w:r>
      <w:r w:rsidR="006A6611">
        <w:rPr>
          <w:noProof/>
        </w:rPr>
        <w:t>5</w:t>
      </w:r>
      <w:r w:rsidR="00253C3B">
        <w:rPr>
          <w:rFonts w:asciiTheme="minorHAnsi" w:hAnsiTheme="minorHAnsi"/>
        </w:rPr>
        <w:fldChar w:fldCharType="end"/>
      </w:r>
      <w:r w:rsidR="002D694F">
        <w:rPr>
          <w:rFonts w:asciiTheme="minorHAnsi" w:hAnsiTheme="minorHAnsi"/>
        </w:rPr>
        <w:t>)</w:t>
      </w:r>
    </w:p>
    <w:p w:rsidR="00AA4C7C" w:rsidRDefault="00AA4C7C" w:rsidP="00A477F3">
      <w:pPr>
        <w:pStyle w:val="ListParagraph"/>
        <w:numPr>
          <w:ilvl w:val="0"/>
          <w:numId w:val="31"/>
        </w:numPr>
        <w:spacing w:line="276" w:lineRule="auto"/>
        <w:rPr>
          <w:rFonts w:asciiTheme="minorHAnsi" w:hAnsiTheme="minorHAnsi"/>
        </w:rPr>
      </w:pPr>
      <w:r>
        <w:rPr>
          <w:rFonts w:asciiTheme="minorHAnsi" w:hAnsiTheme="minorHAnsi"/>
        </w:rPr>
        <w:t>Identification of novel markers and pathways of injury including validation of the following hypotheses:</w:t>
      </w:r>
    </w:p>
    <w:p w:rsidR="00AA4C7C" w:rsidRDefault="00AA4C7C" w:rsidP="00A477F3">
      <w:pPr>
        <w:pStyle w:val="ListParagraph"/>
        <w:numPr>
          <w:ilvl w:val="1"/>
          <w:numId w:val="31"/>
        </w:numPr>
        <w:spacing w:line="276" w:lineRule="auto"/>
        <w:rPr>
          <w:rFonts w:asciiTheme="minorHAnsi" w:hAnsiTheme="minorHAnsi"/>
        </w:rPr>
      </w:pPr>
      <w:r>
        <w:rPr>
          <w:rFonts w:asciiTheme="minorHAnsi" w:hAnsiTheme="minorHAnsi"/>
        </w:rPr>
        <w:t xml:space="preserve">Oxygenated machine perfusion improves basal ATP levels in tissues and allows aerobic metabolism. </w:t>
      </w:r>
    </w:p>
    <w:p w:rsidR="00AA4C7C" w:rsidRDefault="00AA4C7C" w:rsidP="00A477F3">
      <w:pPr>
        <w:pStyle w:val="ListParagraph"/>
        <w:numPr>
          <w:ilvl w:val="1"/>
          <w:numId w:val="31"/>
        </w:numPr>
        <w:spacing w:line="276" w:lineRule="auto"/>
        <w:rPr>
          <w:rFonts w:asciiTheme="minorHAnsi" w:hAnsiTheme="minorHAnsi"/>
        </w:rPr>
      </w:pPr>
      <w:proofErr w:type="spellStart"/>
      <w:r>
        <w:rPr>
          <w:rFonts w:asciiTheme="minorHAnsi" w:hAnsiTheme="minorHAnsi"/>
        </w:rPr>
        <w:t>Autophagy</w:t>
      </w:r>
      <w:proofErr w:type="spellEnd"/>
      <w:r>
        <w:rPr>
          <w:rFonts w:asciiTheme="minorHAnsi" w:hAnsiTheme="minorHAnsi"/>
        </w:rPr>
        <w:t xml:space="preserve">, an energy dependent cell degradation process is promoted as an alternative to apoptosis in an oxygen rich environment and prevents cell necrosis; a process with significant inflammatory repercussions. </w:t>
      </w:r>
    </w:p>
    <w:p w:rsidR="00AA4C7C" w:rsidRPr="000663CE" w:rsidRDefault="00AA4C7C" w:rsidP="00A477F3">
      <w:pPr>
        <w:pStyle w:val="ListParagraph"/>
        <w:numPr>
          <w:ilvl w:val="1"/>
          <w:numId w:val="31"/>
        </w:numPr>
        <w:spacing w:line="276" w:lineRule="auto"/>
        <w:rPr>
          <w:rFonts w:asciiTheme="minorHAnsi" w:hAnsiTheme="minorHAnsi"/>
        </w:rPr>
      </w:pPr>
      <w:r>
        <w:rPr>
          <w:rFonts w:asciiTheme="minorHAnsi" w:hAnsiTheme="minorHAnsi"/>
        </w:rPr>
        <w:t xml:space="preserve">Less mitochondrial dysfunction, as assessed using mitochondrial functional assays, is seen in hypothermic oxygenated machine perfusion. </w:t>
      </w:r>
    </w:p>
    <w:p w:rsidR="00AA4C7C" w:rsidRPr="00F338BD" w:rsidRDefault="00AA4C7C" w:rsidP="00A477F3">
      <w:pPr>
        <w:pStyle w:val="ListParagraph"/>
        <w:numPr>
          <w:ilvl w:val="1"/>
          <w:numId w:val="31"/>
        </w:numPr>
        <w:spacing w:line="276" w:lineRule="auto"/>
        <w:ind w:left="1080"/>
        <w:rPr>
          <w:rFonts w:asciiTheme="minorHAnsi" w:hAnsiTheme="minorHAnsi"/>
        </w:rPr>
      </w:pPr>
      <w:r w:rsidRPr="00F338BD">
        <w:rPr>
          <w:rFonts w:asciiTheme="minorHAnsi" w:hAnsiTheme="minorHAnsi"/>
        </w:rPr>
        <w:t xml:space="preserve">Less inflammatory cell infiltration and endothelial activation is observed following oxygenated hypothermic machine perfusion, this reduces organ dysfunction and improves post transplant survival. The greater the number of samples per arm collected, the greater the depth and </w:t>
      </w:r>
      <w:proofErr w:type="spellStart"/>
      <w:r w:rsidRPr="00F338BD">
        <w:rPr>
          <w:rFonts w:asciiTheme="minorHAnsi" w:hAnsiTheme="minorHAnsi"/>
        </w:rPr>
        <w:t>breath</w:t>
      </w:r>
      <w:proofErr w:type="spellEnd"/>
      <w:r w:rsidRPr="00F338BD">
        <w:rPr>
          <w:rFonts w:asciiTheme="minorHAnsi" w:hAnsiTheme="minorHAnsi"/>
        </w:rPr>
        <w:t xml:space="preserve"> of research which can be perfo</w:t>
      </w:r>
      <w:r>
        <w:rPr>
          <w:rFonts w:asciiTheme="minorHAnsi" w:hAnsiTheme="minorHAnsi"/>
        </w:rPr>
        <w:t>rmed.</w:t>
      </w:r>
    </w:p>
    <w:p w:rsidR="005C3A8E" w:rsidRDefault="00AA4C7C" w:rsidP="00826C28">
      <w:pPr>
        <w:spacing w:line="276" w:lineRule="auto"/>
        <w:rPr>
          <w:rFonts w:asciiTheme="minorHAnsi" w:hAnsiTheme="minorHAnsi"/>
        </w:rPr>
      </w:pPr>
      <w:r w:rsidRPr="00F338BD">
        <w:rPr>
          <w:rFonts w:asciiTheme="minorHAnsi" w:hAnsiTheme="minorHAnsi"/>
        </w:rPr>
        <w:t>The</w:t>
      </w:r>
      <w:r>
        <w:rPr>
          <w:rFonts w:asciiTheme="minorHAnsi" w:hAnsiTheme="minorHAnsi"/>
        </w:rPr>
        <w:t xml:space="preserve"> standardised conditions and randomised control nature of the study offers a unique opportunity to work on the samples to answer important scientific questions and identify new hypotheses to feed in further technical innovation. </w:t>
      </w:r>
    </w:p>
    <w:p w:rsidR="005C3A8E" w:rsidRDefault="00AA4C7C" w:rsidP="00826C28">
      <w:pPr>
        <w:spacing w:line="276" w:lineRule="auto"/>
        <w:rPr>
          <w:rFonts w:asciiTheme="minorHAnsi" w:hAnsiTheme="minorHAnsi"/>
        </w:rPr>
      </w:pPr>
      <w:r>
        <w:rPr>
          <w:rFonts w:asciiTheme="minorHAnsi" w:hAnsiTheme="minorHAnsi"/>
        </w:rPr>
        <w:t>However, limitations surrounding sample collection is recognised. The minimum number of samples required to support the proposed research is approximately 80 biopsies per arm .</w:t>
      </w:r>
      <w:hyperlink w:anchor="_ENREF_43" w:tooltip="Lai, 2003 #1368" w:history="1">
        <w:r w:rsidR="00253C3B">
          <w:rPr>
            <w:rFonts w:asciiTheme="minorHAnsi" w:hAnsiTheme="minorHAnsi"/>
          </w:rPr>
          <w:fldChar w:fldCharType="begin"/>
        </w:r>
        <w:r w:rsidR="00BD12EE">
          <w:rPr>
            <w:rFonts w:asciiTheme="minorHAnsi" w:hAnsiTheme="minorHAnsi"/>
          </w:rPr>
          <w:instrText xml:space="preserve"> ADDIN EN.CITE &lt;EndNote&gt;&lt;Cite&gt;&lt;Author&gt;Lai&lt;/Author&gt;&lt;Year&gt;2003&lt;/Year&gt;&lt;RecNum&gt;1368&lt;/RecNum&gt;&lt;DisplayText&gt;&lt;style face="superscript"&gt;43&lt;/style&gt;&lt;/DisplayText&gt;&lt;record&gt;&lt;rec-number&gt;1368&lt;/rec-number&gt;&lt;foreign-keys&gt;&lt;key app="EN" db-id="appt2dpzqx9wtme9dvm55ezh2xp0xvdf9xa9"&gt;1368&lt;/key&gt;&lt;/foreign-keys&gt;&lt;ref-type name="Journal Article"&gt;17&lt;/ref-type&gt;&lt;contributors&gt;&lt;authors&gt;&lt;author&gt;Lai, D.&lt;/author&gt;&lt;author&gt;King, T. M.&lt;/author&gt;&lt;author&gt;Moyé, L. A.&lt;/author&gt;&lt;author&gt;Wei, Q.&lt;/author&gt;&lt;/authors&gt;&lt;/contributors&gt;&lt;titles&gt;&lt;title&gt;Sample size for biomarker studies: more subjects or more measurements per subject?&lt;/title&gt;&lt;secondary-title&gt;Ann Epidemiol&lt;/secondary-title&gt;&lt;short-title&gt;Sample size for biomarker studies: more subjects or more measurements per subject?&lt;/short-title&gt;&lt;/titles&gt;&lt;periodical&gt;&lt;full-title&gt;Ann Epidemiol&lt;/full-title&gt;&lt;/periodical&gt;&lt;pages&gt;204-8&lt;/pages&gt;&lt;volume&gt;13&lt;/volume&gt;&lt;number&gt;3&lt;/number&gt;&lt;dates&gt;&lt;year&gt;2003&lt;/year&gt;&lt;pub-dates&gt;&lt;date&gt;Mar&lt;/date&gt;&lt;/pub-dates&gt;&lt;/dates&gt;&lt;isbn&gt;1047-2797&lt;/isbn&gt;&lt;accession-num&gt;12604165&lt;/accession-num&gt;&lt;urls&gt;&lt;related-urls&gt;&lt;url&gt;http://www.ncbi.nlm.nih.gov/pubmed/12604165&lt;/url&gt;&lt;/related-urls&gt;&lt;/urls&gt;&lt;language&gt;eng&lt;/language&gt;&lt;/record&gt;&lt;/Cite&gt;&lt;/EndNote&gt;</w:instrText>
        </w:r>
        <w:r w:rsidR="00253C3B">
          <w:rPr>
            <w:rFonts w:asciiTheme="minorHAnsi" w:hAnsiTheme="minorHAnsi"/>
          </w:rPr>
          <w:fldChar w:fldCharType="separate"/>
        </w:r>
        <w:r w:rsidR="00BD12EE" w:rsidRPr="007D54A6">
          <w:rPr>
            <w:rFonts w:asciiTheme="minorHAnsi" w:hAnsiTheme="minorHAnsi"/>
            <w:noProof/>
            <w:vertAlign w:val="superscript"/>
          </w:rPr>
          <w:t>43</w:t>
        </w:r>
        <w:r w:rsidR="00253C3B">
          <w:rPr>
            <w:rFonts w:asciiTheme="minorHAnsi" w:hAnsiTheme="minorHAnsi"/>
          </w:rPr>
          <w:fldChar w:fldCharType="end"/>
        </w:r>
      </w:hyperlink>
    </w:p>
    <w:p w:rsidR="00B97AAB" w:rsidRDefault="00026567" w:rsidP="00B97AAB">
      <w:pPr>
        <w:keepNext/>
        <w:spacing w:line="276" w:lineRule="auto"/>
      </w:pPr>
      <w:r w:rsidRPr="00826C28">
        <w:rPr>
          <w:noProof/>
          <w:lang w:val="nl-BE" w:eastAsia="nl-BE"/>
        </w:rPr>
        <w:drawing>
          <wp:inline distT="0" distB="0" distL="0" distR="0">
            <wp:extent cx="4183380" cy="3543300"/>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181235" cy="3543419"/>
                    </a:xfrm>
                    <a:prstGeom prst="rect">
                      <a:avLst/>
                    </a:prstGeom>
                    <a:noFill/>
                    <a:ln>
                      <a:noFill/>
                    </a:ln>
                  </pic:spPr>
                </pic:pic>
              </a:graphicData>
            </a:graphic>
          </wp:inline>
        </w:drawing>
      </w:r>
    </w:p>
    <w:p w:rsidR="005C3A8E" w:rsidRDefault="00B97AAB" w:rsidP="00B97AAB">
      <w:pPr>
        <w:pStyle w:val="Caption"/>
      </w:pPr>
      <w:bookmarkStart w:id="511" w:name="_Ref378596581"/>
      <w:proofErr w:type="gramStart"/>
      <w:r>
        <w:t>Fig.</w:t>
      </w:r>
      <w:proofErr w:type="gramEnd"/>
      <w:r>
        <w:t xml:space="preserve"> </w:t>
      </w:r>
      <w:r w:rsidR="00253C3B">
        <w:fldChar w:fldCharType="begin"/>
      </w:r>
      <w:r>
        <w:instrText xml:space="preserve"> SEQ Fig. \* ARABIC </w:instrText>
      </w:r>
      <w:r w:rsidR="00253C3B">
        <w:fldChar w:fldCharType="separate"/>
      </w:r>
      <w:r w:rsidR="006A6611">
        <w:rPr>
          <w:noProof/>
        </w:rPr>
        <w:t>5</w:t>
      </w:r>
      <w:r w:rsidR="00253C3B">
        <w:fldChar w:fldCharType="end"/>
      </w:r>
      <w:bookmarkEnd w:id="511"/>
      <w:r>
        <w:t xml:space="preserve"> </w:t>
      </w:r>
      <w:r w:rsidRPr="00826C28">
        <w:rPr>
          <w:b w:val="0"/>
        </w:rPr>
        <w:t xml:space="preserve">Biomarkers associated with acute kidney dysfunction (9). The biopsies will predominantly be used to assess dysfunction of the </w:t>
      </w:r>
      <w:proofErr w:type="spellStart"/>
      <w:r w:rsidRPr="00826C28">
        <w:rPr>
          <w:b w:val="0"/>
        </w:rPr>
        <w:t>glomerulus</w:t>
      </w:r>
      <w:proofErr w:type="spellEnd"/>
      <w:r w:rsidRPr="00826C28">
        <w:rPr>
          <w:b w:val="0"/>
        </w:rPr>
        <w:t>, proximal and distal tubules.</w:t>
      </w:r>
    </w:p>
    <w:p w:rsidR="008E687D" w:rsidRDefault="008E687D" w:rsidP="00A477F3">
      <w:pPr>
        <w:pStyle w:val="Heading3"/>
        <w:numPr>
          <w:ilvl w:val="1"/>
          <w:numId w:val="32"/>
        </w:numPr>
        <w:spacing w:after="240" w:line="276" w:lineRule="auto"/>
      </w:pPr>
      <w:bookmarkStart w:id="512" w:name="_Toc362008612"/>
      <w:bookmarkEnd w:id="508"/>
      <w:bookmarkEnd w:id="509"/>
      <w:bookmarkEnd w:id="510"/>
      <w:r w:rsidRPr="0021766A">
        <w:t>Consumables, tracking and tracing</w:t>
      </w:r>
      <w:r w:rsidR="00B50161">
        <w:t>, storage and analysis</w:t>
      </w:r>
      <w:bookmarkEnd w:id="512"/>
    </w:p>
    <w:p w:rsidR="008E687D" w:rsidRDefault="008E687D" w:rsidP="00B50161">
      <w:pPr>
        <w:spacing w:after="240" w:line="276" w:lineRule="auto"/>
        <w:jc w:val="both"/>
      </w:pPr>
      <w:r w:rsidRPr="0021766A">
        <w:t xml:space="preserve">All consumables </w:t>
      </w:r>
      <w:r>
        <w:t>needed for the sample collections an</w:t>
      </w:r>
      <w:r w:rsidR="002F631E">
        <w:t>d</w:t>
      </w:r>
      <w:r>
        <w:t xml:space="preserve"> processing of samples needed for the described samples </w:t>
      </w:r>
      <w:r w:rsidRPr="0021766A">
        <w:t>will be provided</w:t>
      </w:r>
      <w:r>
        <w:t>.</w:t>
      </w:r>
      <w:r w:rsidRPr="0021766A">
        <w:t xml:space="preserve"> </w:t>
      </w:r>
      <w:r>
        <w:t>T</w:t>
      </w:r>
      <w:r w:rsidRPr="0021766A">
        <w:t>he Transplant Technicians, responsible for collection and processing of the samples</w:t>
      </w:r>
      <w:r>
        <w:t>,</w:t>
      </w:r>
      <w:r w:rsidRPr="0021766A">
        <w:t xml:space="preserve"> will bring them with them to donor and recipients centres. SOPs and the tracking and tracing software/hardware and programmes are availabl</w:t>
      </w:r>
      <w:r>
        <w:t>e</w:t>
      </w:r>
      <w:r w:rsidRPr="0021766A">
        <w:t>.</w:t>
      </w:r>
      <w:r w:rsidR="00B50161">
        <w:t xml:space="preserve"> All samples taken outside of clinical routine will be stored in </w:t>
      </w:r>
      <w:r w:rsidR="00CC3940">
        <w:t xml:space="preserve">the short term in </w:t>
      </w:r>
      <w:r w:rsidR="00B50161">
        <w:t>Groningen, Maastricht and Oxford. As defined in the SOPs, samples from Groningen and Maastricht will be transported to Oxford for long-term storage and analysis as defined in Work Package 7 of the COPE project (</w:t>
      </w:r>
      <w:hyperlink r:id="rId47" w:history="1">
        <w:r w:rsidR="00B50161" w:rsidRPr="00D73E08">
          <w:rPr>
            <w:rStyle w:val="Hyperlink"/>
          </w:rPr>
          <w:t>www.cope-eu.org</w:t>
        </w:r>
      </w:hyperlink>
      <w:r w:rsidR="00B50161">
        <w:t>).</w:t>
      </w:r>
    </w:p>
    <w:p w:rsidR="002F631E" w:rsidRDefault="002F631E" w:rsidP="00B50161">
      <w:pPr>
        <w:spacing w:after="240" w:line="276" w:lineRule="auto"/>
        <w:jc w:val="both"/>
      </w:pPr>
    </w:p>
    <w:p w:rsidR="003F28CC" w:rsidRDefault="00ED359E" w:rsidP="00A477F3">
      <w:pPr>
        <w:pStyle w:val="Heading2"/>
        <w:numPr>
          <w:ilvl w:val="0"/>
          <w:numId w:val="32"/>
        </w:numPr>
        <w:spacing w:line="276" w:lineRule="auto"/>
      </w:pPr>
      <w:r w:rsidRPr="006752A8">
        <w:br w:type="page"/>
      </w:r>
      <w:bookmarkStart w:id="513" w:name="_Ref378666183"/>
      <w:bookmarkStart w:id="514" w:name="_Toc384289483"/>
      <w:bookmarkStart w:id="515" w:name="_Toc384315339"/>
      <w:r w:rsidR="003F28CC">
        <w:t>EQ-5D-5L quality of life questionnaire</w:t>
      </w:r>
      <w:bookmarkEnd w:id="513"/>
      <w:bookmarkEnd w:id="514"/>
      <w:bookmarkEnd w:id="515"/>
    </w:p>
    <w:p w:rsidR="003F28CC" w:rsidRPr="001A43DF" w:rsidRDefault="003F28CC" w:rsidP="003F28CC">
      <w:pPr>
        <w:spacing w:line="312" w:lineRule="auto"/>
      </w:pPr>
      <w:r w:rsidRPr="001A43DF">
        <w:t>Under each heading, please tick the ONE box that best describes your health TODAY</w:t>
      </w:r>
    </w:p>
    <w:p w:rsidR="003F28CC" w:rsidRPr="001A43DF" w:rsidRDefault="003F28CC" w:rsidP="003F28CC">
      <w:pPr>
        <w:spacing w:after="0" w:line="276" w:lineRule="auto"/>
        <w:rPr>
          <w:b/>
        </w:rPr>
      </w:pPr>
      <w:r w:rsidRPr="001A43DF">
        <w:rPr>
          <w:b/>
        </w:rPr>
        <w:t>Mobility</w:t>
      </w:r>
    </w:p>
    <w:p w:rsidR="003F28CC" w:rsidRPr="001A43DF" w:rsidRDefault="003F28CC" w:rsidP="003F28CC">
      <w:pPr>
        <w:tabs>
          <w:tab w:val="right" w:pos="7371"/>
        </w:tabs>
        <w:spacing w:after="0" w:line="276" w:lineRule="auto"/>
      </w:pPr>
      <w:r w:rsidRPr="001A43DF">
        <w:t>I have no problems in walking about</w:t>
      </w:r>
      <w:r w:rsidRPr="001A43DF">
        <w:tab/>
      </w:r>
      <w:r w:rsidRPr="001A43DF">
        <w:sym w:font="Wingdings" w:char="F071"/>
      </w:r>
    </w:p>
    <w:p w:rsidR="003F28CC" w:rsidRPr="001A43DF" w:rsidRDefault="003F28CC" w:rsidP="003F28CC">
      <w:pPr>
        <w:tabs>
          <w:tab w:val="right" w:pos="7371"/>
        </w:tabs>
        <w:spacing w:after="0" w:line="276" w:lineRule="auto"/>
      </w:pPr>
      <w:r w:rsidRPr="001A43DF">
        <w:t>I have slight problems in walking about</w:t>
      </w:r>
      <w:r w:rsidRPr="001A43DF">
        <w:tab/>
      </w:r>
      <w:r w:rsidRPr="001A43DF">
        <w:sym w:font="Wingdings" w:char="F071"/>
      </w:r>
    </w:p>
    <w:p w:rsidR="003F28CC" w:rsidRPr="001A43DF" w:rsidRDefault="003F28CC" w:rsidP="003F28CC">
      <w:pPr>
        <w:tabs>
          <w:tab w:val="right" w:pos="7371"/>
        </w:tabs>
        <w:spacing w:after="0" w:line="276" w:lineRule="auto"/>
      </w:pPr>
      <w:r w:rsidRPr="001A43DF">
        <w:t>I have moderate problems in walking about</w:t>
      </w:r>
      <w:r w:rsidRPr="001A43DF">
        <w:tab/>
      </w:r>
      <w:r w:rsidRPr="001A43DF">
        <w:sym w:font="Wingdings" w:char="F071"/>
      </w:r>
    </w:p>
    <w:p w:rsidR="003F28CC" w:rsidRPr="001A43DF" w:rsidRDefault="003F28CC" w:rsidP="003F28CC">
      <w:pPr>
        <w:tabs>
          <w:tab w:val="right" w:pos="7371"/>
        </w:tabs>
        <w:spacing w:after="0" w:line="276" w:lineRule="auto"/>
      </w:pPr>
      <w:r w:rsidRPr="001A43DF">
        <w:t>I have severe problems in walking about</w:t>
      </w:r>
      <w:r w:rsidRPr="001A43DF">
        <w:tab/>
      </w:r>
      <w:r w:rsidRPr="001A43DF">
        <w:sym w:font="Wingdings" w:char="F071"/>
      </w:r>
    </w:p>
    <w:p w:rsidR="003F28CC" w:rsidRPr="001A43DF" w:rsidRDefault="003F28CC" w:rsidP="003F28CC">
      <w:pPr>
        <w:tabs>
          <w:tab w:val="right" w:pos="7371"/>
        </w:tabs>
        <w:spacing w:after="0" w:line="276" w:lineRule="auto"/>
      </w:pPr>
      <w:r w:rsidRPr="001A43DF">
        <w:t>I am unable to walk about</w:t>
      </w:r>
      <w:r w:rsidRPr="001A43DF">
        <w:tab/>
      </w:r>
      <w:r w:rsidRPr="001A43DF">
        <w:sym w:font="Wingdings" w:char="F071"/>
      </w:r>
    </w:p>
    <w:p w:rsidR="003F28CC" w:rsidRPr="001A43DF" w:rsidRDefault="003F28CC" w:rsidP="003F28CC">
      <w:pPr>
        <w:spacing w:after="0" w:line="276" w:lineRule="auto"/>
      </w:pPr>
    </w:p>
    <w:p w:rsidR="003F28CC" w:rsidRPr="001A43DF" w:rsidRDefault="003F28CC" w:rsidP="003F28CC">
      <w:pPr>
        <w:tabs>
          <w:tab w:val="right" w:pos="7371"/>
        </w:tabs>
        <w:spacing w:after="0" w:line="276" w:lineRule="auto"/>
      </w:pPr>
      <w:r w:rsidRPr="001A43DF">
        <w:rPr>
          <w:b/>
        </w:rPr>
        <w:t>Self-Care</w:t>
      </w:r>
    </w:p>
    <w:p w:rsidR="003F28CC" w:rsidRPr="001A43DF" w:rsidRDefault="003F28CC" w:rsidP="003F28CC">
      <w:pPr>
        <w:tabs>
          <w:tab w:val="right" w:pos="7371"/>
        </w:tabs>
        <w:spacing w:after="0" w:line="276" w:lineRule="auto"/>
      </w:pPr>
      <w:r w:rsidRPr="001A43DF">
        <w:t>I have no problems washing or dressing myself</w:t>
      </w:r>
      <w:r w:rsidRPr="001A43DF">
        <w:tab/>
      </w:r>
      <w:r w:rsidRPr="001A43DF">
        <w:sym w:font="Wingdings" w:char="F071"/>
      </w:r>
    </w:p>
    <w:p w:rsidR="003F28CC" w:rsidRPr="001A43DF" w:rsidRDefault="003F28CC" w:rsidP="003F28CC">
      <w:pPr>
        <w:tabs>
          <w:tab w:val="right" w:pos="7371"/>
        </w:tabs>
        <w:spacing w:after="0" w:line="276" w:lineRule="auto"/>
      </w:pPr>
      <w:r w:rsidRPr="001A43DF">
        <w:t>I have slight problems washing or dressing myself</w:t>
      </w:r>
      <w:r w:rsidRPr="001A43DF">
        <w:tab/>
      </w:r>
      <w:r w:rsidRPr="001A43DF">
        <w:sym w:font="Wingdings" w:char="F071"/>
      </w:r>
    </w:p>
    <w:p w:rsidR="003F28CC" w:rsidRPr="001A43DF" w:rsidRDefault="003F28CC" w:rsidP="003F28CC">
      <w:pPr>
        <w:tabs>
          <w:tab w:val="right" w:pos="7371"/>
        </w:tabs>
        <w:spacing w:after="0" w:line="276" w:lineRule="auto"/>
      </w:pPr>
      <w:r w:rsidRPr="001A43DF">
        <w:t>I have moderate problems washing or dressing myself</w:t>
      </w:r>
      <w:r w:rsidRPr="001A43DF">
        <w:tab/>
      </w:r>
      <w:r w:rsidRPr="001A43DF">
        <w:sym w:font="Wingdings" w:char="F071"/>
      </w:r>
    </w:p>
    <w:p w:rsidR="003F28CC" w:rsidRPr="001A43DF" w:rsidRDefault="003F28CC" w:rsidP="003F28CC">
      <w:pPr>
        <w:tabs>
          <w:tab w:val="right" w:pos="7371"/>
        </w:tabs>
        <w:spacing w:after="0" w:line="276" w:lineRule="auto"/>
      </w:pPr>
      <w:r w:rsidRPr="001A43DF">
        <w:t>I have severe problems washing or dressing myself</w:t>
      </w:r>
      <w:r w:rsidRPr="001A43DF">
        <w:tab/>
      </w:r>
      <w:r w:rsidRPr="001A43DF">
        <w:sym w:font="Wingdings" w:char="F071"/>
      </w:r>
    </w:p>
    <w:p w:rsidR="003F28CC" w:rsidRPr="001A43DF" w:rsidRDefault="003F28CC" w:rsidP="003F28CC">
      <w:pPr>
        <w:tabs>
          <w:tab w:val="right" w:pos="7371"/>
        </w:tabs>
        <w:spacing w:after="0" w:line="276" w:lineRule="auto"/>
      </w:pPr>
      <w:r w:rsidRPr="001A43DF">
        <w:t>I am unable to wash or dress myself</w:t>
      </w:r>
      <w:r w:rsidRPr="001A43DF">
        <w:tab/>
      </w:r>
      <w:r w:rsidRPr="001A43DF">
        <w:sym w:font="Wingdings" w:char="F071"/>
      </w:r>
    </w:p>
    <w:p w:rsidR="003F28CC" w:rsidRPr="001A43DF" w:rsidRDefault="003F28CC" w:rsidP="003F28CC">
      <w:pPr>
        <w:spacing w:after="0" w:line="276" w:lineRule="auto"/>
      </w:pPr>
    </w:p>
    <w:p w:rsidR="003F28CC" w:rsidRPr="001A43DF" w:rsidRDefault="003F28CC" w:rsidP="003F28CC">
      <w:pPr>
        <w:tabs>
          <w:tab w:val="right" w:pos="7371"/>
        </w:tabs>
        <w:spacing w:after="0" w:line="276" w:lineRule="auto"/>
        <w:rPr>
          <w:i/>
        </w:rPr>
      </w:pPr>
      <w:r w:rsidRPr="001A43DF">
        <w:rPr>
          <w:b/>
        </w:rPr>
        <w:t xml:space="preserve">Usual Activities </w:t>
      </w:r>
      <w:r w:rsidRPr="001A43DF">
        <w:t>(</w:t>
      </w:r>
      <w:r w:rsidRPr="001A43DF">
        <w:rPr>
          <w:i/>
        </w:rPr>
        <w:t>e.g. work, study, housework, family or</w:t>
      </w:r>
    </w:p>
    <w:p w:rsidR="003F28CC" w:rsidRPr="001A43DF" w:rsidRDefault="003F28CC" w:rsidP="003F28CC">
      <w:pPr>
        <w:tabs>
          <w:tab w:val="right" w:pos="7371"/>
        </w:tabs>
        <w:spacing w:after="0" w:line="276" w:lineRule="auto"/>
      </w:pPr>
      <w:proofErr w:type="gramStart"/>
      <w:r w:rsidRPr="001A43DF">
        <w:rPr>
          <w:i/>
        </w:rPr>
        <w:t>leisure</w:t>
      </w:r>
      <w:proofErr w:type="gramEnd"/>
      <w:r w:rsidRPr="001A43DF">
        <w:rPr>
          <w:i/>
        </w:rPr>
        <w:t xml:space="preserve"> activities)</w:t>
      </w:r>
    </w:p>
    <w:p w:rsidR="003F28CC" w:rsidRPr="001A43DF" w:rsidRDefault="003F28CC" w:rsidP="003F28CC">
      <w:pPr>
        <w:tabs>
          <w:tab w:val="right" w:pos="7371"/>
        </w:tabs>
        <w:spacing w:after="0" w:line="276" w:lineRule="auto"/>
      </w:pPr>
      <w:r w:rsidRPr="001A43DF">
        <w:t>I have no problems doing my usual activities</w:t>
      </w:r>
      <w:r w:rsidRPr="001A43DF">
        <w:tab/>
      </w:r>
      <w:r w:rsidRPr="001A43DF">
        <w:sym w:font="Wingdings" w:char="F071"/>
      </w:r>
    </w:p>
    <w:p w:rsidR="003F28CC" w:rsidRPr="001A43DF" w:rsidRDefault="003F28CC" w:rsidP="003F28CC">
      <w:pPr>
        <w:tabs>
          <w:tab w:val="right" w:pos="7371"/>
        </w:tabs>
        <w:spacing w:after="0" w:line="276" w:lineRule="auto"/>
      </w:pPr>
      <w:r w:rsidRPr="001A43DF">
        <w:t>I have slight problems doing my usual activities</w:t>
      </w:r>
      <w:r w:rsidRPr="001A43DF">
        <w:tab/>
      </w:r>
      <w:r w:rsidRPr="001A43DF">
        <w:sym w:font="Wingdings" w:char="F071"/>
      </w:r>
    </w:p>
    <w:p w:rsidR="003F28CC" w:rsidRPr="001A43DF" w:rsidRDefault="003F28CC" w:rsidP="003F28CC">
      <w:pPr>
        <w:tabs>
          <w:tab w:val="right" w:pos="7371"/>
        </w:tabs>
        <w:spacing w:after="0" w:line="276" w:lineRule="auto"/>
      </w:pPr>
      <w:r w:rsidRPr="001A43DF">
        <w:t>I have moderate problems doing my usual activities</w:t>
      </w:r>
      <w:r w:rsidRPr="001A43DF">
        <w:tab/>
      </w:r>
      <w:r w:rsidRPr="001A43DF">
        <w:sym w:font="Wingdings" w:char="F071"/>
      </w:r>
    </w:p>
    <w:p w:rsidR="003F28CC" w:rsidRPr="001A43DF" w:rsidRDefault="003F28CC" w:rsidP="003F28CC">
      <w:pPr>
        <w:tabs>
          <w:tab w:val="right" w:pos="7371"/>
        </w:tabs>
        <w:spacing w:after="0" w:line="276" w:lineRule="auto"/>
      </w:pPr>
      <w:r w:rsidRPr="001A43DF">
        <w:t>I have severe problems doing my usual activities</w:t>
      </w:r>
      <w:r w:rsidRPr="001A43DF">
        <w:tab/>
      </w:r>
      <w:r w:rsidRPr="001A43DF">
        <w:sym w:font="Wingdings" w:char="F071"/>
      </w:r>
    </w:p>
    <w:p w:rsidR="003F28CC" w:rsidRPr="001A43DF" w:rsidRDefault="003F28CC" w:rsidP="003F28CC">
      <w:pPr>
        <w:tabs>
          <w:tab w:val="right" w:pos="7371"/>
        </w:tabs>
        <w:spacing w:after="0" w:line="276" w:lineRule="auto"/>
      </w:pPr>
      <w:r w:rsidRPr="001A43DF">
        <w:t>I am unable to do my usual activities</w:t>
      </w:r>
      <w:r w:rsidRPr="001A43DF">
        <w:tab/>
      </w:r>
      <w:r w:rsidRPr="001A43DF">
        <w:sym w:font="Wingdings" w:char="F071"/>
      </w:r>
    </w:p>
    <w:p w:rsidR="003F28CC" w:rsidRPr="001A43DF" w:rsidRDefault="003F28CC" w:rsidP="003F28CC">
      <w:pPr>
        <w:spacing w:after="0" w:line="276" w:lineRule="auto"/>
      </w:pPr>
    </w:p>
    <w:p w:rsidR="003F28CC" w:rsidRPr="001A43DF" w:rsidRDefault="003F28CC" w:rsidP="003F28CC">
      <w:pPr>
        <w:tabs>
          <w:tab w:val="right" w:pos="7371"/>
        </w:tabs>
        <w:spacing w:after="0" w:line="276" w:lineRule="auto"/>
        <w:rPr>
          <w:b/>
        </w:rPr>
      </w:pPr>
      <w:r w:rsidRPr="001A43DF">
        <w:rPr>
          <w:b/>
        </w:rPr>
        <w:t>Pain/Discomfort</w:t>
      </w:r>
    </w:p>
    <w:p w:rsidR="003F28CC" w:rsidRPr="001A43DF" w:rsidRDefault="003F28CC" w:rsidP="003F28CC">
      <w:pPr>
        <w:tabs>
          <w:tab w:val="right" w:pos="7371"/>
        </w:tabs>
        <w:spacing w:after="0" w:line="276" w:lineRule="auto"/>
      </w:pPr>
      <w:r w:rsidRPr="001A43DF">
        <w:t>I have no pain or discomfort</w:t>
      </w:r>
      <w:r w:rsidRPr="001A43DF">
        <w:tab/>
      </w:r>
      <w:r w:rsidRPr="001A43DF">
        <w:sym w:font="Wingdings" w:char="F071"/>
      </w:r>
    </w:p>
    <w:p w:rsidR="003F28CC" w:rsidRPr="001A43DF" w:rsidRDefault="003F28CC" w:rsidP="003F28CC">
      <w:pPr>
        <w:tabs>
          <w:tab w:val="right" w:pos="7371"/>
        </w:tabs>
        <w:spacing w:after="0" w:line="276" w:lineRule="auto"/>
      </w:pPr>
      <w:r w:rsidRPr="001A43DF">
        <w:t>I have slight pain or discomfort</w:t>
      </w:r>
      <w:r w:rsidRPr="001A43DF">
        <w:tab/>
      </w:r>
      <w:r w:rsidRPr="001A43DF">
        <w:sym w:font="Wingdings" w:char="F071"/>
      </w:r>
    </w:p>
    <w:p w:rsidR="003F28CC" w:rsidRPr="001A43DF" w:rsidRDefault="003F28CC" w:rsidP="003F28CC">
      <w:pPr>
        <w:tabs>
          <w:tab w:val="right" w:pos="7371"/>
        </w:tabs>
        <w:spacing w:after="0" w:line="276" w:lineRule="auto"/>
      </w:pPr>
      <w:r w:rsidRPr="001A43DF">
        <w:t>I have moderate pain or discomfort</w:t>
      </w:r>
      <w:r w:rsidRPr="001A43DF">
        <w:tab/>
      </w:r>
      <w:r w:rsidRPr="001A43DF">
        <w:sym w:font="Wingdings" w:char="F071"/>
      </w:r>
    </w:p>
    <w:p w:rsidR="003F28CC" w:rsidRPr="001A43DF" w:rsidRDefault="003F28CC" w:rsidP="003F28CC">
      <w:pPr>
        <w:tabs>
          <w:tab w:val="right" w:pos="7371"/>
        </w:tabs>
        <w:spacing w:after="0" w:line="276" w:lineRule="auto"/>
      </w:pPr>
      <w:r w:rsidRPr="001A43DF">
        <w:t>I have severe pain or discomfort</w:t>
      </w:r>
      <w:r w:rsidRPr="001A43DF">
        <w:tab/>
      </w:r>
      <w:r w:rsidRPr="001A43DF">
        <w:sym w:font="Wingdings" w:char="F071"/>
      </w:r>
    </w:p>
    <w:p w:rsidR="003F28CC" w:rsidRPr="001A43DF" w:rsidRDefault="003F28CC" w:rsidP="003F28CC">
      <w:pPr>
        <w:tabs>
          <w:tab w:val="right" w:pos="7371"/>
        </w:tabs>
        <w:spacing w:after="0" w:line="276" w:lineRule="auto"/>
      </w:pPr>
      <w:r w:rsidRPr="001A43DF">
        <w:t>I have extreme pain or discomfort</w:t>
      </w:r>
      <w:r w:rsidRPr="001A43DF">
        <w:tab/>
      </w:r>
      <w:r w:rsidRPr="001A43DF">
        <w:sym w:font="Wingdings" w:char="F071"/>
      </w:r>
    </w:p>
    <w:p w:rsidR="003F28CC" w:rsidRPr="001A43DF" w:rsidRDefault="003F28CC" w:rsidP="003F28CC">
      <w:pPr>
        <w:spacing w:after="0" w:line="276" w:lineRule="auto"/>
      </w:pPr>
    </w:p>
    <w:p w:rsidR="003F28CC" w:rsidRPr="001A43DF" w:rsidRDefault="003F28CC" w:rsidP="003F28CC">
      <w:pPr>
        <w:tabs>
          <w:tab w:val="right" w:pos="7371"/>
        </w:tabs>
        <w:spacing w:after="0" w:line="276" w:lineRule="auto"/>
      </w:pPr>
      <w:r w:rsidRPr="001A43DF">
        <w:rPr>
          <w:b/>
        </w:rPr>
        <w:t>Anxiety/Depression</w:t>
      </w:r>
    </w:p>
    <w:p w:rsidR="003F28CC" w:rsidRPr="001A43DF" w:rsidRDefault="003F28CC" w:rsidP="003F28CC">
      <w:pPr>
        <w:tabs>
          <w:tab w:val="right" w:pos="7371"/>
        </w:tabs>
        <w:spacing w:after="0" w:line="276" w:lineRule="auto"/>
      </w:pPr>
      <w:r w:rsidRPr="001A43DF">
        <w:t>I am not anxious or depressed</w:t>
      </w:r>
      <w:r w:rsidRPr="001A43DF">
        <w:tab/>
      </w:r>
      <w:r w:rsidRPr="001A43DF">
        <w:sym w:font="Wingdings" w:char="F071"/>
      </w:r>
    </w:p>
    <w:p w:rsidR="003F28CC" w:rsidRPr="001A43DF" w:rsidRDefault="003F28CC" w:rsidP="003F28CC">
      <w:pPr>
        <w:tabs>
          <w:tab w:val="right" w:pos="7371"/>
        </w:tabs>
        <w:spacing w:after="0" w:line="276" w:lineRule="auto"/>
      </w:pPr>
      <w:r w:rsidRPr="001A43DF">
        <w:t>I am slightly anxious or depressed</w:t>
      </w:r>
      <w:r w:rsidRPr="001A43DF">
        <w:tab/>
      </w:r>
      <w:r w:rsidRPr="001A43DF">
        <w:sym w:font="Wingdings" w:char="F071"/>
      </w:r>
    </w:p>
    <w:p w:rsidR="003F28CC" w:rsidRPr="001A43DF" w:rsidRDefault="003F28CC" w:rsidP="003F28CC">
      <w:pPr>
        <w:tabs>
          <w:tab w:val="right" w:pos="7371"/>
        </w:tabs>
        <w:spacing w:after="0" w:line="276" w:lineRule="auto"/>
      </w:pPr>
      <w:r w:rsidRPr="001A43DF">
        <w:t>I am moderately anxious or depressed</w:t>
      </w:r>
      <w:r w:rsidRPr="001A43DF">
        <w:tab/>
      </w:r>
      <w:r w:rsidRPr="001A43DF">
        <w:sym w:font="Wingdings" w:char="F071"/>
      </w:r>
    </w:p>
    <w:p w:rsidR="003F28CC" w:rsidRPr="001A43DF" w:rsidRDefault="003F28CC" w:rsidP="003F28CC">
      <w:pPr>
        <w:tabs>
          <w:tab w:val="right" w:pos="7371"/>
        </w:tabs>
        <w:spacing w:after="0" w:line="276" w:lineRule="auto"/>
      </w:pPr>
      <w:r w:rsidRPr="001A43DF">
        <w:t>I am severely anxious or depressed</w:t>
      </w:r>
      <w:r w:rsidRPr="001A43DF">
        <w:tab/>
      </w:r>
      <w:r w:rsidRPr="001A43DF">
        <w:sym w:font="Wingdings" w:char="F071"/>
      </w:r>
    </w:p>
    <w:p w:rsidR="003F28CC" w:rsidRPr="001A43DF" w:rsidRDefault="003F28CC" w:rsidP="003F28CC">
      <w:pPr>
        <w:tabs>
          <w:tab w:val="right" w:pos="7371"/>
        </w:tabs>
        <w:spacing w:after="0" w:line="276" w:lineRule="auto"/>
      </w:pPr>
      <w:r w:rsidRPr="001A43DF">
        <w:t>I am extremely anxious or depressed</w:t>
      </w:r>
      <w:r w:rsidRPr="001A43DF">
        <w:tab/>
      </w:r>
      <w:r w:rsidRPr="001A43DF">
        <w:sym w:font="Wingdings" w:char="F071"/>
      </w:r>
    </w:p>
    <w:p w:rsidR="003F28CC" w:rsidRPr="001A43DF" w:rsidRDefault="003F28CC" w:rsidP="003F28CC">
      <w:pPr>
        <w:spacing w:after="0" w:line="276" w:lineRule="auto"/>
      </w:pPr>
    </w:p>
    <w:p w:rsidR="003F28CC" w:rsidRPr="001A43DF" w:rsidRDefault="003F28CC" w:rsidP="003F28CC">
      <w:pPr>
        <w:spacing w:after="0" w:line="276" w:lineRule="auto"/>
      </w:pPr>
    </w:p>
    <w:p w:rsidR="003F28CC" w:rsidRPr="001A43DF"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Pr="001A43DF" w:rsidRDefault="003F28CC" w:rsidP="003F28CC">
      <w:pPr>
        <w:spacing w:after="0" w:line="276" w:lineRule="auto"/>
      </w:pPr>
      <w:r w:rsidRPr="001A43DF">
        <w:t xml:space="preserve">We would like to know how good or bad your health is TODAY. </w:t>
      </w:r>
    </w:p>
    <w:p w:rsidR="003F28CC" w:rsidRPr="001A43DF" w:rsidRDefault="003F28CC" w:rsidP="00A477F3">
      <w:pPr>
        <w:pStyle w:val="ListParagraph"/>
        <w:numPr>
          <w:ilvl w:val="0"/>
          <w:numId w:val="33"/>
        </w:numPr>
        <w:spacing w:after="0" w:line="276" w:lineRule="auto"/>
        <w:ind w:left="284" w:hanging="284"/>
        <w:jc w:val="both"/>
        <w:rPr>
          <w:sz w:val="20"/>
          <w:szCs w:val="20"/>
        </w:rPr>
      </w:pPr>
      <w:r w:rsidRPr="001A43DF">
        <w:rPr>
          <w:sz w:val="20"/>
          <w:szCs w:val="20"/>
        </w:rPr>
        <w:t xml:space="preserve">This scale is numbered from 0 to 100. </w:t>
      </w:r>
    </w:p>
    <w:p w:rsidR="003F28CC" w:rsidRPr="001A43DF" w:rsidRDefault="003F28CC" w:rsidP="00A477F3">
      <w:pPr>
        <w:pStyle w:val="ListParagraph"/>
        <w:numPr>
          <w:ilvl w:val="0"/>
          <w:numId w:val="33"/>
        </w:numPr>
        <w:spacing w:after="0" w:line="276" w:lineRule="auto"/>
        <w:ind w:left="284" w:hanging="284"/>
        <w:jc w:val="both"/>
        <w:rPr>
          <w:sz w:val="20"/>
          <w:szCs w:val="20"/>
        </w:rPr>
      </w:pPr>
      <w:r w:rsidRPr="001A43DF">
        <w:rPr>
          <w:sz w:val="20"/>
          <w:szCs w:val="20"/>
        </w:rPr>
        <w:t xml:space="preserve">100 </w:t>
      </w:r>
      <w:proofErr w:type="gramStart"/>
      <w:r w:rsidRPr="001A43DF">
        <w:rPr>
          <w:sz w:val="20"/>
          <w:szCs w:val="20"/>
        </w:rPr>
        <w:t>means</w:t>
      </w:r>
      <w:proofErr w:type="gramEnd"/>
      <w:r w:rsidRPr="001A43DF">
        <w:rPr>
          <w:sz w:val="20"/>
          <w:szCs w:val="20"/>
        </w:rPr>
        <w:t xml:space="preserve"> the best health you can imagine. </w:t>
      </w:r>
    </w:p>
    <w:p w:rsidR="003F28CC" w:rsidRPr="001A43DF" w:rsidRDefault="003F28CC" w:rsidP="00A477F3">
      <w:pPr>
        <w:pStyle w:val="ListParagraph"/>
        <w:numPr>
          <w:ilvl w:val="0"/>
          <w:numId w:val="33"/>
        </w:numPr>
        <w:spacing w:after="0" w:line="276" w:lineRule="auto"/>
        <w:ind w:left="284" w:hanging="284"/>
        <w:jc w:val="both"/>
        <w:rPr>
          <w:sz w:val="20"/>
          <w:szCs w:val="20"/>
        </w:rPr>
      </w:pPr>
      <w:r w:rsidRPr="001A43DF">
        <w:rPr>
          <w:sz w:val="20"/>
          <w:szCs w:val="20"/>
        </w:rPr>
        <w:t xml:space="preserve">0 means the worst health you can imagine. </w:t>
      </w:r>
    </w:p>
    <w:p w:rsidR="003F28CC" w:rsidRPr="001A43DF" w:rsidRDefault="003F28CC" w:rsidP="003F28CC">
      <w:pPr>
        <w:spacing w:after="0" w:line="276" w:lineRule="auto"/>
      </w:pPr>
      <w:r w:rsidRPr="001A43DF">
        <w:t xml:space="preserve">Mark an X on the scale to indicate how your health is TODAY. </w:t>
      </w:r>
    </w:p>
    <w:p w:rsidR="003F28CC" w:rsidRPr="001A43DF" w:rsidRDefault="003F28CC" w:rsidP="003F28CC">
      <w:pPr>
        <w:spacing w:after="0" w:line="276" w:lineRule="auto"/>
      </w:pPr>
      <w:r w:rsidRPr="001A43DF">
        <w:t xml:space="preserve">Now, please write the number you marked on the scale in the box below. </w:t>
      </w:r>
    </w:p>
    <w:p w:rsidR="003F28CC" w:rsidRPr="001A43DF" w:rsidRDefault="003F28CC" w:rsidP="003F28CC">
      <w:pPr>
        <w:spacing w:after="0" w:line="276" w:lineRule="auto"/>
        <w:jc w:val="right"/>
      </w:pPr>
      <w:r w:rsidRPr="001A43DF">
        <w:tab/>
      </w:r>
      <w:r w:rsidRPr="001A43DF">
        <w:tab/>
      </w:r>
      <w:r w:rsidRPr="001A43DF">
        <w:tab/>
      </w:r>
      <w:r w:rsidRPr="001A43DF">
        <w:tab/>
      </w:r>
      <w:r w:rsidRPr="001A43DF">
        <w:tab/>
      </w:r>
      <w:r w:rsidRPr="001A43DF">
        <w:tab/>
      </w:r>
      <w:r w:rsidRPr="001A43DF">
        <w:tab/>
      </w:r>
      <w:r w:rsidRPr="001A43DF">
        <w:tab/>
      </w:r>
      <w:r w:rsidRPr="001A43DF">
        <w:tab/>
      </w:r>
    </w:p>
    <w:p w:rsidR="003F28CC" w:rsidRPr="001A43DF" w:rsidRDefault="002D694F" w:rsidP="003F28CC">
      <w:pPr>
        <w:spacing w:after="0" w:line="276" w:lineRule="auto"/>
      </w:pPr>
      <w:r>
        <w:rPr>
          <w:noProof/>
          <w:lang w:val="nl-BE" w:eastAsia="nl-BE"/>
        </w:rPr>
        <w:drawing>
          <wp:anchor distT="0" distB="0" distL="114300" distR="114300" simplePos="0" relativeHeight="251700224" behindDoc="1" locked="0" layoutInCell="1" allowOverlap="1">
            <wp:simplePos x="0" y="0"/>
            <wp:positionH relativeFrom="column">
              <wp:posOffset>4339590</wp:posOffset>
            </wp:positionH>
            <wp:positionV relativeFrom="paragraph">
              <wp:posOffset>133985</wp:posOffset>
            </wp:positionV>
            <wp:extent cx="1271270" cy="6254115"/>
            <wp:effectExtent l="0" t="0" r="0" b="0"/>
            <wp:wrapTight wrapText="bothSides">
              <wp:wrapPolygon edited="0">
                <wp:start x="0" y="0"/>
                <wp:lineTo x="0" y="21514"/>
                <wp:lineTo x="21363" y="21514"/>
                <wp:lineTo x="21363" y="0"/>
                <wp:lineTo x="0" y="0"/>
              </wp:wrapPolygon>
            </wp:wrapTight>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cstate="print"/>
                    <a:srcRect/>
                    <a:stretch>
                      <a:fillRect/>
                    </a:stretch>
                  </pic:blipFill>
                  <pic:spPr bwMode="auto">
                    <a:xfrm>
                      <a:off x="0" y="0"/>
                      <a:ext cx="1271270" cy="6254115"/>
                    </a:xfrm>
                    <a:prstGeom prst="rect">
                      <a:avLst/>
                    </a:prstGeom>
                    <a:noFill/>
                    <a:ln w="9525">
                      <a:noFill/>
                      <a:miter lim="800000"/>
                      <a:headEnd/>
                      <a:tailEnd/>
                    </a:ln>
                  </pic:spPr>
                </pic:pic>
              </a:graphicData>
            </a:graphic>
          </wp:anchor>
        </w:drawing>
      </w:r>
    </w:p>
    <w:p w:rsidR="003F28CC" w:rsidRPr="001A43DF" w:rsidRDefault="003F28CC" w:rsidP="003F28CC">
      <w:pPr>
        <w:spacing w:after="0" w:line="276" w:lineRule="auto"/>
      </w:pPr>
    </w:p>
    <w:p w:rsidR="003F28CC" w:rsidRPr="001A43DF" w:rsidRDefault="00253C3B" w:rsidP="003F28CC">
      <w:pPr>
        <w:spacing w:after="0" w:line="276" w:lineRule="auto"/>
      </w:pPr>
      <w:r>
        <w:rPr>
          <w:noProof/>
          <w:lang w:val="nl-BE" w:eastAsia="nl-BE"/>
        </w:rPr>
        <w:pict>
          <v:rect id="Rectangle 1" o:spid="_x0000_s1090" style="position:absolute;margin-left:159.75pt;margin-top:13.3pt;width:97.5pt;height:58.5pt;z-index:-251565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wrapcoords="-332 -277 -332 21600 21932 21600 21932 -277 -332 -2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" fillcolor="window" strokecolor="#f79646" strokeweight="2pt">
            <v:path arrowok="t"/>
            <w10:wrap type="tight"/>
          </v:rect>
        </w:pict>
      </w:r>
    </w:p>
    <w:p w:rsidR="003F28CC" w:rsidRPr="001A43DF" w:rsidRDefault="003F28CC" w:rsidP="003F28CC">
      <w:pPr>
        <w:spacing w:after="0" w:line="276" w:lineRule="auto"/>
      </w:pPr>
    </w:p>
    <w:p w:rsidR="003F28CC" w:rsidRPr="001A43DF" w:rsidRDefault="003F28CC" w:rsidP="003F28CC">
      <w:pPr>
        <w:spacing w:after="0" w:line="276" w:lineRule="auto"/>
      </w:pPr>
      <w:proofErr w:type="gramStart"/>
      <w:r w:rsidRPr="001A43DF">
        <w:t>YOUR</w:t>
      </w:r>
      <w:proofErr w:type="gramEnd"/>
      <w:r w:rsidRPr="001A43DF">
        <w:t xml:space="preserve"> HEALTH TODAY =</w:t>
      </w:r>
    </w:p>
    <w:p w:rsidR="003F28CC" w:rsidRPr="001A43DF" w:rsidRDefault="003F28CC" w:rsidP="003F28CC">
      <w:pPr>
        <w:spacing w:after="0" w:line="276" w:lineRule="auto"/>
      </w:pPr>
    </w:p>
    <w:p w:rsidR="003F28CC" w:rsidRPr="001A43DF" w:rsidRDefault="003F28CC" w:rsidP="003F28CC">
      <w:pPr>
        <w:spacing w:after="0" w:line="276" w:lineRule="auto"/>
      </w:pPr>
    </w:p>
    <w:p w:rsidR="003F28CC" w:rsidRPr="001A43DF" w:rsidRDefault="003F28CC" w:rsidP="003F28CC">
      <w:pPr>
        <w:spacing w:after="0" w:line="276" w:lineRule="auto"/>
      </w:pPr>
    </w:p>
    <w:p w:rsidR="003F28CC" w:rsidRPr="001A43DF"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Default="003F28CC" w:rsidP="003F28CC">
      <w:pPr>
        <w:spacing w:after="0" w:line="276" w:lineRule="auto"/>
      </w:pPr>
    </w:p>
    <w:p w:rsidR="003F28CC" w:rsidRPr="003F28CC" w:rsidRDefault="003F28CC" w:rsidP="003F28CC">
      <w:pPr>
        <w:spacing w:after="0" w:line="276" w:lineRule="auto"/>
      </w:pPr>
    </w:p>
    <w:p w:rsidR="003F28CC" w:rsidRDefault="003F28CC" w:rsidP="003F28CC">
      <w:pPr>
        <w:spacing w:after="0" w:line="240" w:lineRule="auto"/>
      </w:pPr>
      <w:r>
        <w:br w:type="page"/>
      </w:r>
    </w:p>
    <w:p w:rsidR="004D7983" w:rsidRDefault="004D7983" w:rsidP="00A477F3">
      <w:pPr>
        <w:pStyle w:val="Heading2"/>
        <w:numPr>
          <w:ilvl w:val="0"/>
          <w:numId w:val="32"/>
        </w:numPr>
        <w:spacing w:line="276" w:lineRule="auto"/>
      </w:pPr>
      <w:bookmarkStart w:id="516" w:name="_Resource_survey"/>
      <w:bookmarkStart w:id="517" w:name="_Toc384289484"/>
      <w:bookmarkStart w:id="518" w:name="_Toc384315340"/>
      <w:bookmarkEnd w:id="516"/>
      <w:r>
        <w:t>Resource</w:t>
      </w:r>
      <w:r w:rsidR="00474423">
        <w:t xml:space="preserve"> log</w:t>
      </w:r>
      <w:bookmarkEnd w:id="517"/>
      <w:bookmarkEnd w:id="518"/>
    </w:p>
    <w:p w:rsidR="004D7983" w:rsidRDefault="00B112AE" w:rsidP="003F28CC">
      <w:pPr>
        <w:spacing w:after="0" w:line="240" w:lineRule="auto"/>
      </w:pPr>
      <w:proofErr w:type="gramStart"/>
      <w:r>
        <w:t>Is available as a separate file.</w:t>
      </w:r>
      <w:proofErr w:type="gramEnd"/>
    </w:p>
    <w:p w:rsidR="003D1902" w:rsidRDefault="003D1902">
      <w:pPr>
        <w:spacing w:after="0" w:line="240" w:lineRule="auto"/>
        <w:rPr>
          <w:rFonts w:asciiTheme="majorHAnsi" w:eastAsiaTheme="majorEastAsia" w:hAnsiTheme="majorHAnsi" w:cstheme="majorBidi"/>
          <w:b/>
          <w:bCs/>
          <w:color w:val="365F91" w:themeColor="accent1" w:themeShade="BF"/>
          <w:sz w:val="28"/>
          <w:szCs w:val="28"/>
        </w:rPr>
      </w:pPr>
      <w:bookmarkStart w:id="519" w:name="_Toc362008617"/>
      <w:bookmarkStart w:id="520" w:name="_Toc384289485"/>
      <w:r>
        <w:br w:type="page"/>
      </w:r>
    </w:p>
    <w:p w:rsidR="005C3A8E" w:rsidRDefault="00392408" w:rsidP="003F28CC">
      <w:pPr>
        <w:pStyle w:val="Heading1"/>
      </w:pPr>
      <w:bookmarkStart w:id="521" w:name="_Toc384315341"/>
      <w:r w:rsidRPr="0021766A">
        <w:t>References</w:t>
      </w:r>
      <w:bookmarkEnd w:id="519"/>
      <w:bookmarkEnd w:id="520"/>
      <w:bookmarkEnd w:id="521"/>
    </w:p>
    <w:p w:rsidR="00BD12EE" w:rsidRDefault="00253C3B" w:rsidP="00BD12EE">
      <w:pPr>
        <w:spacing w:after="0" w:line="240" w:lineRule="auto"/>
        <w:jc w:val="both"/>
        <w:rPr>
          <w:noProof/>
        </w:rPr>
      </w:pPr>
      <w:r w:rsidRPr="0021766A">
        <w:fldChar w:fldCharType="begin"/>
      </w:r>
      <w:r w:rsidR="00011E1E" w:rsidRPr="0021766A">
        <w:instrText xml:space="preserve"> ADDIN EN.REFLIST </w:instrText>
      </w:r>
      <w:r w:rsidRPr="0021766A">
        <w:fldChar w:fldCharType="separate"/>
      </w:r>
      <w:bookmarkStart w:id="522" w:name="_ENREF_1"/>
      <w:r w:rsidR="00BD12EE">
        <w:rPr>
          <w:noProof/>
        </w:rPr>
        <w:t>1.</w:t>
      </w:r>
      <w:r w:rsidR="00BD12EE">
        <w:rPr>
          <w:noProof/>
        </w:rPr>
        <w:tab/>
        <w:t xml:space="preserve">Oniscu GC, Brown H, Forsythe JL. Impact of cadaveric renal transplantation on survival in patients listed for transplantation. </w:t>
      </w:r>
      <w:r w:rsidR="00BD12EE" w:rsidRPr="00BD12EE">
        <w:rPr>
          <w:i/>
          <w:noProof/>
        </w:rPr>
        <w:t>J Am Soc Nephrol</w:t>
      </w:r>
      <w:r w:rsidR="00BD12EE">
        <w:rPr>
          <w:noProof/>
        </w:rPr>
        <w:t xml:space="preserve"> 2005; </w:t>
      </w:r>
      <w:r w:rsidR="00BD12EE" w:rsidRPr="00BD12EE">
        <w:rPr>
          <w:b/>
          <w:noProof/>
        </w:rPr>
        <w:t>16</w:t>
      </w:r>
      <w:r w:rsidR="00BD12EE">
        <w:rPr>
          <w:noProof/>
        </w:rPr>
        <w:t>(6): 1859-65.</w:t>
      </w:r>
      <w:bookmarkEnd w:id="522"/>
    </w:p>
    <w:p w:rsidR="00BD12EE" w:rsidRDefault="00BD12EE" w:rsidP="00BD12EE">
      <w:pPr>
        <w:spacing w:after="0" w:line="240" w:lineRule="auto"/>
        <w:jc w:val="both"/>
        <w:rPr>
          <w:noProof/>
        </w:rPr>
      </w:pPr>
      <w:bookmarkStart w:id="523" w:name="_ENREF_2"/>
      <w:r>
        <w:rPr>
          <w:noProof/>
        </w:rPr>
        <w:t>2.</w:t>
      </w:r>
      <w:r>
        <w:rPr>
          <w:noProof/>
        </w:rPr>
        <w:tab/>
        <w:t xml:space="preserve">Cleemput I, Kesteloot K, Vanrenterghem Y, De Geest S. The economic implications of non-adherence after renal transplantation. </w:t>
      </w:r>
      <w:r w:rsidRPr="00BD12EE">
        <w:rPr>
          <w:i/>
          <w:noProof/>
        </w:rPr>
        <w:t>Pharmacoeconomics</w:t>
      </w:r>
      <w:r>
        <w:rPr>
          <w:noProof/>
        </w:rPr>
        <w:t xml:space="preserve"> 2004; </w:t>
      </w:r>
      <w:r w:rsidRPr="00BD12EE">
        <w:rPr>
          <w:b/>
          <w:noProof/>
        </w:rPr>
        <w:t>22</w:t>
      </w:r>
      <w:r>
        <w:rPr>
          <w:noProof/>
        </w:rPr>
        <w:t>(18): 1217-34.</w:t>
      </w:r>
      <w:bookmarkEnd w:id="523"/>
    </w:p>
    <w:p w:rsidR="00BD12EE" w:rsidRDefault="00BD12EE" w:rsidP="00BD12EE">
      <w:pPr>
        <w:spacing w:after="0" w:line="240" w:lineRule="auto"/>
        <w:jc w:val="both"/>
        <w:rPr>
          <w:noProof/>
        </w:rPr>
      </w:pPr>
      <w:bookmarkStart w:id="524" w:name="_ENREF_3"/>
      <w:r>
        <w:rPr>
          <w:noProof/>
        </w:rPr>
        <w:t>3.</w:t>
      </w:r>
      <w:r>
        <w:rPr>
          <w:noProof/>
        </w:rPr>
        <w:tab/>
        <w:t xml:space="preserve">Kootstra G, Daemen JH, Oomen AP. Categories of non-heart-beating donors. </w:t>
      </w:r>
      <w:r w:rsidRPr="00BD12EE">
        <w:rPr>
          <w:i/>
          <w:noProof/>
        </w:rPr>
        <w:t>Transplant Proc</w:t>
      </w:r>
      <w:r>
        <w:rPr>
          <w:noProof/>
        </w:rPr>
        <w:t xml:space="preserve"> 1995; </w:t>
      </w:r>
      <w:r w:rsidRPr="00BD12EE">
        <w:rPr>
          <w:b/>
          <w:noProof/>
        </w:rPr>
        <w:t>27</w:t>
      </w:r>
      <w:r>
        <w:rPr>
          <w:noProof/>
        </w:rPr>
        <w:t>(5): 2893-4.</w:t>
      </w:r>
      <w:bookmarkEnd w:id="524"/>
    </w:p>
    <w:p w:rsidR="00BD12EE" w:rsidRDefault="00BD12EE" w:rsidP="00BD12EE">
      <w:pPr>
        <w:spacing w:after="0" w:line="240" w:lineRule="auto"/>
        <w:jc w:val="both"/>
        <w:rPr>
          <w:noProof/>
        </w:rPr>
      </w:pPr>
      <w:bookmarkStart w:id="525" w:name="_ENREF_4"/>
      <w:r>
        <w:rPr>
          <w:noProof/>
        </w:rPr>
        <w:t>4.</w:t>
      </w:r>
      <w:r>
        <w:rPr>
          <w:noProof/>
        </w:rPr>
        <w:tab/>
        <w:t xml:space="preserve">Transplant NBa. NHS Blood and Transplant: Transplant activity in the UK. 2013. </w:t>
      </w:r>
      <w:hyperlink r:id="rId49" w:history="1">
        <w:r w:rsidRPr="00BD12EE">
          <w:rPr>
            <w:rStyle w:val="Hyperlink"/>
            <w:noProof/>
          </w:rPr>
          <w:t>http://www.uktransplant.org.uk/ukt/statistics</w:t>
        </w:r>
      </w:hyperlink>
      <w:r>
        <w:rPr>
          <w:noProof/>
        </w:rPr>
        <w:t xml:space="preserve"> (accessed 09/2011.</w:t>
      </w:r>
      <w:bookmarkEnd w:id="525"/>
    </w:p>
    <w:p w:rsidR="00BD12EE" w:rsidRDefault="00BD12EE" w:rsidP="00BD12EE">
      <w:pPr>
        <w:spacing w:after="0" w:line="240" w:lineRule="auto"/>
        <w:jc w:val="both"/>
        <w:rPr>
          <w:noProof/>
        </w:rPr>
      </w:pPr>
      <w:bookmarkStart w:id="526" w:name="_ENREF_5"/>
      <w:r>
        <w:rPr>
          <w:noProof/>
        </w:rPr>
        <w:t>5.</w:t>
      </w:r>
      <w:r>
        <w:rPr>
          <w:noProof/>
        </w:rPr>
        <w:tab/>
        <w:t xml:space="preserve">Eurotransplant. Eurotransplant. 2013. </w:t>
      </w:r>
      <w:hyperlink r:id="rId50" w:history="1">
        <w:r w:rsidRPr="00BD12EE">
          <w:rPr>
            <w:rStyle w:val="Hyperlink"/>
            <w:noProof/>
          </w:rPr>
          <w:t>http://www.eurotransplant.nl</w:t>
        </w:r>
      </w:hyperlink>
      <w:r>
        <w:rPr>
          <w:noProof/>
        </w:rPr>
        <w:t xml:space="preserve"> (accessed 01/2013.</w:t>
      </w:r>
      <w:bookmarkEnd w:id="526"/>
    </w:p>
    <w:p w:rsidR="00BD12EE" w:rsidRPr="00A9473A" w:rsidRDefault="00BD12EE" w:rsidP="00BD12EE">
      <w:pPr>
        <w:spacing w:after="0" w:line="240" w:lineRule="auto"/>
        <w:jc w:val="both"/>
        <w:rPr>
          <w:noProof/>
          <w:lang w:val="nl-BE"/>
        </w:rPr>
      </w:pPr>
      <w:bookmarkStart w:id="527" w:name="_ENREF_6"/>
      <w:r>
        <w:rPr>
          <w:noProof/>
        </w:rPr>
        <w:t>6.</w:t>
      </w:r>
      <w:r>
        <w:rPr>
          <w:noProof/>
        </w:rPr>
        <w:tab/>
        <w:t xml:space="preserve">Jochmans I, Moers C, Smits JM, et al. Machine perfusion versus cold storage for the preservation of kidneys donated after cardiac death: a multicenter randomized controlled trial. </w:t>
      </w:r>
      <w:r w:rsidRPr="00A9473A">
        <w:rPr>
          <w:i/>
          <w:noProof/>
          <w:lang w:val="nl-BE"/>
        </w:rPr>
        <w:t>Ann Surg</w:t>
      </w:r>
      <w:r w:rsidRPr="00A9473A">
        <w:rPr>
          <w:noProof/>
          <w:lang w:val="nl-BE"/>
        </w:rPr>
        <w:t xml:space="preserve"> 2010; </w:t>
      </w:r>
      <w:r w:rsidRPr="00A9473A">
        <w:rPr>
          <w:b/>
          <w:noProof/>
          <w:lang w:val="nl-BE"/>
        </w:rPr>
        <w:t>252</w:t>
      </w:r>
      <w:r w:rsidRPr="00A9473A">
        <w:rPr>
          <w:noProof/>
          <w:lang w:val="nl-BE"/>
        </w:rPr>
        <w:t>(5): 756-64.</w:t>
      </w:r>
      <w:bookmarkEnd w:id="527"/>
    </w:p>
    <w:p w:rsidR="00BD12EE" w:rsidRDefault="00BD12EE" w:rsidP="00BD12EE">
      <w:pPr>
        <w:spacing w:after="0" w:line="240" w:lineRule="auto"/>
        <w:jc w:val="both"/>
        <w:rPr>
          <w:noProof/>
        </w:rPr>
      </w:pPr>
      <w:bookmarkStart w:id="528" w:name="_ENREF_7"/>
      <w:r w:rsidRPr="00A9473A">
        <w:rPr>
          <w:noProof/>
          <w:lang w:val="nl-BE"/>
        </w:rPr>
        <w:t>7.</w:t>
      </w:r>
      <w:r w:rsidRPr="00A9473A">
        <w:rPr>
          <w:noProof/>
          <w:lang w:val="nl-BE"/>
        </w:rPr>
        <w:tab/>
        <w:t xml:space="preserve">Moers C, Smits JM, Maathuis MH, et al. </w:t>
      </w:r>
      <w:r>
        <w:rPr>
          <w:noProof/>
        </w:rPr>
        <w:t xml:space="preserve">Machine perfusion or cold storage in deceased-donor kidney transplantation. </w:t>
      </w:r>
      <w:r w:rsidRPr="00BD12EE">
        <w:rPr>
          <w:i/>
          <w:noProof/>
        </w:rPr>
        <w:t>N Engl J Med</w:t>
      </w:r>
      <w:r>
        <w:rPr>
          <w:noProof/>
        </w:rPr>
        <w:t xml:space="preserve"> 2009; </w:t>
      </w:r>
      <w:r w:rsidRPr="00BD12EE">
        <w:rPr>
          <w:b/>
          <w:noProof/>
        </w:rPr>
        <w:t>360</w:t>
      </w:r>
      <w:r>
        <w:rPr>
          <w:noProof/>
        </w:rPr>
        <w:t>(1): 7-19.</w:t>
      </w:r>
      <w:bookmarkEnd w:id="528"/>
    </w:p>
    <w:p w:rsidR="00BD12EE" w:rsidRDefault="00BD12EE" w:rsidP="00BD12EE">
      <w:pPr>
        <w:spacing w:after="0" w:line="240" w:lineRule="auto"/>
        <w:jc w:val="both"/>
        <w:rPr>
          <w:noProof/>
        </w:rPr>
      </w:pPr>
      <w:bookmarkStart w:id="529" w:name="_ENREF_8"/>
      <w:r>
        <w:rPr>
          <w:noProof/>
        </w:rPr>
        <w:t>8.</w:t>
      </w:r>
      <w:r>
        <w:rPr>
          <w:noProof/>
        </w:rPr>
        <w:tab/>
        <w:t xml:space="preserve">Kootstra G. Statement on non-heart-beating donor programs. </w:t>
      </w:r>
      <w:r w:rsidRPr="00BD12EE">
        <w:rPr>
          <w:i/>
          <w:noProof/>
        </w:rPr>
        <w:t>Transplant Proc</w:t>
      </w:r>
      <w:r>
        <w:rPr>
          <w:noProof/>
        </w:rPr>
        <w:t xml:space="preserve"> 1995; </w:t>
      </w:r>
      <w:r w:rsidRPr="00BD12EE">
        <w:rPr>
          <w:b/>
          <w:noProof/>
        </w:rPr>
        <w:t>27</w:t>
      </w:r>
      <w:r>
        <w:rPr>
          <w:noProof/>
        </w:rPr>
        <w:t>(5): 2965.</w:t>
      </w:r>
      <w:bookmarkEnd w:id="529"/>
    </w:p>
    <w:p w:rsidR="00BD12EE" w:rsidRDefault="00BD12EE" w:rsidP="00BD12EE">
      <w:pPr>
        <w:spacing w:after="0" w:line="240" w:lineRule="auto"/>
        <w:jc w:val="both"/>
        <w:rPr>
          <w:noProof/>
        </w:rPr>
      </w:pPr>
      <w:bookmarkStart w:id="530" w:name="_ENREF_9"/>
      <w:r>
        <w:rPr>
          <w:noProof/>
        </w:rPr>
        <w:t>9.</w:t>
      </w:r>
      <w:r>
        <w:rPr>
          <w:noProof/>
        </w:rPr>
        <w:tab/>
        <w:t xml:space="preserve">Hosgood SA, Nicholson HF, Nicholson ML. Oxygenated kidney preservation techniques. </w:t>
      </w:r>
      <w:r w:rsidRPr="00BD12EE">
        <w:rPr>
          <w:i/>
          <w:noProof/>
        </w:rPr>
        <w:t>Transplantation</w:t>
      </w:r>
      <w:r>
        <w:rPr>
          <w:noProof/>
        </w:rPr>
        <w:t xml:space="preserve"> 2012; </w:t>
      </w:r>
      <w:r w:rsidRPr="00BD12EE">
        <w:rPr>
          <w:b/>
          <w:noProof/>
        </w:rPr>
        <w:t>93</w:t>
      </w:r>
      <w:r>
        <w:rPr>
          <w:noProof/>
        </w:rPr>
        <w:t>(5): 455-9.</w:t>
      </w:r>
      <w:bookmarkEnd w:id="530"/>
    </w:p>
    <w:p w:rsidR="00BD12EE" w:rsidRDefault="00BD12EE" w:rsidP="00BD12EE">
      <w:pPr>
        <w:spacing w:after="0" w:line="240" w:lineRule="auto"/>
        <w:jc w:val="both"/>
        <w:rPr>
          <w:noProof/>
        </w:rPr>
      </w:pPr>
      <w:bookmarkStart w:id="531" w:name="_ENREF_10"/>
      <w:r>
        <w:rPr>
          <w:noProof/>
        </w:rPr>
        <w:t>10.</w:t>
      </w:r>
      <w:r>
        <w:rPr>
          <w:noProof/>
        </w:rPr>
        <w:tab/>
        <w:t xml:space="preserve">Guibert EE, Petrenko AY, Balaban CL, Somov AY, Rodriguez JV, Fuller BJ. Organ Preservation: Current Concepts and New Strategies for the Next Decade. </w:t>
      </w:r>
      <w:r w:rsidRPr="00BD12EE">
        <w:rPr>
          <w:i/>
          <w:noProof/>
        </w:rPr>
        <w:t>Transfusion medicine and hemotherapy : offizielles Organ der Deutschen Gesellschaft fur Transfusionsmedizin und Immunhamatologie</w:t>
      </w:r>
      <w:r>
        <w:rPr>
          <w:noProof/>
        </w:rPr>
        <w:t xml:space="preserve"> 2011; </w:t>
      </w:r>
      <w:r w:rsidRPr="00BD12EE">
        <w:rPr>
          <w:b/>
          <w:noProof/>
        </w:rPr>
        <w:t>38</w:t>
      </w:r>
      <w:r>
        <w:rPr>
          <w:noProof/>
        </w:rPr>
        <w:t>(2): 125-42.</w:t>
      </w:r>
      <w:bookmarkEnd w:id="531"/>
    </w:p>
    <w:p w:rsidR="00BD12EE" w:rsidRDefault="00BD12EE" w:rsidP="00BD12EE">
      <w:pPr>
        <w:spacing w:after="0" w:line="240" w:lineRule="auto"/>
        <w:jc w:val="both"/>
        <w:rPr>
          <w:noProof/>
        </w:rPr>
      </w:pPr>
      <w:bookmarkStart w:id="532" w:name="_ENREF_11"/>
      <w:r>
        <w:rPr>
          <w:noProof/>
        </w:rPr>
        <w:t>11.</w:t>
      </w:r>
      <w:r>
        <w:rPr>
          <w:noProof/>
        </w:rPr>
        <w:tab/>
        <w:t xml:space="preserve">Hosgood SA, Yang B, Bagul A, Mohamed IH, Nicholson ML. A comparison of hypothermic machine perfusion versus static cold storage in an experimental model of renal ischemia reperfusion injury. </w:t>
      </w:r>
      <w:r w:rsidRPr="00BD12EE">
        <w:rPr>
          <w:i/>
          <w:noProof/>
        </w:rPr>
        <w:t>Transplantation</w:t>
      </w:r>
      <w:r>
        <w:rPr>
          <w:noProof/>
        </w:rPr>
        <w:t xml:space="preserve"> 2010; </w:t>
      </w:r>
      <w:r w:rsidRPr="00BD12EE">
        <w:rPr>
          <w:b/>
          <w:noProof/>
        </w:rPr>
        <w:t>89</w:t>
      </w:r>
      <w:r>
        <w:rPr>
          <w:noProof/>
        </w:rPr>
        <w:t>: 830-7.</w:t>
      </w:r>
      <w:bookmarkEnd w:id="532"/>
    </w:p>
    <w:p w:rsidR="00BD12EE" w:rsidRDefault="00BD12EE" w:rsidP="00BD12EE">
      <w:pPr>
        <w:spacing w:after="0" w:line="240" w:lineRule="auto"/>
        <w:jc w:val="both"/>
        <w:rPr>
          <w:noProof/>
        </w:rPr>
      </w:pPr>
      <w:bookmarkStart w:id="533" w:name="_ENREF_12"/>
      <w:r>
        <w:rPr>
          <w:noProof/>
        </w:rPr>
        <w:t>12.</w:t>
      </w:r>
      <w:r>
        <w:rPr>
          <w:noProof/>
        </w:rPr>
        <w:tab/>
        <w:t xml:space="preserve">Treckmann J, Nagelschmidt M, Minor T, Saner F, Saad S, Paul A. Function and quality of kidneys after cold storage, machine perfusion, or retrograde oxygen persufflation: results from a porcine autotransplantation model. </w:t>
      </w:r>
      <w:r w:rsidRPr="00BD12EE">
        <w:rPr>
          <w:i/>
          <w:noProof/>
        </w:rPr>
        <w:t>Cryobiology</w:t>
      </w:r>
      <w:r>
        <w:rPr>
          <w:noProof/>
        </w:rPr>
        <w:t xml:space="preserve"> 2009; </w:t>
      </w:r>
      <w:r w:rsidRPr="00BD12EE">
        <w:rPr>
          <w:b/>
          <w:noProof/>
        </w:rPr>
        <w:t>59</w:t>
      </w:r>
      <w:r>
        <w:rPr>
          <w:noProof/>
        </w:rPr>
        <w:t>(1): 19-23.</w:t>
      </w:r>
      <w:bookmarkEnd w:id="533"/>
    </w:p>
    <w:p w:rsidR="00BD12EE" w:rsidRDefault="00BD12EE" w:rsidP="00BD12EE">
      <w:pPr>
        <w:spacing w:after="0" w:line="240" w:lineRule="auto"/>
        <w:jc w:val="both"/>
        <w:rPr>
          <w:noProof/>
        </w:rPr>
      </w:pPr>
      <w:bookmarkStart w:id="534" w:name="_ENREF_13"/>
      <w:r>
        <w:rPr>
          <w:noProof/>
        </w:rPr>
        <w:t>13.</w:t>
      </w:r>
      <w:r>
        <w:rPr>
          <w:noProof/>
        </w:rPr>
        <w:tab/>
        <w:t xml:space="preserve">Buchs JB, Lazeyras F, Ruttimann R, Nastasi A, Morel P. Oxygenated hypothermic pulsatile perfusion versus cold static storage for kidneys from non heart-beating donors tested by in-line ATP resynthesis to establish a strategy of preservation. </w:t>
      </w:r>
      <w:r w:rsidRPr="00BD12EE">
        <w:rPr>
          <w:i/>
          <w:noProof/>
        </w:rPr>
        <w:t>Perfusion</w:t>
      </w:r>
      <w:r>
        <w:rPr>
          <w:noProof/>
        </w:rPr>
        <w:t xml:space="preserve"> 2011; </w:t>
      </w:r>
      <w:r w:rsidRPr="00BD12EE">
        <w:rPr>
          <w:b/>
          <w:noProof/>
        </w:rPr>
        <w:t>26</w:t>
      </w:r>
      <w:r>
        <w:rPr>
          <w:noProof/>
        </w:rPr>
        <w:t>(2): 159-65.</w:t>
      </w:r>
      <w:bookmarkEnd w:id="534"/>
    </w:p>
    <w:p w:rsidR="00BD12EE" w:rsidRPr="00B23831" w:rsidRDefault="00BD12EE" w:rsidP="00BD12EE">
      <w:pPr>
        <w:spacing w:after="0" w:line="240" w:lineRule="auto"/>
        <w:jc w:val="both"/>
        <w:rPr>
          <w:noProof/>
          <w:lang w:val="fr-BE"/>
        </w:rPr>
      </w:pPr>
      <w:bookmarkStart w:id="535" w:name="_ENREF_14"/>
      <w:r>
        <w:rPr>
          <w:noProof/>
        </w:rPr>
        <w:t>14.</w:t>
      </w:r>
      <w:r>
        <w:rPr>
          <w:noProof/>
        </w:rPr>
        <w:tab/>
        <w:t xml:space="preserve">Minor T, Sitzia M, Dombrowski F. Kidney transplantation from non-heart-beating donors after oxygenated low-flow machine perfusion preservation with histidine-tryptophan-ketoglutarate solution. </w:t>
      </w:r>
      <w:r w:rsidR="0003081C" w:rsidRPr="00B23831">
        <w:rPr>
          <w:i/>
          <w:noProof/>
          <w:lang w:val="fr-BE"/>
        </w:rPr>
        <w:t>Transpl Int</w:t>
      </w:r>
      <w:r w:rsidR="0003081C" w:rsidRPr="00B23831">
        <w:rPr>
          <w:noProof/>
          <w:lang w:val="fr-BE"/>
        </w:rPr>
        <w:t xml:space="preserve"> 2005; </w:t>
      </w:r>
      <w:r w:rsidR="0003081C" w:rsidRPr="00B23831">
        <w:rPr>
          <w:b/>
          <w:noProof/>
          <w:lang w:val="fr-BE"/>
        </w:rPr>
        <w:t>17</w:t>
      </w:r>
      <w:r w:rsidR="0003081C" w:rsidRPr="00B23831">
        <w:rPr>
          <w:noProof/>
          <w:lang w:val="fr-BE"/>
        </w:rPr>
        <w:t>(11): 707-12.</w:t>
      </w:r>
      <w:bookmarkEnd w:id="535"/>
    </w:p>
    <w:p w:rsidR="00BD12EE" w:rsidRPr="00A9473A" w:rsidRDefault="0003081C" w:rsidP="00BD12EE">
      <w:pPr>
        <w:spacing w:after="0" w:line="240" w:lineRule="auto"/>
        <w:jc w:val="both"/>
        <w:rPr>
          <w:noProof/>
          <w:lang w:val="nl-BE"/>
        </w:rPr>
      </w:pPr>
      <w:bookmarkStart w:id="536" w:name="_ENREF_15"/>
      <w:r w:rsidRPr="00B23831">
        <w:rPr>
          <w:noProof/>
          <w:lang w:val="fr-BE"/>
        </w:rPr>
        <w:t>15.</w:t>
      </w:r>
      <w:r w:rsidRPr="00B23831">
        <w:rPr>
          <w:noProof/>
          <w:lang w:val="fr-BE"/>
        </w:rPr>
        <w:tab/>
        <w:t xml:space="preserve">Thuillier R, Allain G, Celhay O, et al. </w:t>
      </w:r>
      <w:r w:rsidR="00BD12EE">
        <w:rPr>
          <w:noProof/>
        </w:rPr>
        <w:t xml:space="preserve">Benefits of active oxygenation during hypothermic machine perfusion of kidneys in a preclinical model of deceased after cardiac death donors. </w:t>
      </w:r>
      <w:r w:rsidR="00BD12EE" w:rsidRPr="00A9473A">
        <w:rPr>
          <w:i/>
          <w:noProof/>
          <w:lang w:val="nl-BE"/>
        </w:rPr>
        <w:t>J Surg Res</w:t>
      </w:r>
      <w:r w:rsidR="00BD12EE" w:rsidRPr="00A9473A">
        <w:rPr>
          <w:noProof/>
          <w:lang w:val="nl-BE"/>
        </w:rPr>
        <w:t xml:space="preserve"> 2013; </w:t>
      </w:r>
      <w:r w:rsidR="00BD12EE" w:rsidRPr="00A9473A">
        <w:rPr>
          <w:b/>
          <w:noProof/>
          <w:lang w:val="nl-BE"/>
        </w:rPr>
        <w:t>184</w:t>
      </w:r>
      <w:r w:rsidR="00BD12EE" w:rsidRPr="00A9473A">
        <w:rPr>
          <w:noProof/>
          <w:lang w:val="nl-BE"/>
        </w:rPr>
        <w:t>(2): 1174-81.</w:t>
      </w:r>
      <w:bookmarkEnd w:id="536"/>
    </w:p>
    <w:p w:rsidR="00BD12EE" w:rsidRDefault="00BD12EE" w:rsidP="00BD12EE">
      <w:pPr>
        <w:spacing w:after="0" w:line="240" w:lineRule="auto"/>
        <w:jc w:val="both"/>
        <w:rPr>
          <w:noProof/>
        </w:rPr>
      </w:pPr>
      <w:bookmarkStart w:id="537" w:name="_ENREF_16"/>
      <w:r w:rsidRPr="00A9473A">
        <w:rPr>
          <w:noProof/>
          <w:lang w:val="nl-BE"/>
        </w:rPr>
        <w:t>16.</w:t>
      </w:r>
      <w:r w:rsidRPr="00A9473A">
        <w:rPr>
          <w:noProof/>
          <w:lang w:val="nl-BE"/>
        </w:rPr>
        <w:tab/>
        <w:t xml:space="preserve">Kaplan B, Schold J, Meier-Kriesche HU. </w:t>
      </w:r>
      <w:r>
        <w:rPr>
          <w:noProof/>
        </w:rPr>
        <w:t xml:space="preserve">Poor predictive value of serum creatinine for renal allograft loss. </w:t>
      </w:r>
      <w:r w:rsidRPr="00BD12EE">
        <w:rPr>
          <w:i/>
          <w:noProof/>
        </w:rPr>
        <w:t>Am J Transplant</w:t>
      </w:r>
      <w:r>
        <w:rPr>
          <w:noProof/>
        </w:rPr>
        <w:t xml:space="preserve"> 2003; </w:t>
      </w:r>
      <w:r w:rsidRPr="00BD12EE">
        <w:rPr>
          <w:b/>
          <w:noProof/>
        </w:rPr>
        <w:t>3</w:t>
      </w:r>
      <w:r>
        <w:rPr>
          <w:noProof/>
        </w:rPr>
        <w:t>(12): 1560-5.</w:t>
      </w:r>
      <w:bookmarkEnd w:id="537"/>
    </w:p>
    <w:p w:rsidR="00BD12EE" w:rsidRDefault="00BD12EE" w:rsidP="00BD12EE">
      <w:pPr>
        <w:spacing w:after="0" w:line="240" w:lineRule="auto"/>
        <w:jc w:val="both"/>
        <w:rPr>
          <w:noProof/>
        </w:rPr>
      </w:pPr>
      <w:bookmarkStart w:id="538" w:name="_ENREF_17"/>
      <w:r>
        <w:rPr>
          <w:noProof/>
        </w:rPr>
        <w:t>17.</w:t>
      </w:r>
      <w:r>
        <w:rPr>
          <w:noProof/>
        </w:rPr>
        <w:tab/>
        <w:t xml:space="preserve">Gaspari F, Perico N, Remuzzi G. Measurement of glomerular filtration rate. </w:t>
      </w:r>
      <w:r w:rsidRPr="00BD12EE">
        <w:rPr>
          <w:i/>
          <w:noProof/>
        </w:rPr>
        <w:t>Kidney Int Suppl</w:t>
      </w:r>
      <w:r>
        <w:rPr>
          <w:noProof/>
        </w:rPr>
        <w:t xml:space="preserve"> 1997; </w:t>
      </w:r>
      <w:r w:rsidRPr="00BD12EE">
        <w:rPr>
          <w:b/>
          <w:noProof/>
        </w:rPr>
        <w:t>63</w:t>
      </w:r>
      <w:r>
        <w:rPr>
          <w:noProof/>
        </w:rPr>
        <w:t>: S151-4.</w:t>
      </w:r>
      <w:bookmarkEnd w:id="538"/>
    </w:p>
    <w:p w:rsidR="00BD12EE" w:rsidRDefault="00BD12EE" w:rsidP="00BD12EE">
      <w:pPr>
        <w:spacing w:after="0" w:line="240" w:lineRule="auto"/>
        <w:jc w:val="both"/>
        <w:rPr>
          <w:noProof/>
        </w:rPr>
      </w:pPr>
      <w:bookmarkStart w:id="539" w:name="_ENREF_18"/>
      <w:r>
        <w:rPr>
          <w:noProof/>
        </w:rPr>
        <w:t>18.</w:t>
      </w:r>
      <w:r>
        <w:rPr>
          <w:noProof/>
        </w:rPr>
        <w:tab/>
        <w:t xml:space="preserve">Poggio ED, Batty DS, Flechner SM. Evaluation of renal function in transplantation. </w:t>
      </w:r>
      <w:r w:rsidRPr="00BD12EE">
        <w:rPr>
          <w:i/>
          <w:noProof/>
        </w:rPr>
        <w:t>Transplantation</w:t>
      </w:r>
      <w:r>
        <w:rPr>
          <w:noProof/>
        </w:rPr>
        <w:t xml:space="preserve"> 2007; </w:t>
      </w:r>
      <w:r w:rsidRPr="00BD12EE">
        <w:rPr>
          <w:b/>
          <w:noProof/>
        </w:rPr>
        <w:t>84</w:t>
      </w:r>
      <w:r>
        <w:rPr>
          <w:noProof/>
        </w:rPr>
        <w:t>(2): 131-6.</w:t>
      </w:r>
      <w:bookmarkEnd w:id="539"/>
    </w:p>
    <w:p w:rsidR="00BD12EE" w:rsidRDefault="00BD12EE" w:rsidP="00BD12EE">
      <w:pPr>
        <w:spacing w:after="0" w:line="240" w:lineRule="auto"/>
        <w:jc w:val="both"/>
        <w:rPr>
          <w:noProof/>
        </w:rPr>
      </w:pPr>
      <w:bookmarkStart w:id="540" w:name="_ENREF_19"/>
      <w:r>
        <w:rPr>
          <w:noProof/>
        </w:rPr>
        <w:t>19.</w:t>
      </w:r>
      <w:r>
        <w:rPr>
          <w:noProof/>
        </w:rPr>
        <w:tab/>
        <w:t xml:space="preserve">Fellstrom B, Holdaas H, Jardine AG, et al. Effect of fluvastatin on renal end points in the Assessment of Lescol in Renal Transplant (ALERT) trial. </w:t>
      </w:r>
      <w:r w:rsidRPr="00BD12EE">
        <w:rPr>
          <w:i/>
          <w:noProof/>
        </w:rPr>
        <w:t>Kidney Int</w:t>
      </w:r>
      <w:r>
        <w:rPr>
          <w:noProof/>
        </w:rPr>
        <w:t xml:space="preserve"> 2004; </w:t>
      </w:r>
      <w:r w:rsidRPr="00BD12EE">
        <w:rPr>
          <w:b/>
          <w:noProof/>
        </w:rPr>
        <w:t>66</w:t>
      </w:r>
      <w:r>
        <w:rPr>
          <w:noProof/>
        </w:rPr>
        <w:t>(4): 1549-55.</w:t>
      </w:r>
      <w:bookmarkEnd w:id="540"/>
    </w:p>
    <w:p w:rsidR="00BD12EE" w:rsidRDefault="00BD12EE" w:rsidP="00BD12EE">
      <w:pPr>
        <w:spacing w:after="0" w:line="240" w:lineRule="auto"/>
        <w:jc w:val="both"/>
        <w:rPr>
          <w:noProof/>
        </w:rPr>
      </w:pPr>
      <w:bookmarkStart w:id="541" w:name="_ENREF_20"/>
      <w:r>
        <w:rPr>
          <w:noProof/>
        </w:rPr>
        <w:t>20.</w:t>
      </w:r>
      <w:r>
        <w:rPr>
          <w:noProof/>
        </w:rPr>
        <w:tab/>
        <w:t xml:space="preserve">Ekberg H, Grinyo J, Nashan B, et al. Cyclosporine sparing with mycophenolate mofetil, daclizumab and corticosteroids in renal allograft recipients: the CAESAR Study. </w:t>
      </w:r>
      <w:r w:rsidRPr="00BD12EE">
        <w:rPr>
          <w:i/>
          <w:noProof/>
        </w:rPr>
        <w:t>Am J Transplant</w:t>
      </w:r>
      <w:r>
        <w:rPr>
          <w:noProof/>
        </w:rPr>
        <w:t xml:space="preserve"> 2007; </w:t>
      </w:r>
      <w:r w:rsidRPr="00BD12EE">
        <w:rPr>
          <w:b/>
          <w:noProof/>
        </w:rPr>
        <w:t>7</w:t>
      </w:r>
      <w:r>
        <w:rPr>
          <w:noProof/>
        </w:rPr>
        <w:t>(3): 560-70.</w:t>
      </w:r>
      <w:bookmarkEnd w:id="541"/>
    </w:p>
    <w:p w:rsidR="00BD12EE" w:rsidRPr="00B23831" w:rsidRDefault="00BD12EE" w:rsidP="00BD12EE">
      <w:pPr>
        <w:spacing w:after="0" w:line="240" w:lineRule="auto"/>
        <w:jc w:val="both"/>
        <w:rPr>
          <w:noProof/>
          <w:lang w:val="fr-BE"/>
        </w:rPr>
      </w:pPr>
      <w:bookmarkStart w:id="542" w:name="_ENREF_21"/>
      <w:r>
        <w:rPr>
          <w:noProof/>
        </w:rPr>
        <w:t>21.</w:t>
      </w:r>
      <w:r>
        <w:rPr>
          <w:noProof/>
        </w:rPr>
        <w:tab/>
        <w:t xml:space="preserve">Gaspari F, Ferrari S, Stucchi N, et al. Performance of different prediction equations for estimating renal function in kidney transplantation. </w:t>
      </w:r>
      <w:r w:rsidR="0003081C" w:rsidRPr="00B23831">
        <w:rPr>
          <w:i/>
          <w:noProof/>
          <w:lang w:val="fr-BE"/>
        </w:rPr>
        <w:t>Am J Transplant</w:t>
      </w:r>
      <w:r w:rsidR="0003081C" w:rsidRPr="00B23831">
        <w:rPr>
          <w:noProof/>
          <w:lang w:val="fr-BE"/>
        </w:rPr>
        <w:t xml:space="preserve"> 2004; </w:t>
      </w:r>
      <w:r w:rsidR="0003081C" w:rsidRPr="00B23831">
        <w:rPr>
          <w:b/>
          <w:noProof/>
          <w:lang w:val="fr-BE"/>
        </w:rPr>
        <w:t>4</w:t>
      </w:r>
      <w:r w:rsidR="0003081C" w:rsidRPr="00B23831">
        <w:rPr>
          <w:noProof/>
          <w:lang w:val="fr-BE"/>
        </w:rPr>
        <w:t>(11): 1826-35.</w:t>
      </w:r>
      <w:bookmarkEnd w:id="542"/>
    </w:p>
    <w:p w:rsidR="00BD12EE" w:rsidRPr="00B23831" w:rsidRDefault="0003081C" w:rsidP="00BD12EE">
      <w:pPr>
        <w:spacing w:after="0" w:line="240" w:lineRule="auto"/>
        <w:jc w:val="both"/>
        <w:rPr>
          <w:noProof/>
          <w:lang w:val="fr-BE"/>
        </w:rPr>
      </w:pPr>
      <w:bookmarkStart w:id="543" w:name="_ENREF_22"/>
      <w:r w:rsidRPr="00B23831">
        <w:rPr>
          <w:noProof/>
          <w:lang w:val="fr-BE"/>
        </w:rPr>
        <w:t>22.</w:t>
      </w:r>
      <w:r w:rsidRPr="00B23831">
        <w:rPr>
          <w:noProof/>
          <w:lang w:val="fr-BE"/>
        </w:rPr>
        <w:tab/>
        <w:t xml:space="preserve">Mariat C, Alamartine E, Afiani A, et al. </w:t>
      </w:r>
      <w:r w:rsidR="00BD12EE">
        <w:rPr>
          <w:noProof/>
        </w:rPr>
        <w:t xml:space="preserve">Predicting glomerular filtration rate in kidney transplantation: are the K/DOQI guidelines applicable? </w:t>
      </w:r>
      <w:r w:rsidRPr="00B23831">
        <w:rPr>
          <w:i/>
          <w:noProof/>
          <w:lang w:val="fr-BE"/>
        </w:rPr>
        <w:t>Am J Transplant</w:t>
      </w:r>
      <w:r w:rsidRPr="00B23831">
        <w:rPr>
          <w:noProof/>
          <w:lang w:val="fr-BE"/>
        </w:rPr>
        <w:t xml:space="preserve"> 2005; </w:t>
      </w:r>
      <w:r w:rsidRPr="00B23831">
        <w:rPr>
          <w:b/>
          <w:noProof/>
          <w:lang w:val="fr-BE"/>
        </w:rPr>
        <w:t>5</w:t>
      </w:r>
      <w:r w:rsidRPr="00B23831">
        <w:rPr>
          <w:noProof/>
          <w:lang w:val="fr-BE"/>
        </w:rPr>
        <w:t>(11): 2698-703.</w:t>
      </w:r>
      <w:bookmarkEnd w:id="543"/>
    </w:p>
    <w:p w:rsidR="00BD12EE" w:rsidRDefault="0003081C" w:rsidP="00BD12EE">
      <w:pPr>
        <w:spacing w:after="0" w:line="240" w:lineRule="auto"/>
        <w:jc w:val="both"/>
        <w:rPr>
          <w:noProof/>
        </w:rPr>
      </w:pPr>
      <w:bookmarkStart w:id="544" w:name="_ENREF_23"/>
      <w:r w:rsidRPr="00B23831">
        <w:rPr>
          <w:noProof/>
          <w:lang w:val="fr-BE"/>
        </w:rPr>
        <w:t>23.</w:t>
      </w:r>
      <w:r w:rsidRPr="00B23831">
        <w:rPr>
          <w:noProof/>
          <w:lang w:val="fr-BE"/>
        </w:rPr>
        <w:tab/>
        <w:t xml:space="preserve">Mariat C, Maillard N, Phayphet M, et al. </w:t>
      </w:r>
      <w:r w:rsidR="00BD12EE">
        <w:rPr>
          <w:noProof/>
        </w:rPr>
        <w:t xml:space="preserve">Estimated glomerular filtration rate as an end point in kidney transplant trial: where do we stand? </w:t>
      </w:r>
      <w:r w:rsidR="00BD12EE" w:rsidRPr="00BD12EE">
        <w:rPr>
          <w:i/>
          <w:noProof/>
        </w:rPr>
        <w:t>Nephrol Dial Transplant</w:t>
      </w:r>
      <w:r w:rsidR="00BD12EE">
        <w:rPr>
          <w:noProof/>
        </w:rPr>
        <w:t xml:space="preserve"> 2008; </w:t>
      </w:r>
      <w:r w:rsidR="00BD12EE" w:rsidRPr="00BD12EE">
        <w:rPr>
          <w:b/>
          <w:noProof/>
        </w:rPr>
        <w:t>23</w:t>
      </w:r>
      <w:r w:rsidR="00BD12EE">
        <w:rPr>
          <w:noProof/>
        </w:rPr>
        <w:t>(1): 33-8.</w:t>
      </w:r>
      <w:bookmarkEnd w:id="544"/>
    </w:p>
    <w:p w:rsidR="00BD12EE" w:rsidRDefault="00BD12EE" w:rsidP="00BD12EE">
      <w:pPr>
        <w:spacing w:after="0" w:line="240" w:lineRule="auto"/>
        <w:jc w:val="both"/>
        <w:rPr>
          <w:noProof/>
        </w:rPr>
      </w:pPr>
      <w:bookmarkStart w:id="545" w:name="_ENREF_24"/>
      <w:r>
        <w:rPr>
          <w:noProof/>
        </w:rPr>
        <w:t>24.</w:t>
      </w:r>
      <w:r>
        <w:rPr>
          <w:noProof/>
        </w:rPr>
        <w:tab/>
        <w:t xml:space="preserve">White CA, Knoll GA, Poggio ED. Measuring vs estimating glomerular filtration rate in kidney transplantation. </w:t>
      </w:r>
      <w:r w:rsidRPr="00BD12EE">
        <w:rPr>
          <w:i/>
          <w:noProof/>
        </w:rPr>
        <w:t>Transplantation reviews (Orlando, Fla)</w:t>
      </w:r>
      <w:r>
        <w:rPr>
          <w:noProof/>
        </w:rPr>
        <w:t xml:space="preserve"> 2010; </w:t>
      </w:r>
      <w:r w:rsidRPr="00BD12EE">
        <w:rPr>
          <w:b/>
          <w:noProof/>
        </w:rPr>
        <w:t>24</w:t>
      </w:r>
      <w:r>
        <w:rPr>
          <w:noProof/>
        </w:rPr>
        <w:t>(1): 18-27.</w:t>
      </w:r>
      <w:bookmarkEnd w:id="545"/>
    </w:p>
    <w:p w:rsidR="00BD12EE" w:rsidRDefault="00BD12EE" w:rsidP="00BD12EE">
      <w:pPr>
        <w:spacing w:after="0" w:line="240" w:lineRule="auto"/>
        <w:jc w:val="both"/>
        <w:rPr>
          <w:noProof/>
        </w:rPr>
      </w:pPr>
      <w:bookmarkStart w:id="546" w:name="_ENREF_25"/>
      <w:r>
        <w:rPr>
          <w:noProof/>
        </w:rPr>
        <w:t>25.</w:t>
      </w:r>
      <w:r>
        <w:rPr>
          <w:noProof/>
        </w:rPr>
        <w:tab/>
        <w:t xml:space="preserve">Buron F, Hadj-Aissa A, Dubourg L, et al. Estimating glomerular filtration rate in kidney transplant recipients: performance over time of four creatinine-based formulas. </w:t>
      </w:r>
      <w:r w:rsidRPr="00BD12EE">
        <w:rPr>
          <w:i/>
          <w:noProof/>
        </w:rPr>
        <w:t>Transplantation</w:t>
      </w:r>
      <w:r>
        <w:rPr>
          <w:noProof/>
        </w:rPr>
        <w:t xml:space="preserve"> 2011; </w:t>
      </w:r>
      <w:r w:rsidRPr="00BD12EE">
        <w:rPr>
          <w:b/>
          <w:noProof/>
        </w:rPr>
        <w:t>92</w:t>
      </w:r>
      <w:r>
        <w:rPr>
          <w:noProof/>
        </w:rPr>
        <w:t>(9): 1005-11.</w:t>
      </w:r>
      <w:bookmarkEnd w:id="546"/>
    </w:p>
    <w:p w:rsidR="00BD12EE" w:rsidRDefault="00BD12EE" w:rsidP="00BD12EE">
      <w:pPr>
        <w:spacing w:after="0" w:line="240" w:lineRule="auto"/>
        <w:jc w:val="both"/>
        <w:rPr>
          <w:noProof/>
        </w:rPr>
      </w:pPr>
      <w:bookmarkStart w:id="547" w:name="_ENREF_26"/>
      <w:r>
        <w:rPr>
          <w:noProof/>
        </w:rPr>
        <w:t>26.</w:t>
      </w:r>
      <w:r>
        <w:rPr>
          <w:noProof/>
        </w:rPr>
        <w:tab/>
        <w:t xml:space="preserve">Schnitzler MA, Lentine KL, Axelrod D, et al. Use of 12-month renal function and baseline clinical factors to predict long-term graft survival: application to BENEFIT and BENEFIT-EXT trials. </w:t>
      </w:r>
      <w:r w:rsidRPr="00BD12EE">
        <w:rPr>
          <w:i/>
          <w:noProof/>
        </w:rPr>
        <w:t>Transplantation</w:t>
      </w:r>
      <w:r>
        <w:rPr>
          <w:noProof/>
        </w:rPr>
        <w:t xml:space="preserve"> 2012; </w:t>
      </w:r>
      <w:r w:rsidRPr="00BD12EE">
        <w:rPr>
          <w:b/>
          <w:noProof/>
        </w:rPr>
        <w:t>93</w:t>
      </w:r>
      <w:r>
        <w:rPr>
          <w:noProof/>
        </w:rPr>
        <w:t>(2): 172-81.</w:t>
      </w:r>
      <w:bookmarkEnd w:id="547"/>
    </w:p>
    <w:p w:rsidR="00BD12EE" w:rsidRDefault="00BD12EE" w:rsidP="00BD12EE">
      <w:pPr>
        <w:spacing w:after="0" w:line="240" w:lineRule="auto"/>
        <w:jc w:val="both"/>
        <w:rPr>
          <w:noProof/>
        </w:rPr>
      </w:pPr>
      <w:bookmarkStart w:id="548" w:name="_ENREF_27"/>
      <w:r>
        <w:rPr>
          <w:noProof/>
        </w:rPr>
        <w:t>27.</w:t>
      </w:r>
      <w:r>
        <w:rPr>
          <w:noProof/>
        </w:rPr>
        <w:tab/>
        <w:t xml:space="preserve">Schnitzler MA, Lentine KL, Gheorghian A, Axelrod D, Trivedi D, L'Italien G. Renal function following living, standard criteria deceased and expanded criteria deceased donor kidney transplantation: impact on graft failure and death. </w:t>
      </w:r>
      <w:r w:rsidRPr="00BD12EE">
        <w:rPr>
          <w:i/>
          <w:noProof/>
        </w:rPr>
        <w:t>Transpl Int</w:t>
      </w:r>
      <w:r>
        <w:rPr>
          <w:noProof/>
        </w:rPr>
        <w:t xml:space="preserve"> 2012; </w:t>
      </w:r>
      <w:r w:rsidRPr="00BD12EE">
        <w:rPr>
          <w:b/>
          <w:noProof/>
        </w:rPr>
        <w:t>25</w:t>
      </w:r>
      <w:r>
        <w:rPr>
          <w:noProof/>
        </w:rPr>
        <w:t>(2): 179-91.</w:t>
      </w:r>
      <w:bookmarkEnd w:id="548"/>
    </w:p>
    <w:p w:rsidR="00BD12EE" w:rsidRDefault="00BD12EE" w:rsidP="00BD12EE">
      <w:pPr>
        <w:spacing w:after="0" w:line="240" w:lineRule="auto"/>
        <w:jc w:val="both"/>
        <w:rPr>
          <w:noProof/>
        </w:rPr>
      </w:pPr>
      <w:bookmarkStart w:id="549" w:name="_ENREF_28"/>
      <w:r>
        <w:rPr>
          <w:noProof/>
        </w:rPr>
        <w:t>28.</w:t>
      </w:r>
      <w:r>
        <w:rPr>
          <w:noProof/>
        </w:rPr>
        <w:tab/>
        <w:t xml:space="preserve">Boom H, Mallat MJ, de Fijter JW, Zwinderman AH, Paul LC. Delayed graft function influences renal function, but not survival. </w:t>
      </w:r>
      <w:r w:rsidRPr="00BD12EE">
        <w:rPr>
          <w:i/>
          <w:noProof/>
        </w:rPr>
        <w:t>Kidney Int</w:t>
      </w:r>
      <w:r>
        <w:rPr>
          <w:noProof/>
        </w:rPr>
        <w:t xml:space="preserve"> 2000; </w:t>
      </w:r>
      <w:r w:rsidRPr="00BD12EE">
        <w:rPr>
          <w:b/>
          <w:noProof/>
        </w:rPr>
        <w:t>58</w:t>
      </w:r>
      <w:r>
        <w:rPr>
          <w:noProof/>
        </w:rPr>
        <w:t>(2): 859-66.</w:t>
      </w:r>
      <w:bookmarkEnd w:id="549"/>
    </w:p>
    <w:p w:rsidR="00BD12EE" w:rsidRDefault="00BD12EE" w:rsidP="00BD12EE">
      <w:pPr>
        <w:spacing w:after="0" w:line="240" w:lineRule="auto"/>
        <w:jc w:val="both"/>
        <w:rPr>
          <w:noProof/>
        </w:rPr>
      </w:pPr>
      <w:bookmarkStart w:id="550" w:name="_ENREF_29"/>
      <w:r>
        <w:rPr>
          <w:noProof/>
        </w:rPr>
        <w:t>29.</w:t>
      </w:r>
      <w:r>
        <w:rPr>
          <w:noProof/>
        </w:rPr>
        <w:tab/>
        <w:t xml:space="preserve">Levey AS, Bosch JP, Lewis JB, Greene T, Rogers N, Roth D. A more accurate method to estimate glomerular filtration rate from serum creatinine: a new prediction equation. Modification of Diet in Renal Disease Study Group. </w:t>
      </w:r>
      <w:r w:rsidRPr="00BD12EE">
        <w:rPr>
          <w:i/>
          <w:noProof/>
        </w:rPr>
        <w:t>Annals of internal medicine</w:t>
      </w:r>
      <w:r>
        <w:rPr>
          <w:noProof/>
        </w:rPr>
        <w:t xml:space="preserve"> 1999; </w:t>
      </w:r>
      <w:r w:rsidRPr="00BD12EE">
        <w:rPr>
          <w:b/>
          <w:noProof/>
        </w:rPr>
        <w:t>130</w:t>
      </w:r>
      <w:r>
        <w:rPr>
          <w:noProof/>
        </w:rPr>
        <w:t>(6): 461-70.</w:t>
      </w:r>
      <w:bookmarkEnd w:id="550"/>
    </w:p>
    <w:p w:rsidR="00BD12EE" w:rsidRDefault="00BD12EE" w:rsidP="00BD12EE">
      <w:pPr>
        <w:spacing w:after="0" w:line="240" w:lineRule="auto"/>
        <w:jc w:val="both"/>
        <w:rPr>
          <w:noProof/>
        </w:rPr>
      </w:pPr>
      <w:bookmarkStart w:id="551" w:name="_ENREF_30"/>
      <w:r>
        <w:rPr>
          <w:noProof/>
        </w:rPr>
        <w:t>30.</w:t>
      </w:r>
      <w:r>
        <w:rPr>
          <w:noProof/>
        </w:rPr>
        <w:tab/>
        <w:t xml:space="preserve">Belzer FO, Glass NR, Sollinger HW, Hoffmann RM, Southard JH. A new perfusate for kidney preservation. </w:t>
      </w:r>
      <w:r w:rsidRPr="00BD12EE">
        <w:rPr>
          <w:i/>
          <w:noProof/>
        </w:rPr>
        <w:t>Transplantation</w:t>
      </w:r>
      <w:r>
        <w:rPr>
          <w:noProof/>
        </w:rPr>
        <w:t xml:space="preserve"> 1982; </w:t>
      </w:r>
      <w:r w:rsidRPr="00BD12EE">
        <w:rPr>
          <w:b/>
          <w:noProof/>
        </w:rPr>
        <w:t>33</w:t>
      </w:r>
      <w:r>
        <w:rPr>
          <w:noProof/>
        </w:rPr>
        <w:t>(3): 322-3.</w:t>
      </w:r>
      <w:bookmarkEnd w:id="551"/>
    </w:p>
    <w:p w:rsidR="00BD12EE" w:rsidRPr="00B23831" w:rsidRDefault="00BD12EE" w:rsidP="00BD12EE">
      <w:pPr>
        <w:spacing w:after="0" w:line="240" w:lineRule="auto"/>
        <w:jc w:val="both"/>
        <w:rPr>
          <w:noProof/>
          <w:lang w:val="fr-BE"/>
        </w:rPr>
      </w:pPr>
      <w:bookmarkStart w:id="552" w:name="_ENREF_31"/>
      <w:r>
        <w:rPr>
          <w:noProof/>
        </w:rPr>
        <w:t>31.</w:t>
      </w:r>
      <w:r>
        <w:rPr>
          <w:noProof/>
        </w:rPr>
        <w:tab/>
        <w:t xml:space="preserve">Group NLW. Creatinine Standardization Program. </w:t>
      </w:r>
      <w:hyperlink r:id="rId51" w:history="1">
        <w:r w:rsidRPr="00BD12EE">
          <w:rPr>
            <w:rStyle w:val="Hyperlink"/>
            <w:noProof/>
          </w:rPr>
          <w:t>http://www.nkdep.nih.gov/lab-evaluation/gfr/creatinine-standardization.shtml</w:t>
        </w:r>
      </w:hyperlink>
      <w:r>
        <w:rPr>
          <w:noProof/>
        </w:rPr>
        <w:t xml:space="preserve"> </w:t>
      </w:r>
      <w:r w:rsidR="0003081C" w:rsidRPr="00B23831">
        <w:rPr>
          <w:noProof/>
          <w:lang w:val="fr-BE"/>
        </w:rPr>
        <w:t>(accessed June 2013.</w:t>
      </w:r>
      <w:bookmarkEnd w:id="552"/>
    </w:p>
    <w:p w:rsidR="00BD12EE" w:rsidRDefault="0003081C" w:rsidP="00BD12EE">
      <w:pPr>
        <w:spacing w:after="0" w:line="240" w:lineRule="auto"/>
        <w:jc w:val="both"/>
        <w:rPr>
          <w:noProof/>
        </w:rPr>
      </w:pPr>
      <w:bookmarkStart w:id="553" w:name="_ENREF_32"/>
      <w:r w:rsidRPr="00B23831">
        <w:rPr>
          <w:noProof/>
          <w:lang w:val="fr-BE"/>
        </w:rPr>
        <w:t>32.</w:t>
      </w:r>
      <w:r w:rsidRPr="00B23831">
        <w:rPr>
          <w:noProof/>
          <w:lang w:val="fr-BE"/>
        </w:rPr>
        <w:tab/>
        <w:t xml:space="preserve">Clavien PA, Barkun J, de Oliveira ML, et al. </w:t>
      </w:r>
      <w:r w:rsidR="00BD12EE">
        <w:rPr>
          <w:noProof/>
        </w:rPr>
        <w:t xml:space="preserve">The Clavien-Dindo classification of surgical complications: five-year experience. </w:t>
      </w:r>
      <w:r w:rsidR="00BD12EE" w:rsidRPr="00BD12EE">
        <w:rPr>
          <w:i/>
          <w:noProof/>
        </w:rPr>
        <w:t>Ann Surg</w:t>
      </w:r>
      <w:r w:rsidR="00BD12EE">
        <w:rPr>
          <w:noProof/>
        </w:rPr>
        <w:t xml:space="preserve"> 2009; </w:t>
      </w:r>
      <w:r w:rsidR="00BD12EE" w:rsidRPr="00BD12EE">
        <w:rPr>
          <w:b/>
          <w:noProof/>
        </w:rPr>
        <w:t>250</w:t>
      </w:r>
      <w:r w:rsidR="00BD12EE">
        <w:rPr>
          <w:noProof/>
        </w:rPr>
        <w:t>(2): 187-96.</w:t>
      </w:r>
      <w:bookmarkEnd w:id="553"/>
    </w:p>
    <w:p w:rsidR="00BD12EE" w:rsidRDefault="00BD12EE" w:rsidP="00BD12EE">
      <w:pPr>
        <w:spacing w:after="0" w:line="240" w:lineRule="auto"/>
        <w:jc w:val="both"/>
        <w:rPr>
          <w:noProof/>
        </w:rPr>
      </w:pPr>
      <w:bookmarkStart w:id="554" w:name="_ENREF_33"/>
      <w:r>
        <w:rPr>
          <w:noProof/>
        </w:rPr>
        <w:t>33.</w:t>
      </w:r>
      <w:r>
        <w:rPr>
          <w:noProof/>
        </w:rPr>
        <w:tab/>
        <w:t xml:space="preserve">Rostami R, Nahm M, Pieper CF. What can we learn from a decade of database audits? The Duke Clinical Research Institute experience, 1997--2006. </w:t>
      </w:r>
      <w:r w:rsidRPr="00BD12EE">
        <w:rPr>
          <w:i/>
          <w:noProof/>
        </w:rPr>
        <w:t>Clinical trials (London, England)</w:t>
      </w:r>
      <w:r>
        <w:rPr>
          <w:noProof/>
        </w:rPr>
        <w:t xml:space="preserve"> 2009; </w:t>
      </w:r>
      <w:r w:rsidRPr="00BD12EE">
        <w:rPr>
          <w:b/>
          <w:noProof/>
        </w:rPr>
        <w:t>6</w:t>
      </w:r>
      <w:r>
        <w:rPr>
          <w:noProof/>
        </w:rPr>
        <w:t>(2): 141-50.</w:t>
      </w:r>
      <w:bookmarkEnd w:id="554"/>
    </w:p>
    <w:p w:rsidR="00BD12EE" w:rsidRPr="00A9473A" w:rsidRDefault="0003081C" w:rsidP="00BD12EE">
      <w:pPr>
        <w:spacing w:after="0" w:line="240" w:lineRule="auto"/>
        <w:jc w:val="both"/>
        <w:rPr>
          <w:noProof/>
          <w:lang w:val="nl-BE"/>
        </w:rPr>
      </w:pPr>
      <w:bookmarkStart w:id="555" w:name="_ENREF_34"/>
      <w:r w:rsidRPr="00B23831">
        <w:rPr>
          <w:noProof/>
          <w:lang w:val="fr-BE"/>
        </w:rPr>
        <w:t>34.</w:t>
      </w:r>
      <w:r w:rsidRPr="00B23831">
        <w:rPr>
          <w:noProof/>
          <w:lang w:val="fr-BE"/>
        </w:rPr>
        <w:tab/>
        <w:t xml:space="preserve">Remuzzi G, Cravedi P, Perna A, et al. </w:t>
      </w:r>
      <w:r w:rsidR="00BD12EE">
        <w:rPr>
          <w:noProof/>
        </w:rPr>
        <w:t xml:space="preserve">Long-term outcome of renal transplantation from older donors. </w:t>
      </w:r>
      <w:r w:rsidR="00BD12EE" w:rsidRPr="00A9473A">
        <w:rPr>
          <w:i/>
          <w:noProof/>
          <w:lang w:val="nl-BE"/>
        </w:rPr>
        <w:t>N Engl J Med</w:t>
      </w:r>
      <w:r w:rsidR="00BD12EE" w:rsidRPr="00A9473A">
        <w:rPr>
          <w:noProof/>
          <w:lang w:val="nl-BE"/>
        </w:rPr>
        <w:t xml:space="preserve"> 2006; </w:t>
      </w:r>
      <w:r w:rsidR="00BD12EE" w:rsidRPr="00A9473A">
        <w:rPr>
          <w:b/>
          <w:noProof/>
          <w:lang w:val="nl-BE"/>
        </w:rPr>
        <w:t>354</w:t>
      </w:r>
      <w:r w:rsidR="00BD12EE" w:rsidRPr="00A9473A">
        <w:rPr>
          <w:noProof/>
          <w:lang w:val="nl-BE"/>
        </w:rPr>
        <w:t>(4): 343-52.</w:t>
      </w:r>
      <w:bookmarkEnd w:id="555"/>
    </w:p>
    <w:p w:rsidR="00BD12EE" w:rsidRDefault="00BD12EE" w:rsidP="00BD12EE">
      <w:pPr>
        <w:spacing w:after="0" w:line="240" w:lineRule="auto"/>
        <w:jc w:val="both"/>
        <w:rPr>
          <w:noProof/>
        </w:rPr>
      </w:pPr>
      <w:bookmarkStart w:id="556" w:name="_ENREF_35"/>
      <w:r w:rsidRPr="00A9473A">
        <w:rPr>
          <w:noProof/>
          <w:lang w:val="nl-BE"/>
        </w:rPr>
        <w:t>35.</w:t>
      </w:r>
      <w:r w:rsidRPr="00A9473A">
        <w:rPr>
          <w:noProof/>
          <w:lang w:val="nl-BE"/>
        </w:rPr>
        <w:tab/>
        <w:t xml:space="preserve">Remuzzi G, Grinyò J, Ruggenenti P, et al. </w:t>
      </w:r>
      <w:r>
        <w:rPr>
          <w:noProof/>
        </w:rPr>
        <w:t xml:space="preserve">Early experience with dual kidney transplantation in adults using expanded donor criteria. Double Kidney Transplant Group (DKG). </w:t>
      </w:r>
      <w:r w:rsidRPr="00BD12EE">
        <w:rPr>
          <w:i/>
          <w:noProof/>
        </w:rPr>
        <w:t>J Am Soc Nephrol</w:t>
      </w:r>
      <w:r>
        <w:rPr>
          <w:noProof/>
        </w:rPr>
        <w:t xml:space="preserve"> 1999; </w:t>
      </w:r>
      <w:r w:rsidRPr="00BD12EE">
        <w:rPr>
          <w:b/>
          <w:noProof/>
        </w:rPr>
        <w:t>10</w:t>
      </w:r>
      <w:r>
        <w:rPr>
          <w:noProof/>
        </w:rPr>
        <w:t>(12): 2591-8.</w:t>
      </w:r>
      <w:bookmarkEnd w:id="556"/>
    </w:p>
    <w:p w:rsidR="00BD12EE" w:rsidRDefault="00BD12EE" w:rsidP="00BD12EE">
      <w:pPr>
        <w:spacing w:after="0" w:line="240" w:lineRule="auto"/>
        <w:jc w:val="both"/>
        <w:rPr>
          <w:noProof/>
        </w:rPr>
      </w:pPr>
      <w:bookmarkStart w:id="557" w:name="_ENREF_36"/>
      <w:r>
        <w:rPr>
          <w:noProof/>
        </w:rPr>
        <w:t>36.</w:t>
      </w:r>
      <w:r>
        <w:rPr>
          <w:noProof/>
        </w:rPr>
        <w:tab/>
        <w:t xml:space="preserve">Munivenkatappa RB, Schweitzer EJ, Papadimitriou JC, et al. The Maryland aggregate pathology index: a deceased donor kidney biopsy scoring system for predicting graft failure. </w:t>
      </w:r>
      <w:r w:rsidRPr="00BD12EE">
        <w:rPr>
          <w:i/>
          <w:noProof/>
        </w:rPr>
        <w:t>Am J Transplant</w:t>
      </w:r>
      <w:r>
        <w:rPr>
          <w:noProof/>
        </w:rPr>
        <w:t xml:space="preserve"> 2008; </w:t>
      </w:r>
      <w:r w:rsidRPr="00BD12EE">
        <w:rPr>
          <w:b/>
          <w:noProof/>
        </w:rPr>
        <w:t>8</w:t>
      </w:r>
      <w:r>
        <w:rPr>
          <w:noProof/>
        </w:rPr>
        <w:t>(11): 2316-24.</w:t>
      </w:r>
      <w:bookmarkEnd w:id="557"/>
    </w:p>
    <w:p w:rsidR="00BD12EE" w:rsidRPr="0007066F" w:rsidRDefault="00BD12EE" w:rsidP="00BD12EE">
      <w:pPr>
        <w:spacing w:after="0" w:line="240" w:lineRule="auto"/>
        <w:jc w:val="both"/>
        <w:rPr>
          <w:noProof/>
          <w:lang w:val="en-US"/>
        </w:rPr>
      </w:pPr>
      <w:bookmarkStart w:id="558" w:name="_ENREF_37"/>
      <w:r>
        <w:rPr>
          <w:noProof/>
        </w:rPr>
        <w:t>37.</w:t>
      </w:r>
      <w:r>
        <w:rPr>
          <w:noProof/>
        </w:rPr>
        <w:tab/>
        <w:t xml:space="preserve">Snoeijs MG, Buurman WA, Christiaans MH, et al. Histological assessment of preimplantation biopsies may improve selection of kidneys from old donors after cardiac death. </w:t>
      </w:r>
      <w:r w:rsidR="0003081C" w:rsidRPr="0007066F">
        <w:rPr>
          <w:i/>
          <w:noProof/>
          <w:lang w:val="en-US"/>
        </w:rPr>
        <w:t>Am J Transplant</w:t>
      </w:r>
      <w:r w:rsidR="0003081C" w:rsidRPr="0007066F">
        <w:rPr>
          <w:noProof/>
          <w:lang w:val="en-US"/>
        </w:rPr>
        <w:t xml:space="preserve"> 2008; </w:t>
      </w:r>
      <w:r w:rsidR="0003081C" w:rsidRPr="0007066F">
        <w:rPr>
          <w:b/>
          <w:noProof/>
          <w:lang w:val="en-US"/>
        </w:rPr>
        <w:t>8</w:t>
      </w:r>
      <w:r w:rsidR="0003081C" w:rsidRPr="0007066F">
        <w:rPr>
          <w:noProof/>
          <w:lang w:val="en-US"/>
        </w:rPr>
        <w:t>(9): 1844-51.</w:t>
      </w:r>
      <w:bookmarkEnd w:id="558"/>
    </w:p>
    <w:p w:rsidR="00BD12EE" w:rsidRDefault="0003081C" w:rsidP="00BD12EE">
      <w:pPr>
        <w:spacing w:after="0" w:line="240" w:lineRule="auto"/>
        <w:jc w:val="both"/>
        <w:rPr>
          <w:noProof/>
        </w:rPr>
      </w:pPr>
      <w:bookmarkStart w:id="559" w:name="_ENREF_38"/>
      <w:r w:rsidRPr="0007066F">
        <w:rPr>
          <w:noProof/>
          <w:lang w:val="en-US"/>
        </w:rPr>
        <w:t>38.</w:t>
      </w:r>
      <w:r w:rsidRPr="0007066F">
        <w:rPr>
          <w:noProof/>
          <w:lang w:val="en-US"/>
        </w:rPr>
        <w:tab/>
        <w:t xml:space="preserve">De Vusser K, Lerut E, Kuypers D, et al. </w:t>
      </w:r>
      <w:r w:rsidR="00BD12EE">
        <w:rPr>
          <w:noProof/>
        </w:rPr>
        <w:t xml:space="preserve">The predictive value of kidney allograft baseline biopsies for long-term graft survival. </w:t>
      </w:r>
      <w:r w:rsidR="00BD12EE" w:rsidRPr="00BD12EE">
        <w:rPr>
          <w:i/>
          <w:noProof/>
        </w:rPr>
        <w:t>J Am Soc Nephrol</w:t>
      </w:r>
      <w:r w:rsidR="00BD12EE">
        <w:rPr>
          <w:noProof/>
        </w:rPr>
        <w:t xml:space="preserve"> 2013; </w:t>
      </w:r>
      <w:r w:rsidR="00BD12EE" w:rsidRPr="00BD12EE">
        <w:rPr>
          <w:b/>
          <w:noProof/>
        </w:rPr>
        <w:t>24</w:t>
      </w:r>
      <w:r w:rsidR="00BD12EE">
        <w:rPr>
          <w:noProof/>
        </w:rPr>
        <w:t>(11): 1913-23.</w:t>
      </w:r>
      <w:bookmarkEnd w:id="559"/>
    </w:p>
    <w:p w:rsidR="00BD12EE" w:rsidRDefault="00BD12EE" w:rsidP="00BD12EE">
      <w:pPr>
        <w:spacing w:after="0" w:line="240" w:lineRule="auto"/>
        <w:jc w:val="both"/>
        <w:rPr>
          <w:noProof/>
        </w:rPr>
      </w:pPr>
      <w:bookmarkStart w:id="560" w:name="_ENREF_39"/>
      <w:r>
        <w:rPr>
          <w:noProof/>
        </w:rPr>
        <w:t>39.</w:t>
      </w:r>
      <w:r>
        <w:rPr>
          <w:noProof/>
        </w:rPr>
        <w:tab/>
        <w:t xml:space="preserve">Stratta RJ, Rohr MS, Sundberg AK, et al. Increased kidney transplantation utilizing expanded criteria deceased organ donors with results comparable to standard criteria donor transplant. </w:t>
      </w:r>
      <w:r w:rsidRPr="00BD12EE">
        <w:rPr>
          <w:i/>
          <w:noProof/>
        </w:rPr>
        <w:t>Ann Surg</w:t>
      </w:r>
      <w:r>
        <w:rPr>
          <w:noProof/>
        </w:rPr>
        <w:t xml:space="preserve"> 2004; </w:t>
      </w:r>
      <w:r w:rsidRPr="00BD12EE">
        <w:rPr>
          <w:b/>
          <w:noProof/>
        </w:rPr>
        <w:t>239</w:t>
      </w:r>
      <w:r>
        <w:rPr>
          <w:noProof/>
        </w:rPr>
        <w:t>(5): 688-95; discussion 95-7.</w:t>
      </w:r>
      <w:bookmarkEnd w:id="560"/>
    </w:p>
    <w:p w:rsidR="00BD12EE" w:rsidRDefault="00BD12EE" w:rsidP="00BD12EE">
      <w:pPr>
        <w:spacing w:after="0" w:line="240" w:lineRule="auto"/>
        <w:jc w:val="both"/>
        <w:rPr>
          <w:noProof/>
        </w:rPr>
      </w:pPr>
      <w:bookmarkStart w:id="561" w:name="_ENREF_40"/>
      <w:r>
        <w:rPr>
          <w:noProof/>
        </w:rPr>
        <w:t>40.</w:t>
      </w:r>
      <w:r>
        <w:rPr>
          <w:noProof/>
        </w:rPr>
        <w:tab/>
        <w:t xml:space="preserve">Jochmans I, Moers C, Smits JM, et al. The prognostic value of renal resistance during hypothermic machine perfusion of deceased donor kidneys. </w:t>
      </w:r>
      <w:r w:rsidRPr="00BD12EE">
        <w:rPr>
          <w:i/>
          <w:noProof/>
        </w:rPr>
        <w:t>Am J Transplant</w:t>
      </w:r>
      <w:r>
        <w:rPr>
          <w:noProof/>
        </w:rPr>
        <w:t xml:space="preserve"> 2011; </w:t>
      </w:r>
      <w:r w:rsidRPr="00BD12EE">
        <w:rPr>
          <w:b/>
          <w:noProof/>
        </w:rPr>
        <w:t>11</w:t>
      </w:r>
      <w:r>
        <w:rPr>
          <w:noProof/>
        </w:rPr>
        <w:t>(10): 2214-20.</w:t>
      </w:r>
      <w:bookmarkEnd w:id="561"/>
    </w:p>
    <w:p w:rsidR="00BD12EE" w:rsidRDefault="00BD12EE" w:rsidP="00BD12EE">
      <w:pPr>
        <w:spacing w:after="0" w:line="240" w:lineRule="auto"/>
        <w:jc w:val="both"/>
        <w:rPr>
          <w:noProof/>
        </w:rPr>
      </w:pPr>
      <w:bookmarkStart w:id="562" w:name="_ENREF_41"/>
      <w:r>
        <w:rPr>
          <w:noProof/>
        </w:rPr>
        <w:t>41.</w:t>
      </w:r>
      <w:r>
        <w:rPr>
          <w:noProof/>
        </w:rPr>
        <w:tab/>
        <w:t xml:space="preserve">Thomas JH, Pierce GE, Hermreck AS. Open renal biopsy. Surgical technique and results. </w:t>
      </w:r>
      <w:r w:rsidRPr="00BD12EE">
        <w:rPr>
          <w:i/>
          <w:noProof/>
        </w:rPr>
        <w:t>Am Surg</w:t>
      </w:r>
      <w:r>
        <w:rPr>
          <w:noProof/>
        </w:rPr>
        <w:t xml:space="preserve"> 1983; </w:t>
      </w:r>
      <w:r w:rsidRPr="00BD12EE">
        <w:rPr>
          <w:b/>
          <w:noProof/>
        </w:rPr>
        <w:t>49</w:t>
      </w:r>
      <w:r>
        <w:rPr>
          <w:noProof/>
        </w:rPr>
        <w:t>(7): 400-2.</w:t>
      </w:r>
      <w:bookmarkEnd w:id="562"/>
    </w:p>
    <w:p w:rsidR="00BD12EE" w:rsidRDefault="00BD12EE" w:rsidP="00BD12EE">
      <w:pPr>
        <w:spacing w:after="0" w:line="240" w:lineRule="auto"/>
        <w:jc w:val="both"/>
        <w:rPr>
          <w:noProof/>
        </w:rPr>
      </w:pPr>
      <w:bookmarkStart w:id="563" w:name="_ENREF_42"/>
      <w:r>
        <w:rPr>
          <w:noProof/>
        </w:rPr>
        <w:t>42.</w:t>
      </w:r>
      <w:r>
        <w:rPr>
          <w:noProof/>
        </w:rPr>
        <w:tab/>
        <w:t xml:space="preserve">Murray PT, Mehta RL, Shaw A, et al. Current use of biomarkers in acute kidney injury: report and summary of recommendations from the 10th Acute Dialysis Quality Initiative consensus conference. </w:t>
      </w:r>
      <w:r w:rsidRPr="00BD12EE">
        <w:rPr>
          <w:i/>
          <w:noProof/>
        </w:rPr>
        <w:t>Kidney Int</w:t>
      </w:r>
      <w:r>
        <w:rPr>
          <w:noProof/>
        </w:rPr>
        <w:t xml:space="preserve"> 2013.</w:t>
      </w:r>
      <w:bookmarkEnd w:id="563"/>
    </w:p>
    <w:p w:rsidR="00BD12EE" w:rsidRDefault="00BD12EE" w:rsidP="00BD12EE">
      <w:pPr>
        <w:spacing w:line="240" w:lineRule="auto"/>
        <w:jc w:val="both"/>
        <w:rPr>
          <w:noProof/>
        </w:rPr>
      </w:pPr>
      <w:bookmarkStart w:id="564" w:name="_ENREF_43"/>
      <w:r>
        <w:rPr>
          <w:noProof/>
        </w:rPr>
        <w:t>43.</w:t>
      </w:r>
      <w:r>
        <w:rPr>
          <w:noProof/>
        </w:rPr>
        <w:tab/>
        <w:t xml:space="preserve">Lai D, King TM, Moyé LA, Wei Q. Sample size for biomarker studies: more subjects or more measurements per subject? </w:t>
      </w:r>
      <w:r w:rsidRPr="00BD12EE">
        <w:rPr>
          <w:i/>
          <w:noProof/>
        </w:rPr>
        <w:t>Ann Epidemiol</w:t>
      </w:r>
      <w:r>
        <w:rPr>
          <w:noProof/>
        </w:rPr>
        <w:t xml:space="preserve"> 2003; </w:t>
      </w:r>
      <w:r w:rsidRPr="00BD12EE">
        <w:rPr>
          <w:b/>
          <w:noProof/>
        </w:rPr>
        <w:t>13</w:t>
      </w:r>
      <w:r>
        <w:rPr>
          <w:noProof/>
        </w:rPr>
        <w:t>(3): 204-8.</w:t>
      </w:r>
      <w:bookmarkEnd w:id="564"/>
    </w:p>
    <w:p w:rsidR="00BD12EE" w:rsidRDefault="00BD12EE" w:rsidP="00BD12EE">
      <w:pPr>
        <w:spacing w:line="240" w:lineRule="auto"/>
        <w:jc w:val="both"/>
        <w:rPr>
          <w:noProof/>
        </w:rPr>
      </w:pPr>
    </w:p>
    <w:p w:rsidR="00011E1E" w:rsidRPr="0021766A" w:rsidRDefault="00253C3B" w:rsidP="00D7578A">
      <w:pPr>
        <w:spacing w:line="276" w:lineRule="auto"/>
        <w:jc w:val="both"/>
      </w:pPr>
      <w:r w:rsidRPr="0021766A">
        <w:fldChar w:fldCharType="end"/>
      </w:r>
      <w:r w:rsidRPr="0021766A">
        <w:fldChar w:fldCharType="begin"/>
      </w:r>
      <w:r w:rsidR="004D27DA" w:rsidRPr="0021766A">
        <w:instrText xml:space="preserve"> ADDIN </w:instrText>
      </w:r>
      <w:r w:rsidRPr="0021766A">
        <w:fldChar w:fldCharType="end"/>
      </w:r>
      <w:r>
        <w:fldChar w:fldCharType="begin"/>
      </w:r>
      <w:r w:rsidR="00322BB1">
        <w:instrText xml:space="preserve"> ADDIN </w:instrText>
      </w:r>
      <w:r>
        <w:fldChar w:fldCharType="end"/>
      </w:r>
    </w:p>
    <w:sectPr w:rsidR="00011E1E" w:rsidRPr="0021766A" w:rsidSect="00FF08F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D60" w:rsidRDefault="00F77D60" w:rsidP="009C6B41">
      <w:pPr>
        <w:spacing w:after="0" w:line="240" w:lineRule="auto"/>
      </w:pPr>
      <w:r>
        <w:separator/>
      </w:r>
    </w:p>
  </w:endnote>
  <w:endnote w:type="continuationSeparator" w:id="0">
    <w:p w:rsidR="00F77D60" w:rsidRDefault="00F77D60" w:rsidP="009C6B41">
      <w:pPr>
        <w:spacing w:after="0" w:line="240" w:lineRule="auto"/>
      </w:pPr>
      <w:r>
        <w:continuationSeparator/>
      </w:r>
    </w:p>
  </w:endnote>
  <w:endnote w:type="continuationNotice" w:id="1">
    <w:p w:rsidR="00F77D60" w:rsidRDefault="00F77D60">
      <w:pPr>
        <w:spacing w:after="0" w:line="240" w:lineRule="auto"/>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3113"/>
      <w:gridCol w:w="3061"/>
      <w:gridCol w:w="3114"/>
    </w:tblGrid>
    <w:tr w:rsidR="00F77D60">
      <w:trPr>
        <w:trHeight w:val="151"/>
      </w:trPr>
      <w:tc>
        <w:tcPr>
          <w:tcW w:w="2250" w:type="pct"/>
          <w:tcBorders>
            <w:bottom w:val="single" w:sz="4" w:space="0" w:color="4F81BD" w:themeColor="accent1"/>
          </w:tcBorders>
        </w:tcPr>
        <w:p w:rsidR="00F77D60" w:rsidRDefault="00F77D60">
          <w:pPr>
            <w:pStyle w:val="Header"/>
            <w:rPr>
              <w:rFonts w:asciiTheme="majorHAnsi" w:eastAsiaTheme="majorEastAsia" w:hAnsiTheme="majorHAnsi" w:cstheme="majorBidi"/>
              <w:b/>
              <w:bCs/>
            </w:rPr>
          </w:pPr>
        </w:p>
      </w:tc>
      <w:tc>
        <w:tcPr>
          <w:tcW w:w="500" w:type="pct"/>
          <w:vMerge w:val="restart"/>
          <w:noWrap/>
          <w:vAlign w:val="center"/>
        </w:tcPr>
        <w:p w:rsidR="00F77D60" w:rsidRPr="001D1AF2" w:rsidRDefault="00F77D60" w:rsidP="0007066F">
          <w:pPr>
            <w:pStyle w:val="NoSpacing"/>
            <w:rPr>
              <w:rFonts w:asciiTheme="minorHAnsi" w:eastAsiaTheme="majorEastAsia" w:hAnsiTheme="minorHAnsi" w:cstheme="majorBidi"/>
              <w:bCs/>
            </w:rPr>
          </w:pPr>
          <w:r w:rsidRPr="001D1AF2">
            <w:rPr>
              <w:rFonts w:asciiTheme="minorHAnsi" w:eastAsiaTheme="majorEastAsia" w:hAnsiTheme="minorHAnsi" w:cstheme="majorBidi"/>
              <w:bCs/>
            </w:rPr>
            <w:t xml:space="preserve">Version </w:t>
          </w:r>
          <w:r>
            <w:rPr>
              <w:rFonts w:asciiTheme="minorHAnsi" w:eastAsiaTheme="majorEastAsia" w:hAnsiTheme="minorHAnsi" w:cstheme="majorBidi"/>
              <w:bCs/>
            </w:rPr>
            <w:t xml:space="preserve">3.0 – date: </w:t>
          </w:r>
          <w:r w:rsidR="0007066F">
            <w:rPr>
              <w:rFonts w:asciiTheme="minorHAnsi" w:eastAsiaTheme="majorEastAsia" w:hAnsiTheme="minorHAnsi" w:cstheme="majorBidi"/>
              <w:bCs/>
            </w:rPr>
            <w:t>26</w:t>
          </w:r>
          <w:r>
            <w:rPr>
              <w:rFonts w:asciiTheme="minorHAnsi" w:eastAsiaTheme="majorEastAsia" w:hAnsiTheme="minorHAnsi" w:cstheme="majorBidi"/>
              <w:bCs/>
            </w:rPr>
            <w:t xml:space="preserve"> Aug 2014</w:t>
          </w:r>
        </w:p>
      </w:tc>
      <w:tc>
        <w:tcPr>
          <w:tcW w:w="2250" w:type="pct"/>
          <w:tcBorders>
            <w:bottom w:val="single" w:sz="4" w:space="0" w:color="4F81BD" w:themeColor="accent1"/>
          </w:tcBorders>
        </w:tcPr>
        <w:p w:rsidR="00F77D60" w:rsidRDefault="00F77D60">
          <w:pPr>
            <w:pStyle w:val="Header"/>
            <w:rPr>
              <w:rFonts w:asciiTheme="majorHAnsi" w:eastAsiaTheme="majorEastAsia" w:hAnsiTheme="majorHAnsi" w:cstheme="majorBidi"/>
              <w:b/>
              <w:bCs/>
            </w:rPr>
          </w:pPr>
        </w:p>
      </w:tc>
    </w:tr>
    <w:tr w:rsidR="00F77D60">
      <w:trPr>
        <w:trHeight w:val="150"/>
      </w:trPr>
      <w:tc>
        <w:tcPr>
          <w:tcW w:w="2250" w:type="pct"/>
          <w:tcBorders>
            <w:top w:val="single" w:sz="4" w:space="0" w:color="4F81BD" w:themeColor="accent1"/>
          </w:tcBorders>
        </w:tcPr>
        <w:p w:rsidR="00F77D60" w:rsidRDefault="00F77D60">
          <w:pPr>
            <w:pStyle w:val="Header"/>
            <w:rPr>
              <w:rFonts w:asciiTheme="majorHAnsi" w:eastAsiaTheme="majorEastAsia" w:hAnsiTheme="majorHAnsi" w:cstheme="majorBidi"/>
              <w:b/>
              <w:bCs/>
            </w:rPr>
          </w:pPr>
        </w:p>
      </w:tc>
      <w:tc>
        <w:tcPr>
          <w:tcW w:w="500" w:type="pct"/>
          <w:vMerge/>
        </w:tcPr>
        <w:p w:rsidR="00F77D60" w:rsidRDefault="00F77D60">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F77D60" w:rsidRDefault="00F77D60">
          <w:pPr>
            <w:pStyle w:val="Header"/>
            <w:rPr>
              <w:rFonts w:asciiTheme="majorHAnsi" w:eastAsiaTheme="majorEastAsia" w:hAnsiTheme="majorHAnsi" w:cstheme="majorBidi"/>
              <w:b/>
              <w:bCs/>
            </w:rPr>
          </w:pPr>
        </w:p>
      </w:tc>
    </w:tr>
  </w:tbl>
  <w:p w:rsidR="00F77D60" w:rsidRDefault="00F77D6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D60" w:rsidRDefault="00F77D60" w:rsidP="009C6B41">
      <w:pPr>
        <w:spacing w:after="0" w:line="240" w:lineRule="auto"/>
      </w:pPr>
      <w:r>
        <w:separator/>
      </w:r>
    </w:p>
  </w:footnote>
  <w:footnote w:type="continuationSeparator" w:id="0">
    <w:p w:rsidR="00F77D60" w:rsidRDefault="00F77D60" w:rsidP="009C6B41">
      <w:pPr>
        <w:spacing w:after="0" w:line="240" w:lineRule="auto"/>
      </w:pPr>
      <w:r>
        <w:continuationSeparator/>
      </w:r>
    </w:p>
  </w:footnote>
  <w:footnote w:type="continuationNotice" w:id="1">
    <w:p w:rsidR="00F77D60" w:rsidRDefault="00F77D60">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7D60" w:rsidRDefault="00253C3B">
    <w:pPr>
      <w:pStyle w:val="Header"/>
    </w:pPr>
    <w:sdt>
      <w:sdtPr>
        <w:id w:val="1156419190"/>
        <w:docPartObj>
          <w:docPartGallery w:val="Watermarks"/>
          <w:docPartUnique/>
        </w:docPartObj>
      </w:sdtPr>
      <w:sdtContent>
        <w:r w:rsidRPr="00253C3B">
          <w:rPr>
            <w:noProof/>
            <w:lang w:val="en-US"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59" type="#_x0000_t136" style="position:absolute;margin-left:0;margin-top:0;width:527.85pt;height:131.95pt;rotation:315;z-index:-251657728;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sdtContent>
    </w:sdt>
    <w:r>
      <w:rPr>
        <w:noProof/>
        <w:lang w:val="nl-BE" w:eastAsia="nl-BE"/>
      </w:rPr>
      <w:pict>
        <v:shapetype id="_x0000_t202" coordsize="21600,21600" o:spt="202" path="m,l,21600r21600,l21600,xe">
          <v:stroke joinstyle="miter"/>
          <v:path gradientshapeok="t" o:connecttype="rect"/>
        </v:shapetype>
        <v:shape id="Text Box 476" o:spid="_x0000_s2061" type="#_x0000_t202" style="position:absolute;margin-left:81.35pt;margin-top:0;width:70.85pt;height:13.45pt;z-index:2516618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" o:allowincell="f" fillcolor="#4f81bd [3204]" stroked="f">
          <v:textbox style="mso-fit-shape-to-text:t" inset=",0,,0">
            <w:txbxContent>
              <w:p w:rsidR="00F77D60" w:rsidRPr="001D1AF2" w:rsidRDefault="00253C3B">
                <w:pPr>
                  <w:spacing w:after="0" w:line="240" w:lineRule="auto"/>
                  <w:rPr>
                    <w:color w:val="FFFFFF" w:themeColor="background1"/>
                  </w:rPr>
                </w:pPr>
                <w:r w:rsidRPr="00253C3B">
                  <w:fldChar w:fldCharType="begin"/>
                </w:r>
                <w:r w:rsidR="00F77D60" w:rsidRPr="001D1AF2">
                  <w:instrText xml:space="preserve"> PAGE   \* MERGEFORMAT </w:instrText>
                </w:r>
                <w:r w:rsidRPr="00253C3B">
                  <w:fldChar w:fldCharType="separate"/>
                </w:r>
                <w:r w:rsidR="00F061DF" w:rsidRPr="00F061DF">
                  <w:rPr>
                    <w:noProof/>
                    <w:color w:val="FFFFFF" w:themeColor="background1"/>
                  </w:rPr>
                  <w:t>39</w:t>
                </w:r>
                <w:r w:rsidRPr="001D1AF2">
                  <w:rPr>
                    <w:noProof/>
                    <w:color w:val="FFFFFF" w:themeColor="background1"/>
                  </w:rPr>
                  <w:fldChar w:fldCharType="end"/>
                </w:r>
              </w:p>
            </w:txbxContent>
          </v:textbox>
          <w10:wrap anchorx="page" anchory="margin"/>
        </v:shape>
      </w:pict>
    </w:r>
    <w:r>
      <w:rPr>
        <w:noProof/>
        <w:lang w:val="nl-BE" w:eastAsia="nl-BE"/>
      </w:rPr>
      <w:pict>
        <v:shape id="_x0000_s2060" type="#_x0000_t202" style="position:absolute;margin-left:81.35pt;margin-top:0;width:70.85pt;height:13.45pt;z-index:25166080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" o:allowincell="f" fillcolor="#4f81bd [3204]" stroked="f">
          <v:textbox style="mso-fit-shape-to-text:t" inset=",0,,0">
            <w:txbxContent>
              <w:p w:rsidR="00F77D60" w:rsidRPr="001D1AF2" w:rsidRDefault="00253C3B">
                <w:pPr>
                  <w:spacing w:after="0" w:line="240" w:lineRule="auto"/>
                  <w:rPr>
                    <w:color w:val="FFFFFF" w:themeColor="background1"/>
                  </w:rPr>
                </w:pPr>
                <w:r w:rsidRPr="00253C3B">
                  <w:fldChar w:fldCharType="begin"/>
                </w:r>
                <w:r w:rsidR="00F77D60" w:rsidRPr="001D1AF2">
                  <w:instrText xml:space="preserve"> PAGE   \* MERGEFORMAT </w:instrText>
                </w:r>
                <w:r w:rsidRPr="00253C3B">
                  <w:fldChar w:fldCharType="separate"/>
                </w:r>
                <w:r w:rsidR="00F061DF" w:rsidRPr="00F061DF">
                  <w:rPr>
                    <w:noProof/>
                    <w:color w:val="FFFFFF" w:themeColor="background1"/>
                  </w:rPr>
                  <w:t>39</w:t>
                </w:r>
                <w:r w:rsidRPr="001D1AF2">
                  <w:rPr>
                    <w:noProof/>
                    <w:color w:val="FFFFFF" w:themeColor="background1"/>
                  </w:rPr>
                  <w:fldChar w:fldCharType="end"/>
                </w:r>
              </w:p>
            </w:txbxContent>
          </v:textbox>
          <w10:wrap anchorx="page" anchory="margin"/>
        </v:shape>
      </w:pict>
    </w:r>
    <w:r w:rsidR="00F77D60">
      <w:t>COPE - COMPARE Trial – ISRCTN</w:t>
    </w:r>
    <w:r w:rsidR="00F77D60" w:rsidRPr="00D2298D">
      <w:rPr>
        <w:rFonts w:ascii="Tahoma" w:hAnsi="Tahoma" w:cs="Tahoma"/>
        <w:sz w:val="20"/>
        <w:szCs w:val="20"/>
        <w:lang w:val="nl-NL"/>
      </w:rPr>
      <w:t xml:space="preserve"> </w:t>
    </w:r>
    <w:r w:rsidR="00F77D60">
      <w:rPr>
        <w:rFonts w:ascii="Tahoma" w:hAnsi="Tahoma" w:cs="Tahoma"/>
        <w:sz w:val="20"/>
        <w:szCs w:val="20"/>
        <w:lang w:val="nl-NL"/>
      </w:rPr>
      <w:t>32967929</w:t>
    </w:r>
    <w:r w:rsidR="00F77D60" w:rsidRPr="001D1AF2" w:rsidDel="00D2298D">
      <w:rPr>
        <w:highlight w:val="yellow"/>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02638"/>
    <w:multiLevelType w:val="hybridMultilevel"/>
    <w:tmpl w:val="EFB0C6C2"/>
    <w:lvl w:ilvl="0" w:tplc="A6569936">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63919"/>
    <w:multiLevelType w:val="hybridMultilevel"/>
    <w:tmpl w:val="B71E6E42"/>
    <w:lvl w:ilvl="0" w:tplc="A6569936">
      <w:start w:val="5"/>
      <w:numFmt w:val="bullet"/>
      <w:lvlText w:val="-"/>
      <w:lvlJc w:val="left"/>
      <w:pPr>
        <w:ind w:left="1080" w:hanging="360"/>
      </w:pPr>
      <w:rPr>
        <w:rFonts w:ascii="Calibri" w:eastAsia="Calibri" w:hAnsi="Calibri"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058603C2"/>
    <w:multiLevelType w:val="multilevel"/>
    <w:tmpl w:val="ADFE9CD6"/>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422EC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B707A6"/>
    <w:multiLevelType w:val="hybridMultilevel"/>
    <w:tmpl w:val="1A3E3630"/>
    <w:lvl w:ilvl="0" w:tplc="A6569936">
      <w:start w:val="5"/>
      <w:numFmt w:val="bullet"/>
      <w:lvlText w:val="-"/>
      <w:lvlJc w:val="left"/>
      <w:pPr>
        <w:ind w:left="360" w:hanging="360"/>
      </w:pPr>
      <w:rPr>
        <w:rFonts w:ascii="Calibri" w:eastAsia="Calibri" w:hAnsi="Calibri" w:cs="Times New Roman"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5">
    <w:nsid w:val="0F45731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F9573AE"/>
    <w:multiLevelType w:val="hybridMultilevel"/>
    <w:tmpl w:val="4CD045FC"/>
    <w:lvl w:ilvl="0" w:tplc="A6569936">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13531673"/>
    <w:multiLevelType w:val="hybridMultilevel"/>
    <w:tmpl w:val="CCEE4432"/>
    <w:lvl w:ilvl="0" w:tplc="ABF8BD9E">
      <w:start w:val="1"/>
      <w:numFmt w:val="bullet"/>
      <w:lvlText w:val="-"/>
      <w:lvlJc w:val="left"/>
      <w:pPr>
        <w:tabs>
          <w:tab w:val="num" w:pos="360"/>
        </w:tabs>
        <w:ind w:left="360" w:hanging="360"/>
      </w:pPr>
      <w:rPr>
        <w:rFonts w:ascii="Times New Roman" w:hAnsi="Times New Roman" w:hint="default"/>
      </w:rPr>
    </w:lvl>
    <w:lvl w:ilvl="1" w:tplc="EB18C022" w:tentative="1">
      <w:start w:val="1"/>
      <w:numFmt w:val="bullet"/>
      <w:lvlText w:val="-"/>
      <w:lvlJc w:val="left"/>
      <w:pPr>
        <w:tabs>
          <w:tab w:val="num" w:pos="1080"/>
        </w:tabs>
        <w:ind w:left="1080" w:hanging="360"/>
      </w:pPr>
      <w:rPr>
        <w:rFonts w:ascii="Times New Roman" w:hAnsi="Times New Roman" w:hint="default"/>
      </w:rPr>
    </w:lvl>
    <w:lvl w:ilvl="2" w:tplc="6C0ED372" w:tentative="1">
      <w:start w:val="1"/>
      <w:numFmt w:val="bullet"/>
      <w:lvlText w:val="-"/>
      <w:lvlJc w:val="left"/>
      <w:pPr>
        <w:tabs>
          <w:tab w:val="num" w:pos="1800"/>
        </w:tabs>
        <w:ind w:left="1800" w:hanging="360"/>
      </w:pPr>
      <w:rPr>
        <w:rFonts w:ascii="Times New Roman" w:hAnsi="Times New Roman" w:hint="default"/>
      </w:rPr>
    </w:lvl>
    <w:lvl w:ilvl="3" w:tplc="32C2C40A" w:tentative="1">
      <w:start w:val="1"/>
      <w:numFmt w:val="bullet"/>
      <w:lvlText w:val="-"/>
      <w:lvlJc w:val="left"/>
      <w:pPr>
        <w:tabs>
          <w:tab w:val="num" w:pos="2520"/>
        </w:tabs>
        <w:ind w:left="2520" w:hanging="360"/>
      </w:pPr>
      <w:rPr>
        <w:rFonts w:ascii="Times New Roman" w:hAnsi="Times New Roman" w:hint="default"/>
      </w:rPr>
    </w:lvl>
    <w:lvl w:ilvl="4" w:tplc="69E877B4" w:tentative="1">
      <w:start w:val="1"/>
      <w:numFmt w:val="bullet"/>
      <w:lvlText w:val="-"/>
      <w:lvlJc w:val="left"/>
      <w:pPr>
        <w:tabs>
          <w:tab w:val="num" w:pos="3240"/>
        </w:tabs>
        <w:ind w:left="3240" w:hanging="360"/>
      </w:pPr>
      <w:rPr>
        <w:rFonts w:ascii="Times New Roman" w:hAnsi="Times New Roman" w:hint="default"/>
      </w:rPr>
    </w:lvl>
    <w:lvl w:ilvl="5" w:tplc="D97CE26C" w:tentative="1">
      <w:start w:val="1"/>
      <w:numFmt w:val="bullet"/>
      <w:lvlText w:val="-"/>
      <w:lvlJc w:val="left"/>
      <w:pPr>
        <w:tabs>
          <w:tab w:val="num" w:pos="3960"/>
        </w:tabs>
        <w:ind w:left="3960" w:hanging="360"/>
      </w:pPr>
      <w:rPr>
        <w:rFonts w:ascii="Times New Roman" w:hAnsi="Times New Roman" w:hint="default"/>
      </w:rPr>
    </w:lvl>
    <w:lvl w:ilvl="6" w:tplc="D80E0A38" w:tentative="1">
      <w:start w:val="1"/>
      <w:numFmt w:val="bullet"/>
      <w:lvlText w:val="-"/>
      <w:lvlJc w:val="left"/>
      <w:pPr>
        <w:tabs>
          <w:tab w:val="num" w:pos="4680"/>
        </w:tabs>
        <w:ind w:left="4680" w:hanging="360"/>
      </w:pPr>
      <w:rPr>
        <w:rFonts w:ascii="Times New Roman" w:hAnsi="Times New Roman" w:hint="default"/>
      </w:rPr>
    </w:lvl>
    <w:lvl w:ilvl="7" w:tplc="725478AE" w:tentative="1">
      <w:start w:val="1"/>
      <w:numFmt w:val="bullet"/>
      <w:lvlText w:val="-"/>
      <w:lvlJc w:val="left"/>
      <w:pPr>
        <w:tabs>
          <w:tab w:val="num" w:pos="5400"/>
        </w:tabs>
        <w:ind w:left="5400" w:hanging="360"/>
      </w:pPr>
      <w:rPr>
        <w:rFonts w:ascii="Times New Roman" w:hAnsi="Times New Roman" w:hint="default"/>
      </w:rPr>
    </w:lvl>
    <w:lvl w:ilvl="8" w:tplc="2932C7A0" w:tentative="1">
      <w:start w:val="1"/>
      <w:numFmt w:val="bullet"/>
      <w:lvlText w:val="-"/>
      <w:lvlJc w:val="left"/>
      <w:pPr>
        <w:tabs>
          <w:tab w:val="num" w:pos="6120"/>
        </w:tabs>
        <w:ind w:left="6120" w:hanging="360"/>
      </w:pPr>
      <w:rPr>
        <w:rFonts w:ascii="Times New Roman" w:hAnsi="Times New Roman" w:hint="default"/>
      </w:rPr>
    </w:lvl>
  </w:abstractNum>
  <w:abstractNum w:abstractNumId="8">
    <w:nsid w:val="1376593A"/>
    <w:multiLevelType w:val="hybridMultilevel"/>
    <w:tmpl w:val="8C6C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19034F7F"/>
    <w:multiLevelType w:val="multilevel"/>
    <w:tmpl w:val="F87C6764"/>
    <w:lvl w:ilvl="0">
      <w:start w:val="1"/>
      <w:numFmt w:val="decimal"/>
      <w:lvlText w:val="%1."/>
      <w:lvlJc w:val="left"/>
      <w:pPr>
        <w:ind w:left="360" w:hanging="360"/>
      </w:pPr>
    </w:lvl>
    <w:lvl w:ilvl="1">
      <w:start w:val="5"/>
      <w:numFmt w:val="bullet"/>
      <w:lvlText w:val="-"/>
      <w:lvlJc w:val="left"/>
      <w:pPr>
        <w:ind w:left="792" w:hanging="432"/>
      </w:pPr>
      <w:rPr>
        <w:rFonts w:ascii="Calibri" w:eastAsia="Calibri" w:hAnsi="Calibri" w:cs="Times New Roman"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AC40BF6"/>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DBC5E98"/>
    <w:multiLevelType w:val="multilevel"/>
    <w:tmpl w:val="5C603AD4"/>
    <w:lvl w:ilvl="0">
      <w:start w:val="5"/>
      <w:numFmt w:val="bullet"/>
      <w:lvlText w:val="-"/>
      <w:lvlJc w:val="left"/>
      <w:pPr>
        <w:ind w:left="360" w:hanging="360"/>
      </w:pPr>
      <w:rPr>
        <w:rFonts w:ascii="Calibri" w:eastAsia="Calibri" w:hAnsi="Calibri" w:cs="Times New Roman" w:hint="default"/>
      </w:r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CF4987"/>
    <w:multiLevelType w:val="hybridMultilevel"/>
    <w:tmpl w:val="13AC08D6"/>
    <w:lvl w:ilvl="0" w:tplc="57583EB8">
      <w:start w:val="1"/>
      <w:numFmt w:val="bullet"/>
      <w:lvlText w:val="-"/>
      <w:lvlJc w:val="left"/>
      <w:pPr>
        <w:tabs>
          <w:tab w:val="num" w:pos="360"/>
        </w:tabs>
        <w:ind w:left="360" w:hanging="360"/>
      </w:pPr>
      <w:rPr>
        <w:rFonts w:ascii="Times New Roman" w:hAnsi="Times New Roman" w:hint="default"/>
      </w:rPr>
    </w:lvl>
    <w:lvl w:ilvl="1" w:tplc="6950838E" w:tentative="1">
      <w:start w:val="1"/>
      <w:numFmt w:val="bullet"/>
      <w:lvlText w:val="-"/>
      <w:lvlJc w:val="left"/>
      <w:pPr>
        <w:tabs>
          <w:tab w:val="num" w:pos="1080"/>
        </w:tabs>
        <w:ind w:left="1080" w:hanging="360"/>
      </w:pPr>
      <w:rPr>
        <w:rFonts w:ascii="Times New Roman" w:hAnsi="Times New Roman" w:hint="default"/>
      </w:rPr>
    </w:lvl>
    <w:lvl w:ilvl="2" w:tplc="59EC35BC" w:tentative="1">
      <w:start w:val="1"/>
      <w:numFmt w:val="bullet"/>
      <w:lvlText w:val="-"/>
      <w:lvlJc w:val="left"/>
      <w:pPr>
        <w:tabs>
          <w:tab w:val="num" w:pos="1800"/>
        </w:tabs>
        <w:ind w:left="1800" w:hanging="360"/>
      </w:pPr>
      <w:rPr>
        <w:rFonts w:ascii="Times New Roman" w:hAnsi="Times New Roman" w:hint="default"/>
      </w:rPr>
    </w:lvl>
    <w:lvl w:ilvl="3" w:tplc="BF34A84C" w:tentative="1">
      <w:start w:val="1"/>
      <w:numFmt w:val="bullet"/>
      <w:lvlText w:val="-"/>
      <w:lvlJc w:val="left"/>
      <w:pPr>
        <w:tabs>
          <w:tab w:val="num" w:pos="2520"/>
        </w:tabs>
        <w:ind w:left="2520" w:hanging="360"/>
      </w:pPr>
      <w:rPr>
        <w:rFonts w:ascii="Times New Roman" w:hAnsi="Times New Roman" w:hint="default"/>
      </w:rPr>
    </w:lvl>
    <w:lvl w:ilvl="4" w:tplc="024A3BC8" w:tentative="1">
      <w:start w:val="1"/>
      <w:numFmt w:val="bullet"/>
      <w:lvlText w:val="-"/>
      <w:lvlJc w:val="left"/>
      <w:pPr>
        <w:tabs>
          <w:tab w:val="num" w:pos="3240"/>
        </w:tabs>
        <w:ind w:left="3240" w:hanging="360"/>
      </w:pPr>
      <w:rPr>
        <w:rFonts w:ascii="Times New Roman" w:hAnsi="Times New Roman" w:hint="default"/>
      </w:rPr>
    </w:lvl>
    <w:lvl w:ilvl="5" w:tplc="BE0EA0BE" w:tentative="1">
      <w:start w:val="1"/>
      <w:numFmt w:val="bullet"/>
      <w:lvlText w:val="-"/>
      <w:lvlJc w:val="left"/>
      <w:pPr>
        <w:tabs>
          <w:tab w:val="num" w:pos="3960"/>
        </w:tabs>
        <w:ind w:left="3960" w:hanging="360"/>
      </w:pPr>
      <w:rPr>
        <w:rFonts w:ascii="Times New Roman" w:hAnsi="Times New Roman" w:hint="default"/>
      </w:rPr>
    </w:lvl>
    <w:lvl w:ilvl="6" w:tplc="2AAECF9A" w:tentative="1">
      <w:start w:val="1"/>
      <w:numFmt w:val="bullet"/>
      <w:lvlText w:val="-"/>
      <w:lvlJc w:val="left"/>
      <w:pPr>
        <w:tabs>
          <w:tab w:val="num" w:pos="4680"/>
        </w:tabs>
        <w:ind w:left="4680" w:hanging="360"/>
      </w:pPr>
      <w:rPr>
        <w:rFonts w:ascii="Times New Roman" w:hAnsi="Times New Roman" w:hint="default"/>
      </w:rPr>
    </w:lvl>
    <w:lvl w:ilvl="7" w:tplc="C1209432" w:tentative="1">
      <w:start w:val="1"/>
      <w:numFmt w:val="bullet"/>
      <w:lvlText w:val="-"/>
      <w:lvlJc w:val="left"/>
      <w:pPr>
        <w:tabs>
          <w:tab w:val="num" w:pos="5400"/>
        </w:tabs>
        <w:ind w:left="5400" w:hanging="360"/>
      </w:pPr>
      <w:rPr>
        <w:rFonts w:ascii="Times New Roman" w:hAnsi="Times New Roman" w:hint="default"/>
      </w:rPr>
    </w:lvl>
    <w:lvl w:ilvl="8" w:tplc="D0422BF0" w:tentative="1">
      <w:start w:val="1"/>
      <w:numFmt w:val="bullet"/>
      <w:lvlText w:val="-"/>
      <w:lvlJc w:val="left"/>
      <w:pPr>
        <w:tabs>
          <w:tab w:val="num" w:pos="6120"/>
        </w:tabs>
        <w:ind w:left="6120" w:hanging="360"/>
      </w:pPr>
      <w:rPr>
        <w:rFonts w:ascii="Times New Roman" w:hAnsi="Times New Roman" w:hint="default"/>
      </w:rPr>
    </w:lvl>
  </w:abstractNum>
  <w:abstractNum w:abstractNumId="13">
    <w:nsid w:val="1E7E05CB"/>
    <w:multiLevelType w:val="hybridMultilevel"/>
    <w:tmpl w:val="C89C9A10"/>
    <w:lvl w:ilvl="0" w:tplc="A6569936">
      <w:start w:val="5"/>
      <w:numFmt w:val="bullet"/>
      <w:lvlText w:val="-"/>
      <w:lvlJc w:val="left"/>
      <w:pPr>
        <w:ind w:left="1080" w:hanging="360"/>
      </w:pPr>
      <w:rPr>
        <w:rFonts w:ascii="Calibri" w:eastAsia="Calibri" w:hAnsi="Calibri" w:cs="Times New Roman"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14">
    <w:nsid w:val="225E1960"/>
    <w:multiLevelType w:val="hybridMultilevel"/>
    <w:tmpl w:val="6486D3C8"/>
    <w:lvl w:ilvl="0" w:tplc="A6569936">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3A316F"/>
    <w:multiLevelType w:val="multilevel"/>
    <w:tmpl w:val="55BA4FBE"/>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7D2549B"/>
    <w:multiLevelType w:val="hybridMultilevel"/>
    <w:tmpl w:val="065C5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7">
    <w:nsid w:val="2D107994"/>
    <w:multiLevelType w:val="hybridMultilevel"/>
    <w:tmpl w:val="B7D8884A"/>
    <w:lvl w:ilvl="0" w:tplc="A6569936">
      <w:start w:val="5"/>
      <w:numFmt w:val="bullet"/>
      <w:lvlText w:val="-"/>
      <w:lvlJc w:val="left"/>
      <w:pPr>
        <w:ind w:left="1080" w:hanging="360"/>
      </w:pPr>
      <w:rPr>
        <w:rFonts w:ascii="Calibri" w:eastAsia="Calibri" w:hAnsi="Calibri" w:cs="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EA81545"/>
    <w:multiLevelType w:val="hybridMultilevel"/>
    <w:tmpl w:val="650AAEF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9">
    <w:nsid w:val="2EF64B49"/>
    <w:multiLevelType w:val="hybridMultilevel"/>
    <w:tmpl w:val="098EF3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055572E"/>
    <w:multiLevelType w:val="hybridMultilevel"/>
    <w:tmpl w:val="AE44DED8"/>
    <w:lvl w:ilvl="0" w:tplc="C068C678">
      <w:start w:val="1"/>
      <w:numFmt w:val="bullet"/>
      <w:lvlText w:val="-"/>
      <w:lvlJc w:val="left"/>
      <w:pPr>
        <w:tabs>
          <w:tab w:val="num" w:pos="360"/>
        </w:tabs>
        <w:ind w:left="360" w:hanging="360"/>
      </w:pPr>
      <w:rPr>
        <w:rFonts w:ascii="Times New Roman" w:hAnsi="Times New Roman" w:hint="default"/>
      </w:rPr>
    </w:lvl>
    <w:lvl w:ilvl="1" w:tplc="644ACD8A" w:tentative="1">
      <w:start w:val="1"/>
      <w:numFmt w:val="bullet"/>
      <w:lvlText w:val="-"/>
      <w:lvlJc w:val="left"/>
      <w:pPr>
        <w:tabs>
          <w:tab w:val="num" w:pos="1080"/>
        </w:tabs>
        <w:ind w:left="1080" w:hanging="360"/>
      </w:pPr>
      <w:rPr>
        <w:rFonts w:ascii="Times New Roman" w:hAnsi="Times New Roman" w:hint="default"/>
      </w:rPr>
    </w:lvl>
    <w:lvl w:ilvl="2" w:tplc="E3389780" w:tentative="1">
      <w:start w:val="1"/>
      <w:numFmt w:val="bullet"/>
      <w:lvlText w:val="-"/>
      <w:lvlJc w:val="left"/>
      <w:pPr>
        <w:tabs>
          <w:tab w:val="num" w:pos="1800"/>
        </w:tabs>
        <w:ind w:left="1800" w:hanging="360"/>
      </w:pPr>
      <w:rPr>
        <w:rFonts w:ascii="Times New Roman" w:hAnsi="Times New Roman" w:hint="default"/>
      </w:rPr>
    </w:lvl>
    <w:lvl w:ilvl="3" w:tplc="84D684E0" w:tentative="1">
      <w:start w:val="1"/>
      <w:numFmt w:val="bullet"/>
      <w:lvlText w:val="-"/>
      <w:lvlJc w:val="left"/>
      <w:pPr>
        <w:tabs>
          <w:tab w:val="num" w:pos="2520"/>
        </w:tabs>
        <w:ind w:left="2520" w:hanging="360"/>
      </w:pPr>
      <w:rPr>
        <w:rFonts w:ascii="Times New Roman" w:hAnsi="Times New Roman" w:hint="default"/>
      </w:rPr>
    </w:lvl>
    <w:lvl w:ilvl="4" w:tplc="0450E052" w:tentative="1">
      <w:start w:val="1"/>
      <w:numFmt w:val="bullet"/>
      <w:lvlText w:val="-"/>
      <w:lvlJc w:val="left"/>
      <w:pPr>
        <w:tabs>
          <w:tab w:val="num" w:pos="3240"/>
        </w:tabs>
        <w:ind w:left="3240" w:hanging="360"/>
      </w:pPr>
      <w:rPr>
        <w:rFonts w:ascii="Times New Roman" w:hAnsi="Times New Roman" w:hint="default"/>
      </w:rPr>
    </w:lvl>
    <w:lvl w:ilvl="5" w:tplc="49328500" w:tentative="1">
      <w:start w:val="1"/>
      <w:numFmt w:val="bullet"/>
      <w:lvlText w:val="-"/>
      <w:lvlJc w:val="left"/>
      <w:pPr>
        <w:tabs>
          <w:tab w:val="num" w:pos="3960"/>
        </w:tabs>
        <w:ind w:left="3960" w:hanging="360"/>
      </w:pPr>
      <w:rPr>
        <w:rFonts w:ascii="Times New Roman" w:hAnsi="Times New Roman" w:hint="default"/>
      </w:rPr>
    </w:lvl>
    <w:lvl w:ilvl="6" w:tplc="B1EAFBC0" w:tentative="1">
      <w:start w:val="1"/>
      <w:numFmt w:val="bullet"/>
      <w:lvlText w:val="-"/>
      <w:lvlJc w:val="left"/>
      <w:pPr>
        <w:tabs>
          <w:tab w:val="num" w:pos="4680"/>
        </w:tabs>
        <w:ind w:left="4680" w:hanging="360"/>
      </w:pPr>
      <w:rPr>
        <w:rFonts w:ascii="Times New Roman" w:hAnsi="Times New Roman" w:hint="default"/>
      </w:rPr>
    </w:lvl>
    <w:lvl w:ilvl="7" w:tplc="C0982BD2" w:tentative="1">
      <w:start w:val="1"/>
      <w:numFmt w:val="bullet"/>
      <w:lvlText w:val="-"/>
      <w:lvlJc w:val="left"/>
      <w:pPr>
        <w:tabs>
          <w:tab w:val="num" w:pos="5400"/>
        </w:tabs>
        <w:ind w:left="5400" w:hanging="360"/>
      </w:pPr>
      <w:rPr>
        <w:rFonts w:ascii="Times New Roman" w:hAnsi="Times New Roman" w:hint="default"/>
      </w:rPr>
    </w:lvl>
    <w:lvl w:ilvl="8" w:tplc="8E9679E0" w:tentative="1">
      <w:start w:val="1"/>
      <w:numFmt w:val="bullet"/>
      <w:lvlText w:val="-"/>
      <w:lvlJc w:val="left"/>
      <w:pPr>
        <w:tabs>
          <w:tab w:val="num" w:pos="6120"/>
        </w:tabs>
        <w:ind w:left="6120" w:hanging="360"/>
      </w:pPr>
      <w:rPr>
        <w:rFonts w:ascii="Times New Roman" w:hAnsi="Times New Roman" w:hint="default"/>
      </w:rPr>
    </w:lvl>
  </w:abstractNum>
  <w:abstractNum w:abstractNumId="21">
    <w:nsid w:val="31BA79AD"/>
    <w:multiLevelType w:val="multilevel"/>
    <w:tmpl w:val="1782453A"/>
    <w:lvl w:ilvl="0">
      <w:start w:val="1"/>
      <w:numFmt w:val="decimal"/>
      <w:lvlText w:val="%1."/>
      <w:lvlJc w:val="left"/>
      <w:pPr>
        <w:ind w:left="720" w:hanging="360"/>
      </w:p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nsid w:val="31C17BB5"/>
    <w:multiLevelType w:val="hybridMultilevel"/>
    <w:tmpl w:val="D0EC9E1E"/>
    <w:lvl w:ilvl="0" w:tplc="58F897F0">
      <w:start w:val="5"/>
      <w:numFmt w:val="bullet"/>
      <w:lvlText w:val="-"/>
      <w:lvlJc w:val="left"/>
      <w:pPr>
        <w:ind w:left="1440" w:hanging="360"/>
      </w:pPr>
      <w:rPr>
        <w:rFonts w:ascii="Calibri" w:eastAsia="Calibri" w:hAnsi="Calibri"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3">
    <w:nsid w:val="323E2DC3"/>
    <w:multiLevelType w:val="multilevel"/>
    <w:tmpl w:val="BC28FFD2"/>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5083D5B"/>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37991B4C"/>
    <w:multiLevelType w:val="multilevel"/>
    <w:tmpl w:val="CC544CC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38BD7398"/>
    <w:multiLevelType w:val="hybridMultilevel"/>
    <w:tmpl w:val="1060A0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3929290C"/>
    <w:multiLevelType w:val="hybridMultilevel"/>
    <w:tmpl w:val="D7161AA4"/>
    <w:lvl w:ilvl="0" w:tplc="86EEC262">
      <w:start w:val="1"/>
      <w:numFmt w:val="bullet"/>
      <w:lvlText w:val="-"/>
      <w:lvlJc w:val="left"/>
      <w:pPr>
        <w:tabs>
          <w:tab w:val="num" w:pos="360"/>
        </w:tabs>
        <w:ind w:left="360" w:hanging="360"/>
      </w:pPr>
      <w:rPr>
        <w:rFonts w:ascii="Times New Roman" w:hAnsi="Times New Roman" w:hint="default"/>
      </w:rPr>
    </w:lvl>
    <w:lvl w:ilvl="1" w:tplc="DF0EDFCC" w:tentative="1">
      <w:start w:val="1"/>
      <w:numFmt w:val="bullet"/>
      <w:lvlText w:val="-"/>
      <w:lvlJc w:val="left"/>
      <w:pPr>
        <w:tabs>
          <w:tab w:val="num" w:pos="1080"/>
        </w:tabs>
        <w:ind w:left="1080" w:hanging="360"/>
      </w:pPr>
      <w:rPr>
        <w:rFonts w:ascii="Times New Roman" w:hAnsi="Times New Roman" w:hint="default"/>
      </w:rPr>
    </w:lvl>
    <w:lvl w:ilvl="2" w:tplc="4FBE9154" w:tentative="1">
      <w:start w:val="1"/>
      <w:numFmt w:val="bullet"/>
      <w:lvlText w:val="-"/>
      <w:lvlJc w:val="left"/>
      <w:pPr>
        <w:tabs>
          <w:tab w:val="num" w:pos="1800"/>
        </w:tabs>
        <w:ind w:left="1800" w:hanging="360"/>
      </w:pPr>
      <w:rPr>
        <w:rFonts w:ascii="Times New Roman" w:hAnsi="Times New Roman" w:hint="default"/>
      </w:rPr>
    </w:lvl>
    <w:lvl w:ilvl="3" w:tplc="DACAF75E" w:tentative="1">
      <w:start w:val="1"/>
      <w:numFmt w:val="bullet"/>
      <w:lvlText w:val="-"/>
      <w:lvlJc w:val="left"/>
      <w:pPr>
        <w:tabs>
          <w:tab w:val="num" w:pos="2520"/>
        </w:tabs>
        <w:ind w:left="2520" w:hanging="360"/>
      </w:pPr>
      <w:rPr>
        <w:rFonts w:ascii="Times New Roman" w:hAnsi="Times New Roman" w:hint="default"/>
      </w:rPr>
    </w:lvl>
    <w:lvl w:ilvl="4" w:tplc="8586D7FC" w:tentative="1">
      <w:start w:val="1"/>
      <w:numFmt w:val="bullet"/>
      <w:lvlText w:val="-"/>
      <w:lvlJc w:val="left"/>
      <w:pPr>
        <w:tabs>
          <w:tab w:val="num" w:pos="3240"/>
        </w:tabs>
        <w:ind w:left="3240" w:hanging="360"/>
      </w:pPr>
      <w:rPr>
        <w:rFonts w:ascii="Times New Roman" w:hAnsi="Times New Roman" w:hint="default"/>
      </w:rPr>
    </w:lvl>
    <w:lvl w:ilvl="5" w:tplc="74460C9A" w:tentative="1">
      <w:start w:val="1"/>
      <w:numFmt w:val="bullet"/>
      <w:lvlText w:val="-"/>
      <w:lvlJc w:val="left"/>
      <w:pPr>
        <w:tabs>
          <w:tab w:val="num" w:pos="3960"/>
        </w:tabs>
        <w:ind w:left="3960" w:hanging="360"/>
      </w:pPr>
      <w:rPr>
        <w:rFonts w:ascii="Times New Roman" w:hAnsi="Times New Roman" w:hint="default"/>
      </w:rPr>
    </w:lvl>
    <w:lvl w:ilvl="6" w:tplc="D4F09A86" w:tentative="1">
      <w:start w:val="1"/>
      <w:numFmt w:val="bullet"/>
      <w:lvlText w:val="-"/>
      <w:lvlJc w:val="left"/>
      <w:pPr>
        <w:tabs>
          <w:tab w:val="num" w:pos="4680"/>
        </w:tabs>
        <w:ind w:left="4680" w:hanging="360"/>
      </w:pPr>
      <w:rPr>
        <w:rFonts w:ascii="Times New Roman" w:hAnsi="Times New Roman" w:hint="default"/>
      </w:rPr>
    </w:lvl>
    <w:lvl w:ilvl="7" w:tplc="8566226C" w:tentative="1">
      <w:start w:val="1"/>
      <w:numFmt w:val="bullet"/>
      <w:lvlText w:val="-"/>
      <w:lvlJc w:val="left"/>
      <w:pPr>
        <w:tabs>
          <w:tab w:val="num" w:pos="5400"/>
        </w:tabs>
        <w:ind w:left="5400" w:hanging="360"/>
      </w:pPr>
      <w:rPr>
        <w:rFonts w:ascii="Times New Roman" w:hAnsi="Times New Roman" w:hint="default"/>
      </w:rPr>
    </w:lvl>
    <w:lvl w:ilvl="8" w:tplc="E684D8D2" w:tentative="1">
      <w:start w:val="1"/>
      <w:numFmt w:val="bullet"/>
      <w:lvlText w:val="-"/>
      <w:lvlJc w:val="left"/>
      <w:pPr>
        <w:tabs>
          <w:tab w:val="num" w:pos="6120"/>
        </w:tabs>
        <w:ind w:left="6120" w:hanging="360"/>
      </w:pPr>
      <w:rPr>
        <w:rFonts w:ascii="Times New Roman" w:hAnsi="Times New Roman" w:hint="default"/>
      </w:rPr>
    </w:lvl>
  </w:abstractNum>
  <w:abstractNum w:abstractNumId="28">
    <w:nsid w:val="3B880491"/>
    <w:multiLevelType w:val="multilevel"/>
    <w:tmpl w:val="C4487C7C"/>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3DA052B8"/>
    <w:multiLevelType w:val="multilevel"/>
    <w:tmpl w:val="21B8D79A"/>
    <w:lvl w:ilvl="0">
      <w:start w:val="5"/>
      <w:numFmt w:val="bullet"/>
      <w:lvlText w:val="-"/>
      <w:lvlJc w:val="left"/>
      <w:pPr>
        <w:ind w:left="360" w:hanging="360"/>
      </w:pPr>
      <w:rPr>
        <w:rFonts w:ascii="Calibri" w:eastAsia="Calibri" w:hAnsi="Calibri" w:cs="Times New Roman" w:hint="default"/>
      </w:rPr>
    </w:lvl>
    <w:lvl w:ilvl="1">
      <w:start w:val="5"/>
      <w:numFmt w:val="bullet"/>
      <w:lvlText w:val="-"/>
      <w:lvlJc w:val="left"/>
      <w:pPr>
        <w:ind w:left="792" w:hanging="432"/>
      </w:pPr>
      <w:rPr>
        <w:rFonts w:ascii="Calibri" w:eastAsia="Calibri" w:hAnsi="Calibri" w:cs="Times New Roman"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42D05AB0"/>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8C73510"/>
    <w:multiLevelType w:val="hybridMultilevel"/>
    <w:tmpl w:val="C5CEFF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BA374D5"/>
    <w:multiLevelType w:val="hybridMultilevel"/>
    <w:tmpl w:val="9B6267CA"/>
    <w:lvl w:ilvl="0" w:tplc="A6569936">
      <w:start w:val="5"/>
      <w:numFmt w:val="bullet"/>
      <w:lvlText w:val="-"/>
      <w:lvlJc w:val="left"/>
      <w:pPr>
        <w:ind w:left="1080" w:hanging="360"/>
      </w:pPr>
      <w:rPr>
        <w:rFonts w:ascii="Calibri" w:eastAsia="Calibri" w:hAnsi="Calibri" w:cs="Times New Roman" w:hint="default"/>
      </w:rPr>
    </w:lvl>
    <w:lvl w:ilvl="1" w:tplc="C068C678">
      <w:start w:val="1"/>
      <w:numFmt w:val="bullet"/>
      <w:lvlText w:val="-"/>
      <w:lvlJc w:val="left"/>
      <w:pPr>
        <w:ind w:left="1440" w:hanging="360"/>
      </w:pPr>
      <w:rPr>
        <w:rFonts w:ascii="Times New Roman" w:hAnsi="Times New Roman"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nsid w:val="4CE41CDE"/>
    <w:multiLevelType w:val="hybridMultilevel"/>
    <w:tmpl w:val="67D4A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4">
    <w:nsid w:val="4D6E2F38"/>
    <w:multiLevelType w:val="hybridMultilevel"/>
    <w:tmpl w:val="55C4B52E"/>
    <w:lvl w:ilvl="0" w:tplc="F13AED6E">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3545E0"/>
    <w:multiLevelType w:val="hybridMultilevel"/>
    <w:tmpl w:val="AA0AEB80"/>
    <w:lvl w:ilvl="0" w:tplc="A6569936">
      <w:start w:val="5"/>
      <w:numFmt w:val="bullet"/>
      <w:lvlText w:val="-"/>
      <w:lvlJc w:val="left"/>
      <w:pPr>
        <w:ind w:left="1080" w:hanging="360"/>
      </w:pPr>
      <w:rPr>
        <w:rFonts w:ascii="Calibri" w:eastAsia="Calibri" w:hAnsi="Calibri"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nsid w:val="510D3944"/>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51FD166E"/>
    <w:multiLevelType w:val="hybridMultilevel"/>
    <w:tmpl w:val="83140364"/>
    <w:lvl w:ilvl="0" w:tplc="A6569936">
      <w:start w:val="5"/>
      <w:numFmt w:val="bullet"/>
      <w:lvlText w:val="-"/>
      <w:lvlJc w:val="left"/>
      <w:pPr>
        <w:ind w:left="360" w:hanging="360"/>
      </w:pPr>
      <w:rPr>
        <w:rFonts w:ascii="Calibri" w:eastAsia="Calibri" w:hAnsi="Calibri" w:cs="Times New Roman"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8">
    <w:nsid w:val="521B2F5B"/>
    <w:multiLevelType w:val="multilevel"/>
    <w:tmpl w:val="0813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nsid w:val="52E851B7"/>
    <w:multiLevelType w:val="hybridMultilevel"/>
    <w:tmpl w:val="2842D03A"/>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0">
    <w:nsid w:val="5370410E"/>
    <w:multiLevelType w:val="hybridMultilevel"/>
    <w:tmpl w:val="FD24FF36"/>
    <w:lvl w:ilvl="0" w:tplc="A6569936">
      <w:start w:val="5"/>
      <w:numFmt w:val="bullet"/>
      <w:lvlText w:val="-"/>
      <w:lvlJc w:val="left"/>
      <w:pPr>
        <w:ind w:left="1440" w:hanging="360"/>
      </w:pPr>
      <w:rPr>
        <w:rFonts w:ascii="Calibri" w:eastAsia="Calibri" w:hAnsi="Calibri" w:cs="Times New Roman"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41">
    <w:nsid w:val="53D011A0"/>
    <w:multiLevelType w:val="hybridMultilevel"/>
    <w:tmpl w:val="A5F666BC"/>
    <w:lvl w:ilvl="0" w:tplc="A6569936">
      <w:start w:val="5"/>
      <w:numFmt w:val="bullet"/>
      <w:lvlText w:val="-"/>
      <w:lvlJc w:val="left"/>
      <w:pPr>
        <w:ind w:left="1080" w:hanging="360"/>
      </w:pPr>
      <w:rPr>
        <w:rFonts w:ascii="Calibri" w:eastAsia="Calibri" w:hAnsi="Calibri" w:cs="Times New Roman" w:hint="default"/>
      </w:rPr>
    </w:lvl>
    <w:lvl w:ilvl="1" w:tplc="7B4C8270">
      <w:numFmt w:val="bullet"/>
      <w:lvlText w:val="•"/>
      <w:lvlJc w:val="left"/>
      <w:pPr>
        <w:ind w:left="1800" w:hanging="360"/>
      </w:pPr>
      <w:rPr>
        <w:rFonts w:ascii="Calibri" w:eastAsia="Times New Roman" w:hAnsi="Calibri" w:cs="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6DB5DC3"/>
    <w:multiLevelType w:val="hybridMultilevel"/>
    <w:tmpl w:val="B52256BE"/>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nsid w:val="5A234C3D"/>
    <w:multiLevelType w:val="multilevel"/>
    <w:tmpl w:val="2F647C32"/>
    <w:lvl w:ilvl="0">
      <w:start w:val="1"/>
      <w:numFmt w:val="decimal"/>
      <w:lvlText w:val="%1."/>
      <w:lvlJc w:val="left"/>
      <w:pPr>
        <w:ind w:left="360" w:hanging="360"/>
      </w:pPr>
    </w:lvl>
    <w:lvl w:ilvl="1">
      <w:start w:val="5"/>
      <w:numFmt w:val="bullet"/>
      <w:lvlText w:val="-"/>
      <w:lvlJc w:val="left"/>
      <w:pPr>
        <w:ind w:left="792" w:hanging="432"/>
      </w:pPr>
      <w:rPr>
        <w:rFonts w:ascii="Calibri" w:eastAsia="Calibri" w:hAnsi="Calibri" w:cs="Times New Roman" w:hint="default"/>
      </w:rPr>
    </w:lvl>
    <w:lvl w:ilvl="2">
      <w:start w:val="5"/>
      <w:numFmt w:val="bullet"/>
      <w:lvlText w:val="-"/>
      <w:lvlJc w:val="left"/>
      <w:pPr>
        <w:ind w:left="1224" w:hanging="504"/>
      </w:pPr>
      <w:rPr>
        <w:rFonts w:ascii="Calibri" w:eastAsia="Calibri" w:hAnsi="Calibri" w:cs="Times New Roman" w:hint="default"/>
      </w:rPr>
    </w:lvl>
    <w:lvl w:ilvl="3">
      <w:start w:val="5"/>
      <w:numFmt w:val="bullet"/>
      <w:lvlText w:val="-"/>
      <w:lvlJc w:val="left"/>
      <w:pPr>
        <w:ind w:left="1728" w:hanging="648"/>
      </w:pPr>
      <w:rPr>
        <w:rFonts w:ascii="Calibri" w:eastAsia="Calibri" w:hAnsi="Calibri" w:cs="Times New Roman"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nsid w:val="5CC66FFA"/>
    <w:multiLevelType w:val="hybridMultilevel"/>
    <w:tmpl w:val="2BE6A2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5">
    <w:nsid w:val="659839D4"/>
    <w:multiLevelType w:val="hybridMultilevel"/>
    <w:tmpl w:val="74960F24"/>
    <w:lvl w:ilvl="0" w:tplc="A6569936">
      <w:start w:val="5"/>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682D5DF8"/>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nsid w:val="6B9F0BE1"/>
    <w:multiLevelType w:val="multilevel"/>
    <w:tmpl w:val="CCF68BB2"/>
    <w:lvl w:ilvl="0">
      <w:start w:val="13"/>
      <w:numFmt w:val="decimal"/>
      <w:lvlText w:val="%1"/>
      <w:lvlJc w:val="left"/>
      <w:pPr>
        <w:ind w:left="465" w:hanging="465"/>
      </w:pPr>
      <w:rPr>
        <w:rFonts w:hint="default"/>
      </w:rPr>
    </w:lvl>
    <w:lvl w:ilvl="1">
      <w:start w:val="1"/>
      <w:numFmt w:val="decimal"/>
      <w:lvlText w:val="%1.%2"/>
      <w:lvlJc w:val="left"/>
      <w:pPr>
        <w:ind w:left="1689" w:hanging="465"/>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48">
    <w:nsid w:val="6BC82393"/>
    <w:multiLevelType w:val="hybridMultilevel"/>
    <w:tmpl w:val="092A074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49">
    <w:nsid w:val="6F5153B0"/>
    <w:multiLevelType w:val="multilevel"/>
    <w:tmpl w:val="8A3EF6F2"/>
    <w:lvl w:ilvl="0">
      <w:start w:val="1"/>
      <w:numFmt w:val="decimal"/>
      <w:lvlText w:val="%1."/>
      <w:lvlJc w:val="left"/>
      <w:pPr>
        <w:ind w:left="360" w:hanging="360"/>
      </w:pPr>
    </w:lvl>
    <w:lvl w:ilvl="1">
      <w:start w:val="5"/>
      <w:numFmt w:val="bullet"/>
      <w:lvlText w:val="-"/>
      <w:lvlJc w:val="left"/>
      <w:pPr>
        <w:ind w:left="792" w:hanging="432"/>
      </w:pPr>
      <w:rPr>
        <w:rFonts w:ascii="Calibri" w:eastAsia="Calibri" w:hAnsi="Calibri" w:cs="Times New Roman" w:hint="default"/>
      </w:rPr>
    </w:lvl>
    <w:lvl w:ilvl="2">
      <w:start w:val="5"/>
      <w:numFmt w:val="bullet"/>
      <w:lvlText w:val="-"/>
      <w:lvlJc w:val="left"/>
      <w:pPr>
        <w:ind w:left="1224" w:hanging="504"/>
      </w:pPr>
      <w:rPr>
        <w:rFonts w:ascii="Calibri" w:eastAsia="Calibri" w:hAnsi="Calibri"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nsid w:val="6F991D70"/>
    <w:multiLevelType w:val="hybridMultilevel"/>
    <w:tmpl w:val="2FC8591E"/>
    <w:lvl w:ilvl="0" w:tplc="A6569936">
      <w:start w:val="5"/>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1">
    <w:nsid w:val="708F7B4B"/>
    <w:multiLevelType w:val="hybridMultilevel"/>
    <w:tmpl w:val="855ED2E8"/>
    <w:lvl w:ilvl="0" w:tplc="A6569936">
      <w:start w:val="5"/>
      <w:numFmt w:val="bullet"/>
      <w:lvlText w:val="-"/>
      <w:lvlJc w:val="left"/>
      <w:pPr>
        <w:ind w:left="1080" w:hanging="360"/>
      </w:pPr>
      <w:rPr>
        <w:rFonts w:ascii="Calibri" w:eastAsia="Calibri" w:hAnsi="Calibri" w:cs="Times New Roman" w:hint="default"/>
      </w:rPr>
    </w:lvl>
    <w:lvl w:ilvl="1" w:tplc="A6569936">
      <w:start w:val="5"/>
      <w:numFmt w:val="bullet"/>
      <w:lvlText w:val="-"/>
      <w:lvlJc w:val="left"/>
      <w:pPr>
        <w:ind w:left="1440" w:hanging="360"/>
      </w:pPr>
      <w:rPr>
        <w:rFonts w:ascii="Calibri" w:eastAsia="Calibri" w:hAnsi="Calibri" w:cs="Times New Roman"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2">
    <w:nsid w:val="709D0CB9"/>
    <w:multiLevelType w:val="hybridMultilevel"/>
    <w:tmpl w:val="69545172"/>
    <w:lvl w:ilvl="0" w:tplc="A6569936">
      <w:start w:val="5"/>
      <w:numFmt w:val="bullet"/>
      <w:lvlText w:val="-"/>
      <w:lvlJc w:val="left"/>
      <w:pPr>
        <w:ind w:left="1080" w:hanging="360"/>
      </w:pPr>
      <w:rPr>
        <w:rFonts w:ascii="Calibri" w:eastAsia="Calibri" w:hAnsi="Calibri"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3">
    <w:nsid w:val="70C337D5"/>
    <w:multiLevelType w:val="multilevel"/>
    <w:tmpl w:val="32E86EFE"/>
    <w:lvl w:ilvl="0">
      <w:start w:val="1"/>
      <w:numFmt w:val="decimal"/>
      <w:lvlText w:val="%1."/>
      <w:lvlJc w:val="left"/>
      <w:pPr>
        <w:ind w:left="465" w:hanging="465"/>
      </w:pPr>
      <w:rPr>
        <w:rFonts w:hint="default"/>
      </w:rPr>
    </w:lvl>
    <w:lvl w:ilvl="1">
      <w:start w:val="1"/>
      <w:numFmt w:val="decimal"/>
      <w:lvlText w:val="%1.%2"/>
      <w:lvlJc w:val="left"/>
      <w:pPr>
        <w:ind w:left="1689" w:hanging="465"/>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392" w:hanging="720"/>
      </w:pPr>
      <w:rPr>
        <w:rFonts w:hint="default"/>
      </w:rPr>
    </w:lvl>
    <w:lvl w:ilvl="4">
      <w:start w:val="1"/>
      <w:numFmt w:val="decimal"/>
      <w:lvlText w:val="%1.%2.%3.%4.%5"/>
      <w:lvlJc w:val="left"/>
      <w:pPr>
        <w:ind w:left="5976" w:hanging="1080"/>
      </w:pPr>
      <w:rPr>
        <w:rFonts w:hint="default"/>
      </w:rPr>
    </w:lvl>
    <w:lvl w:ilvl="5">
      <w:start w:val="1"/>
      <w:numFmt w:val="decimal"/>
      <w:lvlText w:val="%1.%2.%3.%4.%5.%6"/>
      <w:lvlJc w:val="left"/>
      <w:pPr>
        <w:ind w:left="7200" w:hanging="1080"/>
      </w:pPr>
      <w:rPr>
        <w:rFonts w:hint="default"/>
      </w:rPr>
    </w:lvl>
    <w:lvl w:ilvl="6">
      <w:start w:val="1"/>
      <w:numFmt w:val="decimal"/>
      <w:lvlText w:val="%1.%2.%3.%4.%5.%6.%7"/>
      <w:lvlJc w:val="left"/>
      <w:pPr>
        <w:ind w:left="8784" w:hanging="1440"/>
      </w:pPr>
      <w:rPr>
        <w:rFonts w:hint="default"/>
      </w:rPr>
    </w:lvl>
    <w:lvl w:ilvl="7">
      <w:start w:val="1"/>
      <w:numFmt w:val="decimal"/>
      <w:lvlText w:val="%1.%2.%3.%4.%5.%6.%7.%8"/>
      <w:lvlJc w:val="left"/>
      <w:pPr>
        <w:ind w:left="10368" w:hanging="1800"/>
      </w:pPr>
      <w:rPr>
        <w:rFonts w:hint="default"/>
      </w:rPr>
    </w:lvl>
    <w:lvl w:ilvl="8">
      <w:start w:val="1"/>
      <w:numFmt w:val="decimal"/>
      <w:lvlText w:val="%1.%2.%3.%4.%5.%6.%7.%8.%9"/>
      <w:lvlJc w:val="left"/>
      <w:pPr>
        <w:ind w:left="11592" w:hanging="1800"/>
      </w:pPr>
      <w:rPr>
        <w:rFonts w:hint="default"/>
      </w:rPr>
    </w:lvl>
  </w:abstractNum>
  <w:abstractNum w:abstractNumId="54">
    <w:nsid w:val="76323299"/>
    <w:multiLevelType w:val="multilevel"/>
    <w:tmpl w:val="BE9E418A"/>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nsid w:val="76E15EBF"/>
    <w:multiLevelType w:val="hybridMultilevel"/>
    <w:tmpl w:val="C08C41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nsid w:val="773D3958"/>
    <w:multiLevelType w:val="hybridMultilevel"/>
    <w:tmpl w:val="6C9053EA"/>
    <w:lvl w:ilvl="0" w:tplc="A6569936">
      <w:start w:val="5"/>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7996F97"/>
    <w:multiLevelType w:val="hybridMultilevel"/>
    <w:tmpl w:val="A5EE092E"/>
    <w:lvl w:ilvl="0" w:tplc="C068C678">
      <w:start w:val="1"/>
      <w:numFmt w:val="bullet"/>
      <w:lvlText w:val="-"/>
      <w:lvlJc w:val="left"/>
      <w:pPr>
        <w:ind w:left="72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nsid w:val="7D673B27"/>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0"/>
  </w:num>
  <w:num w:numId="2">
    <w:abstractNumId w:val="1"/>
  </w:num>
  <w:num w:numId="3">
    <w:abstractNumId w:val="22"/>
  </w:num>
  <w:num w:numId="4">
    <w:abstractNumId w:val="28"/>
  </w:num>
  <w:num w:numId="5">
    <w:abstractNumId w:val="49"/>
  </w:num>
  <w:num w:numId="6">
    <w:abstractNumId w:val="9"/>
  </w:num>
  <w:num w:numId="7">
    <w:abstractNumId w:val="7"/>
  </w:num>
  <w:num w:numId="8">
    <w:abstractNumId w:val="20"/>
  </w:num>
  <w:num w:numId="9">
    <w:abstractNumId w:val="27"/>
  </w:num>
  <w:num w:numId="10">
    <w:abstractNumId w:val="12"/>
  </w:num>
  <w:num w:numId="11">
    <w:abstractNumId w:val="13"/>
  </w:num>
  <w:num w:numId="12">
    <w:abstractNumId w:val="51"/>
  </w:num>
  <w:num w:numId="13">
    <w:abstractNumId w:val="21"/>
  </w:num>
  <w:num w:numId="14">
    <w:abstractNumId w:val="40"/>
  </w:num>
  <w:num w:numId="15">
    <w:abstractNumId w:val="2"/>
  </w:num>
  <w:num w:numId="16">
    <w:abstractNumId w:val="4"/>
  </w:num>
  <w:num w:numId="17">
    <w:abstractNumId w:val="23"/>
  </w:num>
  <w:num w:numId="18">
    <w:abstractNumId w:val="15"/>
  </w:num>
  <w:num w:numId="19">
    <w:abstractNumId w:val="14"/>
  </w:num>
  <w:num w:numId="20">
    <w:abstractNumId w:val="31"/>
  </w:num>
  <w:num w:numId="21">
    <w:abstractNumId w:val="37"/>
  </w:num>
  <w:num w:numId="22">
    <w:abstractNumId w:val="50"/>
  </w:num>
  <w:num w:numId="23">
    <w:abstractNumId w:val="56"/>
  </w:num>
  <w:num w:numId="24">
    <w:abstractNumId w:val="0"/>
  </w:num>
  <w:num w:numId="25">
    <w:abstractNumId w:val="43"/>
  </w:num>
  <w:num w:numId="26">
    <w:abstractNumId w:val="29"/>
  </w:num>
  <w:num w:numId="27">
    <w:abstractNumId w:val="47"/>
  </w:num>
  <w:num w:numId="28">
    <w:abstractNumId w:val="11"/>
  </w:num>
  <w:num w:numId="29">
    <w:abstractNumId w:val="48"/>
  </w:num>
  <w:num w:numId="30">
    <w:abstractNumId w:val="39"/>
  </w:num>
  <w:num w:numId="31">
    <w:abstractNumId w:val="34"/>
  </w:num>
  <w:num w:numId="32">
    <w:abstractNumId w:val="58"/>
  </w:num>
  <w:num w:numId="33">
    <w:abstractNumId w:val="8"/>
  </w:num>
  <w:num w:numId="34">
    <w:abstractNumId w:val="32"/>
  </w:num>
  <w:num w:numId="35">
    <w:abstractNumId w:val="41"/>
  </w:num>
  <w:num w:numId="36">
    <w:abstractNumId w:val="6"/>
  </w:num>
  <w:num w:numId="37">
    <w:abstractNumId w:val="16"/>
  </w:num>
  <w:num w:numId="3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3"/>
  </w:num>
  <w:num w:numId="40">
    <w:abstractNumId w:val="18"/>
  </w:num>
  <w:num w:numId="41">
    <w:abstractNumId w:val="17"/>
  </w:num>
  <w:num w:numId="42">
    <w:abstractNumId w:val="19"/>
  </w:num>
  <w:num w:numId="43">
    <w:abstractNumId w:val="35"/>
  </w:num>
  <w:num w:numId="44">
    <w:abstractNumId w:val="52"/>
  </w:num>
  <w:num w:numId="45">
    <w:abstractNumId w:val="25"/>
  </w:num>
  <w:num w:numId="46">
    <w:abstractNumId w:val="54"/>
  </w:num>
  <w:num w:numId="47">
    <w:abstractNumId w:val="45"/>
  </w:num>
  <w:num w:numId="48">
    <w:abstractNumId w:val="38"/>
  </w:num>
  <w:num w:numId="49">
    <w:abstractNumId w:val="42"/>
  </w:num>
  <w:num w:numId="50">
    <w:abstractNumId w:val="53"/>
  </w:num>
  <w:num w:numId="51">
    <w:abstractNumId w:val="26"/>
  </w:num>
  <w:num w:numId="52">
    <w:abstractNumId w:val="55"/>
  </w:num>
  <w:num w:numId="53">
    <w:abstractNumId w:val="44"/>
  </w:num>
  <w:num w:numId="54">
    <w:abstractNumId w:val="36"/>
  </w:num>
  <w:num w:numId="55">
    <w:abstractNumId w:val="46"/>
  </w:num>
  <w:num w:numId="56">
    <w:abstractNumId w:val="24"/>
  </w:num>
  <w:num w:numId="57">
    <w:abstractNumId w:val="3"/>
  </w:num>
  <w:num w:numId="58">
    <w:abstractNumId w:val="10"/>
  </w:num>
  <w:num w:numId="59">
    <w:abstractNumId w:val="5"/>
  </w:num>
  <w:num w:numId="60">
    <w:abstractNumId w:val="57"/>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hideGrammaticalErrors/>
  <w:proofState w:spelling="clean" w:grammar="clean"/>
  <w:trackRevisions/>
  <w:defaultTabStop w:val="720"/>
  <w:hyphenationZone w:val="425"/>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docVars>
    <w:docVar w:name="_AMO_XmlVersion" w:val="Empty"/>
    <w:docVar w:name="EN.InstantFormat" w:val="&lt;ENInstantFormat&gt;&lt;Enabled&gt;1&lt;/Enabled&gt;&lt;ScanUnformatted&gt;1&lt;/ScanUnformatted&gt;&lt;ScanChanges&gt;1&lt;/ScanChanges&gt;&lt;Suspended&gt;0&lt;/Suspended&gt;&lt;/ENInstantFormat&gt;"/>
    <w:docVar w:name="EN.Layout" w:val="&lt;ENLayout&gt;&lt;Style&gt;Lancet&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ppt2dpzqx9wtme9dvm55ezh2xp0xvdf9xa9&quot;&gt;Transplant.enl&lt;record-ids&gt;&lt;item&gt;2&lt;/item&gt;&lt;item&gt;6&lt;/item&gt;&lt;item&gt;153&lt;/item&gt;&lt;item&gt;158&lt;/item&gt;&lt;item&gt;448&lt;/item&gt;&lt;item&gt;627&lt;/item&gt;&lt;item&gt;653&lt;/item&gt;&lt;item&gt;676&lt;/item&gt;&lt;item&gt;755&lt;/item&gt;&lt;item&gt;852&lt;/item&gt;&lt;item&gt;951&lt;/item&gt;&lt;item&gt;1044&lt;/item&gt;&lt;item&gt;1122&lt;/item&gt;&lt;item&gt;1209&lt;/item&gt;&lt;item&gt;1211&lt;/item&gt;&lt;item&gt;1214&lt;/item&gt;&lt;item&gt;1217&lt;/item&gt;&lt;item&gt;1221&lt;/item&gt;&lt;item&gt;1223&lt;/item&gt;&lt;item&gt;1224&lt;/item&gt;&lt;item&gt;1225&lt;/item&gt;&lt;item&gt;1226&lt;/item&gt;&lt;item&gt;1230&lt;/item&gt;&lt;item&gt;1232&lt;/item&gt;&lt;item&gt;1233&lt;/item&gt;&lt;item&gt;1236&lt;/item&gt;&lt;item&gt;1242&lt;/item&gt;&lt;item&gt;1244&lt;/item&gt;&lt;item&gt;1245&lt;/item&gt;&lt;item&gt;1280&lt;/item&gt;&lt;item&gt;1281&lt;/item&gt;&lt;item&gt;1282&lt;/item&gt;&lt;item&gt;1285&lt;/item&gt;&lt;item&gt;1366&lt;/item&gt;&lt;item&gt;1367&lt;/item&gt;&lt;item&gt;1368&lt;/item&gt;&lt;item&gt;1369&lt;/item&gt;&lt;item&gt;1370&lt;/item&gt;&lt;item&gt;1372&lt;/item&gt;&lt;item&gt;1373&lt;/item&gt;&lt;item&gt;1374&lt;/item&gt;&lt;item&gt;1375&lt;/item&gt;&lt;/record-ids&gt;&lt;/item&gt;&lt;/Libraries&gt;"/>
  </w:docVars>
  <w:rsids>
    <w:rsidRoot w:val="008E1B8B"/>
    <w:rsid w:val="00007C8E"/>
    <w:rsid w:val="00011D92"/>
    <w:rsid w:val="00011E1E"/>
    <w:rsid w:val="00014545"/>
    <w:rsid w:val="00015EDF"/>
    <w:rsid w:val="0002039F"/>
    <w:rsid w:val="0002195D"/>
    <w:rsid w:val="000246D6"/>
    <w:rsid w:val="00026567"/>
    <w:rsid w:val="00026BCA"/>
    <w:rsid w:val="00027235"/>
    <w:rsid w:val="0003081C"/>
    <w:rsid w:val="00030D4F"/>
    <w:rsid w:val="0003670F"/>
    <w:rsid w:val="0004181A"/>
    <w:rsid w:val="00042F87"/>
    <w:rsid w:val="0004410C"/>
    <w:rsid w:val="00044258"/>
    <w:rsid w:val="0004611D"/>
    <w:rsid w:val="00047D5B"/>
    <w:rsid w:val="0005297F"/>
    <w:rsid w:val="00056C12"/>
    <w:rsid w:val="0005773E"/>
    <w:rsid w:val="000620C2"/>
    <w:rsid w:val="00062BD1"/>
    <w:rsid w:val="00062E43"/>
    <w:rsid w:val="000632C0"/>
    <w:rsid w:val="000677D0"/>
    <w:rsid w:val="0007066F"/>
    <w:rsid w:val="0007070E"/>
    <w:rsid w:val="0007302E"/>
    <w:rsid w:val="00076086"/>
    <w:rsid w:val="00082194"/>
    <w:rsid w:val="00082329"/>
    <w:rsid w:val="00082973"/>
    <w:rsid w:val="00087D1A"/>
    <w:rsid w:val="00090358"/>
    <w:rsid w:val="000914D2"/>
    <w:rsid w:val="00093A91"/>
    <w:rsid w:val="000A039B"/>
    <w:rsid w:val="000A071F"/>
    <w:rsid w:val="000A13E2"/>
    <w:rsid w:val="000A1556"/>
    <w:rsid w:val="000A362B"/>
    <w:rsid w:val="000B0AAD"/>
    <w:rsid w:val="000B1590"/>
    <w:rsid w:val="000B2CAB"/>
    <w:rsid w:val="000B3706"/>
    <w:rsid w:val="000B4E5C"/>
    <w:rsid w:val="000B70FC"/>
    <w:rsid w:val="000C0A4C"/>
    <w:rsid w:val="000C3C9E"/>
    <w:rsid w:val="000C489B"/>
    <w:rsid w:val="000C4FFD"/>
    <w:rsid w:val="000C6549"/>
    <w:rsid w:val="000C7BF1"/>
    <w:rsid w:val="000C7ED7"/>
    <w:rsid w:val="000D4FF4"/>
    <w:rsid w:val="000D5906"/>
    <w:rsid w:val="000D6501"/>
    <w:rsid w:val="000D6CC2"/>
    <w:rsid w:val="000D7BB4"/>
    <w:rsid w:val="000E0DCC"/>
    <w:rsid w:val="000E21A3"/>
    <w:rsid w:val="000E260B"/>
    <w:rsid w:val="000E2847"/>
    <w:rsid w:val="000E5BDA"/>
    <w:rsid w:val="000E7C52"/>
    <w:rsid w:val="000F0076"/>
    <w:rsid w:val="000F25A0"/>
    <w:rsid w:val="000F5E1E"/>
    <w:rsid w:val="001057D6"/>
    <w:rsid w:val="00110B79"/>
    <w:rsid w:val="00120A5C"/>
    <w:rsid w:val="00122FC3"/>
    <w:rsid w:val="00125291"/>
    <w:rsid w:val="0013030F"/>
    <w:rsid w:val="00134FF0"/>
    <w:rsid w:val="00135A15"/>
    <w:rsid w:val="0013623D"/>
    <w:rsid w:val="00136867"/>
    <w:rsid w:val="00145973"/>
    <w:rsid w:val="001459D5"/>
    <w:rsid w:val="00150DD5"/>
    <w:rsid w:val="001600EC"/>
    <w:rsid w:val="001638D0"/>
    <w:rsid w:val="001645D4"/>
    <w:rsid w:val="00167E77"/>
    <w:rsid w:val="001701BE"/>
    <w:rsid w:val="00173232"/>
    <w:rsid w:val="00180B61"/>
    <w:rsid w:val="00183BC6"/>
    <w:rsid w:val="00183F4C"/>
    <w:rsid w:val="00184E7B"/>
    <w:rsid w:val="00186711"/>
    <w:rsid w:val="00194410"/>
    <w:rsid w:val="00194ED6"/>
    <w:rsid w:val="00196C8C"/>
    <w:rsid w:val="001A6B42"/>
    <w:rsid w:val="001A7119"/>
    <w:rsid w:val="001B214D"/>
    <w:rsid w:val="001C1228"/>
    <w:rsid w:val="001C1F90"/>
    <w:rsid w:val="001C2137"/>
    <w:rsid w:val="001C67BE"/>
    <w:rsid w:val="001C6C4B"/>
    <w:rsid w:val="001C732C"/>
    <w:rsid w:val="001D0B52"/>
    <w:rsid w:val="001D1AF2"/>
    <w:rsid w:val="001D361C"/>
    <w:rsid w:val="001D3BDA"/>
    <w:rsid w:val="001E034F"/>
    <w:rsid w:val="001E258A"/>
    <w:rsid w:val="001E38D2"/>
    <w:rsid w:val="001E6875"/>
    <w:rsid w:val="001E7239"/>
    <w:rsid w:val="001F0B97"/>
    <w:rsid w:val="001F1713"/>
    <w:rsid w:val="001F229A"/>
    <w:rsid w:val="00205EA4"/>
    <w:rsid w:val="00207926"/>
    <w:rsid w:val="00212EE7"/>
    <w:rsid w:val="00213494"/>
    <w:rsid w:val="0021430F"/>
    <w:rsid w:val="00214B58"/>
    <w:rsid w:val="002155FC"/>
    <w:rsid w:val="0021766A"/>
    <w:rsid w:val="002203BB"/>
    <w:rsid w:val="00221071"/>
    <w:rsid w:val="00224F1B"/>
    <w:rsid w:val="00230310"/>
    <w:rsid w:val="00232E39"/>
    <w:rsid w:val="00234342"/>
    <w:rsid w:val="0023549D"/>
    <w:rsid w:val="0023612A"/>
    <w:rsid w:val="0023739B"/>
    <w:rsid w:val="00240B08"/>
    <w:rsid w:val="00241585"/>
    <w:rsid w:val="00245753"/>
    <w:rsid w:val="00250C02"/>
    <w:rsid w:val="00251B74"/>
    <w:rsid w:val="00253C3B"/>
    <w:rsid w:val="00256F0B"/>
    <w:rsid w:val="00261F81"/>
    <w:rsid w:val="00262E21"/>
    <w:rsid w:val="00264F56"/>
    <w:rsid w:val="00265FB8"/>
    <w:rsid w:val="002701B8"/>
    <w:rsid w:val="002720D7"/>
    <w:rsid w:val="00276D20"/>
    <w:rsid w:val="00282416"/>
    <w:rsid w:val="0028247B"/>
    <w:rsid w:val="002835B1"/>
    <w:rsid w:val="002863ED"/>
    <w:rsid w:val="00286915"/>
    <w:rsid w:val="00286F64"/>
    <w:rsid w:val="00287067"/>
    <w:rsid w:val="00287500"/>
    <w:rsid w:val="00291BF9"/>
    <w:rsid w:val="00294916"/>
    <w:rsid w:val="002A2E4F"/>
    <w:rsid w:val="002A2F7F"/>
    <w:rsid w:val="002A5456"/>
    <w:rsid w:val="002A6315"/>
    <w:rsid w:val="002A7D55"/>
    <w:rsid w:val="002B1516"/>
    <w:rsid w:val="002B4AD0"/>
    <w:rsid w:val="002B509B"/>
    <w:rsid w:val="002B53A8"/>
    <w:rsid w:val="002B6A78"/>
    <w:rsid w:val="002B6C9E"/>
    <w:rsid w:val="002C08A5"/>
    <w:rsid w:val="002C0989"/>
    <w:rsid w:val="002C2BCB"/>
    <w:rsid w:val="002C5BEF"/>
    <w:rsid w:val="002D02C5"/>
    <w:rsid w:val="002D4761"/>
    <w:rsid w:val="002D4FAA"/>
    <w:rsid w:val="002D694F"/>
    <w:rsid w:val="002D6F9C"/>
    <w:rsid w:val="002D7AF3"/>
    <w:rsid w:val="002D7D15"/>
    <w:rsid w:val="002E0AB6"/>
    <w:rsid w:val="002E1B7C"/>
    <w:rsid w:val="002E2BC2"/>
    <w:rsid w:val="002E646D"/>
    <w:rsid w:val="002E77BD"/>
    <w:rsid w:val="002F0342"/>
    <w:rsid w:val="002F152A"/>
    <w:rsid w:val="002F50C3"/>
    <w:rsid w:val="002F631E"/>
    <w:rsid w:val="0031006E"/>
    <w:rsid w:val="00312765"/>
    <w:rsid w:val="00313491"/>
    <w:rsid w:val="00313C33"/>
    <w:rsid w:val="00316CE3"/>
    <w:rsid w:val="00320329"/>
    <w:rsid w:val="00321470"/>
    <w:rsid w:val="00321AFD"/>
    <w:rsid w:val="00322BB1"/>
    <w:rsid w:val="00324A06"/>
    <w:rsid w:val="003254C9"/>
    <w:rsid w:val="00327A8C"/>
    <w:rsid w:val="00334375"/>
    <w:rsid w:val="00336820"/>
    <w:rsid w:val="00341C41"/>
    <w:rsid w:val="00341D04"/>
    <w:rsid w:val="0034244D"/>
    <w:rsid w:val="003507DA"/>
    <w:rsid w:val="003513E8"/>
    <w:rsid w:val="00352416"/>
    <w:rsid w:val="00354B86"/>
    <w:rsid w:val="00360522"/>
    <w:rsid w:val="003641D3"/>
    <w:rsid w:val="003665B3"/>
    <w:rsid w:val="00370BFB"/>
    <w:rsid w:val="003744E0"/>
    <w:rsid w:val="00375B4C"/>
    <w:rsid w:val="0038059F"/>
    <w:rsid w:val="003807E7"/>
    <w:rsid w:val="00380E46"/>
    <w:rsid w:val="00381342"/>
    <w:rsid w:val="00382CF0"/>
    <w:rsid w:val="003852D3"/>
    <w:rsid w:val="003857E6"/>
    <w:rsid w:val="00387F3A"/>
    <w:rsid w:val="00392408"/>
    <w:rsid w:val="00392698"/>
    <w:rsid w:val="00393BAB"/>
    <w:rsid w:val="003940AD"/>
    <w:rsid w:val="00396604"/>
    <w:rsid w:val="003970F7"/>
    <w:rsid w:val="003A15B0"/>
    <w:rsid w:val="003A2D01"/>
    <w:rsid w:val="003A4E54"/>
    <w:rsid w:val="003B05EB"/>
    <w:rsid w:val="003B087E"/>
    <w:rsid w:val="003B0CCF"/>
    <w:rsid w:val="003B0F03"/>
    <w:rsid w:val="003B0F61"/>
    <w:rsid w:val="003B3095"/>
    <w:rsid w:val="003B4559"/>
    <w:rsid w:val="003B60C7"/>
    <w:rsid w:val="003C33D0"/>
    <w:rsid w:val="003C538D"/>
    <w:rsid w:val="003C68A8"/>
    <w:rsid w:val="003D0634"/>
    <w:rsid w:val="003D1902"/>
    <w:rsid w:val="003D19D7"/>
    <w:rsid w:val="003D6FBD"/>
    <w:rsid w:val="003D7FBC"/>
    <w:rsid w:val="003E05A5"/>
    <w:rsid w:val="003E3727"/>
    <w:rsid w:val="003E4C20"/>
    <w:rsid w:val="003E6021"/>
    <w:rsid w:val="003E6522"/>
    <w:rsid w:val="003F28CC"/>
    <w:rsid w:val="003F4DD8"/>
    <w:rsid w:val="003F52EB"/>
    <w:rsid w:val="003F58F4"/>
    <w:rsid w:val="00400643"/>
    <w:rsid w:val="004038F7"/>
    <w:rsid w:val="00405B5E"/>
    <w:rsid w:val="00407A22"/>
    <w:rsid w:val="00414D70"/>
    <w:rsid w:val="004154F9"/>
    <w:rsid w:val="0041760E"/>
    <w:rsid w:val="00422743"/>
    <w:rsid w:val="00423D3C"/>
    <w:rsid w:val="004256B2"/>
    <w:rsid w:val="0042776A"/>
    <w:rsid w:val="00433D20"/>
    <w:rsid w:val="004345D7"/>
    <w:rsid w:val="0043701C"/>
    <w:rsid w:val="00437429"/>
    <w:rsid w:val="004419D9"/>
    <w:rsid w:val="00446924"/>
    <w:rsid w:val="004528AA"/>
    <w:rsid w:val="00454D33"/>
    <w:rsid w:val="004555EC"/>
    <w:rsid w:val="00456C92"/>
    <w:rsid w:val="00457583"/>
    <w:rsid w:val="00461BDA"/>
    <w:rsid w:val="00472870"/>
    <w:rsid w:val="00474423"/>
    <w:rsid w:val="00474FFD"/>
    <w:rsid w:val="004765C5"/>
    <w:rsid w:val="00477E2D"/>
    <w:rsid w:val="004835A6"/>
    <w:rsid w:val="0049068B"/>
    <w:rsid w:val="004929B3"/>
    <w:rsid w:val="00493825"/>
    <w:rsid w:val="004964AE"/>
    <w:rsid w:val="004972F9"/>
    <w:rsid w:val="004A0E9F"/>
    <w:rsid w:val="004A1AEF"/>
    <w:rsid w:val="004A27E2"/>
    <w:rsid w:val="004A5ED1"/>
    <w:rsid w:val="004A772C"/>
    <w:rsid w:val="004B0DF6"/>
    <w:rsid w:val="004B1CA4"/>
    <w:rsid w:val="004B3963"/>
    <w:rsid w:val="004B3B03"/>
    <w:rsid w:val="004B4654"/>
    <w:rsid w:val="004B54CA"/>
    <w:rsid w:val="004B5DDB"/>
    <w:rsid w:val="004C0374"/>
    <w:rsid w:val="004C0BE8"/>
    <w:rsid w:val="004C2980"/>
    <w:rsid w:val="004C33D8"/>
    <w:rsid w:val="004C354D"/>
    <w:rsid w:val="004C3D5B"/>
    <w:rsid w:val="004C444D"/>
    <w:rsid w:val="004C6AB3"/>
    <w:rsid w:val="004D005C"/>
    <w:rsid w:val="004D27DA"/>
    <w:rsid w:val="004D2B28"/>
    <w:rsid w:val="004D3338"/>
    <w:rsid w:val="004D44B5"/>
    <w:rsid w:val="004D7983"/>
    <w:rsid w:val="004E193A"/>
    <w:rsid w:val="004E3FCE"/>
    <w:rsid w:val="004E6B30"/>
    <w:rsid w:val="004F122E"/>
    <w:rsid w:val="004F1BEF"/>
    <w:rsid w:val="004F44C2"/>
    <w:rsid w:val="004F4C13"/>
    <w:rsid w:val="004F749F"/>
    <w:rsid w:val="00501048"/>
    <w:rsid w:val="00502947"/>
    <w:rsid w:val="005102E9"/>
    <w:rsid w:val="00512FAC"/>
    <w:rsid w:val="005137F8"/>
    <w:rsid w:val="00513D46"/>
    <w:rsid w:val="00515BB0"/>
    <w:rsid w:val="00523D9E"/>
    <w:rsid w:val="0053013F"/>
    <w:rsid w:val="00531EB8"/>
    <w:rsid w:val="005330E4"/>
    <w:rsid w:val="00536FA6"/>
    <w:rsid w:val="00542AF2"/>
    <w:rsid w:val="00545229"/>
    <w:rsid w:val="005543F9"/>
    <w:rsid w:val="005559D9"/>
    <w:rsid w:val="005560BB"/>
    <w:rsid w:val="00557AB8"/>
    <w:rsid w:val="00560D4A"/>
    <w:rsid w:val="00562086"/>
    <w:rsid w:val="005622D0"/>
    <w:rsid w:val="00562738"/>
    <w:rsid w:val="00562832"/>
    <w:rsid w:val="0056349F"/>
    <w:rsid w:val="00565302"/>
    <w:rsid w:val="00567E09"/>
    <w:rsid w:val="00571B67"/>
    <w:rsid w:val="00572120"/>
    <w:rsid w:val="00581262"/>
    <w:rsid w:val="00581708"/>
    <w:rsid w:val="005820E2"/>
    <w:rsid w:val="00582708"/>
    <w:rsid w:val="00583FA4"/>
    <w:rsid w:val="005844E1"/>
    <w:rsid w:val="00585020"/>
    <w:rsid w:val="005851BA"/>
    <w:rsid w:val="00592685"/>
    <w:rsid w:val="00594A09"/>
    <w:rsid w:val="005970E7"/>
    <w:rsid w:val="00597A76"/>
    <w:rsid w:val="00597C80"/>
    <w:rsid w:val="005A31F3"/>
    <w:rsid w:val="005A4070"/>
    <w:rsid w:val="005A4EE2"/>
    <w:rsid w:val="005A706E"/>
    <w:rsid w:val="005A78CB"/>
    <w:rsid w:val="005B7CF5"/>
    <w:rsid w:val="005B7E8E"/>
    <w:rsid w:val="005C0FF7"/>
    <w:rsid w:val="005C3A8E"/>
    <w:rsid w:val="005C6940"/>
    <w:rsid w:val="005D0ADB"/>
    <w:rsid w:val="005D4650"/>
    <w:rsid w:val="005D475E"/>
    <w:rsid w:val="005D7116"/>
    <w:rsid w:val="005E0CF2"/>
    <w:rsid w:val="005E1A74"/>
    <w:rsid w:val="005E2AC5"/>
    <w:rsid w:val="005E3AFC"/>
    <w:rsid w:val="005E6251"/>
    <w:rsid w:val="005E6B88"/>
    <w:rsid w:val="005E7152"/>
    <w:rsid w:val="005F06CC"/>
    <w:rsid w:val="005F107E"/>
    <w:rsid w:val="005F530E"/>
    <w:rsid w:val="005F53EA"/>
    <w:rsid w:val="005F6872"/>
    <w:rsid w:val="00605548"/>
    <w:rsid w:val="00605AD3"/>
    <w:rsid w:val="00612839"/>
    <w:rsid w:val="00612E89"/>
    <w:rsid w:val="006163A5"/>
    <w:rsid w:val="00616485"/>
    <w:rsid w:val="0062044B"/>
    <w:rsid w:val="00620B24"/>
    <w:rsid w:val="00623632"/>
    <w:rsid w:val="00630A0C"/>
    <w:rsid w:val="006375C0"/>
    <w:rsid w:val="00640785"/>
    <w:rsid w:val="00640CD3"/>
    <w:rsid w:val="00642943"/>
    <w:rsid w:val="0064332A"/>
    <w:rsid w:val="00644610"/>
    <w:rsid w:val="00644C7F"/>
    <w:rsid w:val="006453E1"/>
    <w:rsid w:val="006465B7"/>
    <w:rsid w:val="00653180"/>
    <w:rsid w:val="00653F15"/>
    <w:rsid w:val="00654418"/>
    <w:rsid w:val="006566A0"/>
    <w:rsid w:val="006572DF"/>
    <w:rsid w:val="0066028F"/>
    <w:rsid w:val="00661D14"/>
    <w:rsid w:val="006629DF"/>
    <w:rsid w:val="0066317B"/>
    <w:rsid w:val="006675A2"/>
    <w:rsid w:val="006752A8"/>
    <w:rsid w:val="0067585D"/>
    <w:rsid w:val="006769CF"/>
    <w:rsid w:val="00677D2F"/>
    <w:rsid w:val="006840ED"/>
    <w:rsid w:val="00686594"/>
    <w:rsid w:val="00694483"/>
    <w:rsid w:val="006A1477"/>
    <w:rsid w:val="006A1D4D"/>
    <w:rsid w:val="006A35C6"/>
    <w:rsid w:val="006A3F8A"/>
    <w:rsid w:val="006A6611"/>
    <w:rsid w:val="006B030F"/>
    <w:rsid w:val="006B2789"/>
    <w:rsid w:val="006B3044"/>
    <w:rsid w:val="006B492C"/>
    <w:rsid w:val="006C2B79"/>
    <w:rsid w:val="006C5D1F"/>
    <w:rsid w:val="006D0EEB"/>
    <w:rsid w:val="006D37E0"/>
    <w:rsid w:val="006D7153"/>
    <w:rsid w:val="006D7DEC"/>
    <w:rsid w:val="006E0825"/>
    <w:rsid w:val="006E49F2"/>
    <w:rsid w:val="006E7FD5"/>
    <w:rsid w:val="006F3792"/>
    <w:rsid w:val="006F3B0B"/>
    <w:rsid w:val="006F46B5"/>
    <w:rsid w:val="00700986"/>
    <w:rsid w:val="00701226"/>
    <w:rsid w:val="007013C3"/>
    <w:rsid w:val="00701676"/>
    <w:rsid w:val="00704EC2"/>
    <w:rsid w:val="00707CC9"/>
    <w:rsid w:val="007123D7"/>
    <w:rsid w:val="00715986"/>
    <w:rsid w:val="007165CD"/>
    <w:rsid w:val="00720426"/>
    <w:rsid w:val="00725494"/>
    <w:rsid w:val="00727E53"/>
    <w:rsid w:val="00732261"/>
    <w:rsid w:val="00733FF9"/>
    <w:rsid w:val="00736943"/>
    <w:rsid w:val="00736E45"/>
    <w:rsid w:val="0073764C"/>
    <w:rsid w:val="0074369F"/>
    <w:rsid w:val="00745739"/>
    <w:rsid w:val="00750A63"/>
    <w:rsid w:val="00752E3E"/>
    <w:rsid w:val="0075353B"/>
    <w:rsid w:val="00756693"/>
    <w:rsid w:val="007567FB"/>
    <w:rsid w:val="0075696B"/>
    <w:rsid w:val="007632DF"/>
    <w:rsid w:val="00767A7A"/>
    <w:rsid w:val="00771832"/>
    <w:rsid w:val="00772B0D"/>
    <w:rsid w:val="00775F8C"/>
    <w:rsid w:val="007769B3"/>
    <w:rsid w:val="00776E81"/>
    <w:rsid w:val="00780B95"/>
    <w:rsid w:val="00780CF2"/>
    <w:rsid w:val="00781887"/>
    <w:rsid w:val="00790DE2"/>
    <w:rsid w:val="00792FAC"/>
    <w:rsid w:val="00795AE0"/>
    <w:rsid w:val="00797E62"/>
    <w:rsid w:val="007A01BA"/>
    <w:rsid w:val="007A0335"/>
    <w:rsid w:val="007A221F"/>
    <w:rsid w:val="007A41C6"/>
    <w:rsid w:val="007A44C7"/>
    <w:rsid w:val="007A5754"/>
    <w:rsid w:val="007A72AF"/>
    <w:rsid w:val="007B179E"/>
    <w:rsid w:val="007B7D65"/>
    <w:rsid w:val="007C2911"/>
    <w:rsid w:val="007C2AFC"/>
    <w:rsid w:val="007C30F7"/>
    <w:rsid w:val="007C7308"/>
    <w:rsid w:val="007C7BC3"/>
    <w:rsid w:val="007D4455"/>
    <w:rsid w:val="007D54A6"/>
    <w:rsid w:val="007E1FBC"/>
    <w:rsid w:val="007E31EE"/>
    <w:rsid w:val="007E48DA"/>
    <w:rsid w:val="007E4A86"/>
    <w:rsid w:val="007F5FBD"/>
    <w:rsid w:val="007F693F"/>
    <w:rsid w:val="007F69EB"/>
    <w:rsid w:val="007F7D1E"/>
    <w:rsid w:val="00803CE5"/>
    <w:rsid w:val="008057A7"/>
    <w:rsid w:val="0081073F"/>
    <w:rsid w:val="00813B62"/>
    <w:rsid w:val="00815269"/>
    <w:rsid w:val="008167C1"/>
    <w:rsid w:val="0082053E"/>
    <w:rsid w:val="00822499"/>
    <w:rsid w:val="008246E7"/>
    <w:rsid w:val="008254F8"/>
    <w:rsid w:val="00826C28"/>
    <w:rsid w:val="008274B4"/>
    <w:rsid w:val="008315DD"/>
    <w:rsid w:val="0083289C"/>
    <w:rsid w:val="00836425"/>
    <w:rsid w:val="00837667"/>
    <w:rsid w:val="0084282F"/>
    <w:rsid w:val="00843A70"/>
    <w:rsid w:val="00845776"/>
    <w:rsid w:val="00846139"/>
    <w:rsid w:val="008475DE"/>
    <w:rsid w:val="008503D4"/>
    <w:rsid w:val="008548B3"/>
    <w:rsid w:val="008552B6"/>
    <w:rsid w:val="00856DB4"/>
    <w:rsid w:val="0086145E"/>
    <w:rsid w:val="0086148F"/>
    <w:rsid w:val="008616B4"/>
    <w:rsid w:val="00866E6D"/>
    <w:rsid w:val="00870949"/>
    <w:rsid w:val="00874239"/>
    <w:rsid w:val="00877012"/>
    <w:rsid w:val="00880710"/>
    <w:rsid w:val="00880736"/>
    <w:rsid w:val="0088189E"/>
    <w:rsid w:val="0088210A"/>
    <w:rsid w:val="00884C19"/>
    <w:rsid w:val="00890052"/>
    <w:rsid w:val="00890351"/>
    <w:rsid w:val="00892651"/>
    <w:rsid w:val="008927AD"/>
    <w:rsid w:val="00893FE0"/>
    <w:rsid w:val="00894888"/>
    <w:rsid w:val="00895884"/>
    <w:rsid w:val="0089693A"/>
    <w:rsid w:val="008A18E6"/>
    <w:rsid w:val="008A1AAB"/>
    <w:rsid w:val="008A1C43"/>
    <w:rsid w:val="008A529A"/>
    <w:rsid w:val="008A7AF9"/>
    <w:rsid w:val="008B3963"/>
    <w:rsid w:val="008B4D8A"/>
    <w:rsid w:val="008C5E2E"/>
    <w:rsid w:val="008C6376"/>
    <w:rsid w:val="008C63CE"/>
    <w:rsid w:val="008D1412"/>
    <w:rsid w:val="008D2540"/>
    <w:rsid w:val="008D2D9D"/>
    <w:rsid w:val="008D3D0C"/>
    <w:rsid w:val="008D4DB4"/>
    <w:rsid w:val="008D56A9"/>
    <w:rsid w:val="008D59F6"/>
    <w:rsid w:val="008D7112"/>
    <w:rsid w:val="008E1B8B"/>
    <w:rsid w:val="008E2AFE"/>
    <w:rsid w:val="008E30A4"/>
    <w:rsid w:val="008E4022"/>
    <w:rsid w:val="008E472F"/>
    <w:rsid w:val="008E585A"/>
    <w:rsid w:val="008E687D"/>
    <w:rsid w:val="008F3863"/>
    <w:rsid w:val="008F71B3"/>
    <w:rsid w:val="008F7C79"/>
    <w:rsid w:val="00900CFF"/>
    <w:rsid w:val="00902A11"/>
    <w:rsid w:val="0091030B"/>
    <w:rsid w:val="0091098D"/>
    <w:rsid w:val="00912C34"/>
    <w:rsid w:val="00912FA9"/>
    <w:rsid w:val="00913420"/>
    <w:rsid w:val="00913FD4"/>
    <w:rsid w:val="00915942"/>
    <w:rsid w:val="009160FA"/>
    <w:rsid w:val="009216F1"/>
    <w:rsid w:val="009226F6"/>
    <w:rsid w:val="00924054"/>
    <w:rsid w:val="00924238"/>
    <w:rsid w:val="00930E8D"/>
    <w:rsid w:val="009316E2"/>
    <w:rsid w:val="00932A33"/>
    <w:rsid w:val="00932DC4"/>
    <w:rsid w:val="00933513"/>
    <w:rsid w:val="009335B6"/>
    <w:rsid w:val="00936298"/>
    <w:rsid w:val="0093780E"/>
    <w:rsid w:val="00945BCD"/>
    <w:rsid w:val="00945EEB"/>
    <w:rsid w:val="00946BC9"/>
    <w:rsid w:val="00951C04"/>
    <w:rsid w:val="0095269C"/>
    <w:rsid w:val="00952790"/>
    <w:rsid w:val="00952C2C"/>
    <w:rsid w:val="00954655"/>
    <w:rsid w:val="009578DB"/>
    <w:rsid w:val="00957E49"/>
    <w:rsid w:val="00965391"/>
    <w:rsid w:val="009656F6"/>
    <w:rsid w:val="00967E25"/>
    <w:rsid w:val="009759C8"/>
    <w:rsid w:val="00976F0A"/>
    <w:rsid w:val="009803B8"/>
    <w:rsid w:val="00985FB8"/>
    <w:rsid w:val="00986EA0"/>
    <w:rsid w:val="00993750"/>
    <w:rsid w:val="0099662D"/>
    <w:rsid w:val="009A09C9"/>
    <w:rsid w:val="009A273C"/>
    <w:rsid w:val="009A5203"/>
    <w:rsid w:val="009A60F2"/>
    <w:rsid w:val="009A69F0"/>
    <w:rsid w:val="009A6DDE"/>
    <w:rsid w:val="009A7A99"/>
    <w:rsid w:val="009B196E"/>
    <w:rsid w:val="009B2284"/>
    <w:rsid w:val="009B5213"/>
    <w:rsid w:val="009B554D"/>
    <w:rsid w:val="009B58E3"/>
    <w:rsid w:val="009B76D7"/>
    <w:rsid w:val="009C02F3"/>
    <w:rsid w:val="009C0348"/>
    <w:rsid w:val="009C6B41"/>
    <w:rsid w:val="009D307A"/>
    <w:rsid w:val="009D384A"/>
    <w:rsid w:val="009D5C1B"/>
    <w:rsid w:val="009D6E5E"/>
    <w:rsid w:val="009E0457"/>
    <w:rsid w:val="009E3B99"/>
    <w:rsid w:val="009F08CC"/>
    <w:rsid w:val="009F45DD"/>
    <w:rsid w:val="009F49C3"/>
    <w:rsid w:val="009F4FC7"/>
    <w:rsid w:val="009F7DBD"/>
    <w:rsid w:val="00A009FA"/>
    <w:rsid w:val="00A02D6A"/>
    <w:rsid w:val="00A03311"/>
    <w:rsid w:val="00A0611D"/>
    <w:rsid w:val="00A15846"/>
    <w:rsid w:val="00A16052"/>
    <w:rsid w:val="00A16589"/>
    <w:rsid w:val="00A17A13"/>
    <w:rsid w:val="00A251FD"/>
    <w:rsid w:val="00A30C2C"/>
    <w:rsid w:val="00A37E49"/>
    <w:rsid w:val="00A40620"/>
    <w:rsid w:val="00A43935"/>
    <w:rsid w:val="00A477F3"/>
    <w:rsid w:val="00A50E61"/>
    <w:rsid w:val="00A53733"/>
    <w:rsid w:val="00A53DC5"/>
    <w:rsid w:val="00A54A2F"/>
    <w:rsid w:val="00A54E22"/>
    <w:rsid w:val="00A55B27"/>
    <w:rsid w:val="00A55C1A"/>
    <w:rsid w:val="00A60C9F"/>
    <w:rsid w:val="00A64EC9"/>
    <w:rsid w:val="00A7307B"/>
    <w:rsid w:val="00A7626D"/>
    <w:rsid w:val="00A77D09"/>
    <w:rsid w:val="00A806E6"/>
    <w:rsid w:val="00A873D9"/>
    <w:rsid w:val="00A9112D"/>
    <w:rsid w:val="00A93BEA"/>
    <w:rsid w:val="00A9473A"/>
    <w:rsid w:val="00A9561E"/>
    <w:rsid w:val="00A9657B"/>
    <w:rsid w:val="00A97CBF"/>
    <w:rsid w:val="00AA0FB9"/>
    <w:rsid w:val="00AA161C"/>
    <w:rsid w:val="00AA2B6E"/>
    <w:rsid w:val="00AA4C7C"/>
    <w:rsid w:val="00AA5770"/>
    <w:rsid w:val="00AA5883"/>
    <w:rsid w:val="00AB0101"/>
    <w:rsid w:val="00AB28F1"/>
    <w:rsid w:val="00AB6B08"/>
    <w:rsid w:val="00AB7D2E"/>
    <w:rsid w:val="00AC4BC8"/>
    <w:rsid w:val="00AC66CC"/>
    <w:rsid w:val="00AD3367"/>
    <w:rsid w:val="00AD4D20"/>
    <w:rsid w:val="00AD756A"/>
    <w:rsid w:val="00AE3246"/>
    <w:rsid w:val="00AE3251"/>
    <w:rsid w:val="00AE566C"/>
    <w:rsid w:val="00AE5BF4"/>
    <w:rsid w:val="00AE5E7D"/>
    <w:rsid w:val="00AF2293"/>
    <w:rsid w:val="00AF3C63"/>
    <w:rsid w:val="00B02D42"/>
    <w:rsid w:val="00B04DB2"/>
    <w:rsid w:val="00B05291"/>
    <w:rsid w:val="00B067A5"/>
    <w:rsid w:val="00B112AE"/>
    <w:rsid w:val="00B12614"/>
    <w:rsid w:val="00B1323C"/>
    <w:rsid w:val="00B17701"/>
    <w:rsid w:val="00B2063C"/>
    <w:rsid w:val="00B21B00"/>
    <w:rsid w:val="00B23831"/>
    <w:rsid w:val="00B316A8"/>
    <w:rsid w:val="00B33414"/>
    <w:rsid w:val="00B35122"/>
    <w:rsid w:val="00B35499"/>
    <w:rsid w:val="00B366AA"/>
    <w:rsid w:val="00B371A6"/>
    <w:rsid w:val="00B40BE8"/>
    <w:rsid w:val="00B4133C"/>
    <w:rsid w:val="00B421BA"/>
    <w:rsid w:val="00B42A75"/>
    <w:rsid w:val="00B4652B"/>
    <w:rsid w:val="00B47115"/>
    <w:rsid w:val="00B50161"/>
    <w:rsid w:val="00B51F9A"/>
    <w:rsid w:val="00B52A9C"/>
    <w:rsid w:val="00B54CBD"/>
    <w:rsid w:val="00B56FD6"/>
    <w:rsid w:val="00B6068C"/>
    <w:rsid w:val="00B60B0C"/>
    <w:rsid w:val="00B62B95"/>
    <w:rsid w:val="00B635B0"/>
    <w:rsid w:val="00B63686"/>
    <w:rsid w:val="00B65023"/>
    <w:rsid w:val="00B70CF0"/>
    <w:rsid w:val="00B71BCC"/>
    <w:rsid w:val="00B74E83"/>
    <w:rsid w:val="00B751D3"/>
    <w:rsid w:val="00B8089C"/>
    <w:rsid w:val="00B83BD2"/>
    <w:rsid w:val="00B84327"/>
    <w:rsid w:val="00B86175"/>
    <w:rsid w:val="00B86F48"/>
    <w:rsid w:val="00B90E0B"/>
    <w:rsid w:val="00B916E6"/>
    <w:rsid w:val="00B92CC4"/>
    <w:rsid w:val="00B95075"/>
    <w:rsid w:val="00B9703A"/>
    <w:rsid w:val="00B97AAB"/>
    <w:rsid w:val="00BA28A5"/>
    <w:rsid w:val="00BA2E45"/>
    <w:rsid w:val="00BA3866"/>
    <w:rsid w:val="00BA3899"/>
    <w:rsid w:val="00BA421D"/>
    <w:rsid w:val="00BA4E2A"/>
    <w:rsid w:val="00BA583B"/>
    <w:rsid w:val="00BA656B"/>
    <w:rsid w:val="00BA7002"/>
    <w:rsid w:val="00BA77ED"/>
    <w:rsid w:val="00BB006E"/>
    <w:rsid w:val="00BB0975"/>
    <w:rsid w:val="00BB0D38"/>
    <w:rsid w:val="00BB5834"/>
    <w:rsid w:val="00BC062A"/>
    <w:rsid w:val="00BC415E"/>
    <w:rsid w:val="00BC78F4"/>
    <w:rsid w:val="00BD08EC"/>
    <w:rsid w:val="00BD12EE"/>
    <w:rsid w:val="00BD2520"/>
    <w:rsid w:val="00BD29BB"/>
    <w:rsid w:val="00BD4A34"/>
    <w:rsid w:val="00BD59C2"/>
    <w:rsid w:val="00BD6490"/>
    <w:rsid w:val="00BD7291"/>
    <w:rsid w:val="00BD7765"/>
    <w:rsid w:val="00BE0A5C"/>
    <w:rsid w:val="00BE16E2"/>
    <w:rsid w:val="00BE16F3"/>
    <w:rsid w:val="00BE1A10"/>
    <w:rsid w:val="00BE22D3"/>
    <w:rsid w:val="00BE539C"/>
    <w:rsid w:val="00BE68BA"/>
    <w:rsid w:val="00BE6F4B"/>
    <w:rsid w:val="00BF6987"/>
    <w:rsid w:val="00BF79D8"/>
    <w:rsid w:val="00C02474"/>
    <w:rsid w:val="00C03053"/>
    <w:rsid w:val="00C109ED"/>
    <w:rsid w:val="00C10AFD"/>
    <w:rsid w:val="00C11D80"/>
    <w:rsid w:val="00C1237C"/>
    <w:rsid w:val="00C13F79"/>
    <w:rsid w:val="00C144A9"/>
    <w:rsid w:val="00C15461"/>
    <w:rsid w:val="00C15652"/>
    <w:rsid w:val="00C20088"/>
    <w:rsid w:val="00C20F60"/>
    <w:rsid w:val="00C235A6"/>
    <w:rsid w:val="00C23842"/>
    <w:rsid w:val="00C26001"/>
    <w:rsid w:val="00C26F0A"/>
    <w:rsid w:val="00C27BA8"/>
    <w:rsid w:val="00C33A4B"/>
    <w:rsid w:val="00C34426"/>
    <w:rsid w:val="00C41A7A"/>
    <w:rsid w:val="00C41BF8"/>
    <w:rsid w:val="00C431AD"/>
    <w:rsid w:val="00C44EC1"/>
    <w:rsid w:val="00C4528C"/>
    <w:rsid w:val="00C466B6"/>
    <w:rsid w:val="00C46880"/>
    <w:rsid w:val="00C50945"/>
    <w:rsid w:val="00C52FFD"/>
    <w:rsid w:val="00C53431"/>
    <w:rsid w:val="00C60CB8"/>
    <w:rsid w:val="00C6218D"/>
    <w:rsid w:val="00C63371"/>
    <w:rsid w:val="00C64AA2"/>
    <w:rsid w:val="00C64C1C"/>
    <w:rsid w:val="00C65481"/>
    <w:rsid w:val="00C65C72"/>
    <w:rsid w:val="00C745A2"/>
    <w:rsid w:val="00C75965"/>
    <w:rsid w:val="00C766CE"/>
    <w:rsid w:val="00C76E32"/>
    <w:rsid w:val="00C809DA"/>
    <w:rsid w:val="00C825B4"/>
    <w:rsid w:val="00C8515A"/>
    <w:rsid w:val="00C8590D"/>
    <w:rsid w:val="00C85F35"/>
    <w:rsid w:val="00C86D80"/>
    <w:rsid w:val="00C872C0"/>
    <w:rsid w:val="00C93044"/>
    <w:rsid w:val="00CA1945"/>
    <w:rsid w:val="00CA1FA8"/>
    <w:rsid w:val="00CA32B7"/>
    <w:rsid w:val="00CA52AC"/>
    <w:rsid w:val="00CA5546"/>
    <w:rsid w:val="00CA582E"/>
    <w:rsid w:val="00CA6AA1"/>
    <w:rsid w:val="00CB0C8C"/>
    <w:rsid w:val="00CC1398"/>
    <w:rsid w:val="00CC1823"/>
    <w:rsid w:val="00CC3940"/>
    <w:rsid w:val="00CC3FC6"/>
    <w:rsid w:val="00CC58E1"/>
    <w:rsid w:val="00CC7DE9"/>
    <w:rsid w:val="00CD1A4F"/>
    <w:rsid w:val="00CD32F9"/>
    <w:rsid w:val="00CD5902"/>
    <w:rsid w:val="00CE1D2B"/>
    <w:rsid w:val="00CE456E"/>
    <w:rsid w:val="00CE5824"/>
    <w:rsid w:val="00CE6020"/>
    <w:rsid w:val="00CF1987"/>
    <w:rsid w:val="00CF41AA"/>
    <w:rsid w:val="00CF4FED"/>
    <w:rsid w:val="00CF5B0F"/>
    <w:rsid w:val="00CF7287"/>
    <w:rsid w:val="00CF7560"/>
    <w:rsid w:val="00D00B9A"/>
    <w:rsid w:val="00D00BB0"/>
    <w:rsid w:val="00D019A3"/>
    <w:rsid w:val="00D04691"/>
    <w:rsid w:val="00D04DCD"/>
    <w:rsid w:val="00D11F99"/>
    <w:rsid w:val="00D13563"/>
    <w:rsid w:val="00D13B25"/>
    <w:rsid w:val="00D14E6B"/>
    <w:rsid w:val="00D16079"/>
    <w:rsid w:val="00D20556"/>
    <w:rsid w:val="00D20C65"/>
    <w:rsid w:val="00D224FE"/>
    <w:rsid w:val="00D2298D"/>
    <w:rsid w:val="00D23DF9"/>
    <w:rsid w:val="00D25694"/>
    <w:rsid w:val="00D30555"/>
    <w:rsid w:val="00D30C0E"/>
    <w:rsid w:val="00D33115"/>
    <w:rsid w:val="00D43B8E"/>
    <w:rsid w:val="00D44002"/>
    <w:rsid w:val="00D53B82"/>
    <w:rsid w:val="00D55739"/>
    <w:rsid w:val="00D57436"/>
    <w:rsid w:val="00D57492"/>
    <w:rsid w:val="00D6004C"/>
    <w:rsid w:val="00D606AD"/>
    <w:rsid w:val="00D614CA"/>
    <w:rsid w:val="00D62303"/>
    <w:rsid w:val="00D651B2"/>
    <w:rsid w:val="00D67A3F"/>
    <w:rsid w:val="00D67E48"/>
    <w:rsid w:val="00D70CE9"/>
    <w:rsid w:val="00D71A6D"/>
    <w:rsid w:val="00D72C98"/>
    <w:rsid w:val="00D7564A"/>
    <w:rsid w:val="00D7578A"/>
    <w:rsid w:val="00D76771"/>
    <w:rsid w:val="00D8304F"/>
    <w:rsid w:val="00D86351"/>
    <w:rsid w:val="00D90716"/>
    <w:rsid w:val="00D9231D"/>
    <w:rsid w:val="00D92A5F"/>
    <w:rsid w:val="00D93464"/>
    <w:rsid w:val="00D97691"/>
    <w:rsid w:val="00DA072C"/>
    <w:rsid w:val="00DA1315"/>
    <w:rsid w:val="00DB1845"/>
    <w:rsid w:val="00DB53C3"/>
    <w:rsid w:val="00DB5F0F"/>
    <w:rsid w:val="00DB63E3"/>
    <w:rsid w:val="00DC0BB6"/>
    <w:rsid w:val="00DC7944"/>
    <w:rsid w:val="00DD394C"/>
    <w:rsid w:val="00DD4E44"/>
    <w:rsid w:val="00DE010B"/>
    <w:rsid w:val="00DE0D8C"/>
    <w:rsid w:val="00DE2CCB"/>
    <w:rsid w:val="00DF064F"/>
    <w:rsid w:val="00DF071E"/>
    <w:rsid w:val="00DF7C44"/>
    <w:rsid w:val="00E03AD0"/>
    <w:rsid w:val="00E15BA3"/>
    <w:rsid w:val="00E164D7"/>
    <w:rsid w:val="00E17C98"/>
    <w:rsid w:val="00E17EAD"/>
    <w:rsid w:val="00E2111B"/>
    <w:rsid w:val="00E26B3A"/>
    <w:rsid w:val="00E31465"/>
    <w:rsid w:val="00E31C2E"/>
    <w:rsid w:val="00E322E2"/>
    <w:rsid w:val="00E32520"/>
    <w:rsid w:val="00E3317C"/>
    <w:rsid w:val="00E37B96"/>
    <w:rsid w:val="00E41393"/>
    <w:rsid w:val="00E4440D"/>
    <w:rsid w:val="00E51B50"/>
    <w:rsid w:val="00E52448"/>
    <w:rsid w:val="00E539D5"/>
    <w:rsid w:val="00E53B53"/>
    <w:rsid w:val="00E5456B"/>
    <w:rsid w:val="00E61237"/>
    <w:rsid w:val="00E63CB8"/>
    <w:rsid w:val="00E74EE6"/>
    <w:rsid w:val="00E851DF"/>
    <w:rsid w:val="00E862F4"/>
    <w:rsid w:val="00E911BE"/>
    <w:rsid w:val="00E92E0C"/>
    <w:rsid w:val="00E96E43"/>
    <w:rsid w:val="00EA54AE"/>
    <w:rsid w:val="00EA6765"/>
    <w:rsid w:val="00EA680A"/>
    <w:rsid w:val="00EB0D1C"/>
    <w:rsid w:val="00EB116D"/>
    <w:rsid w:val="00EB3E34"/>
    <w:rsid w:val="00EB49D0"/>
    <w:rsid w:val="00EC4142"/>
    <w:rsid w:val="00ED19AF"/>
    <w:rsid w:val="00ED21BA"/>
    <w:rsid w:val="00ED29EC"/>
    <w:rsid w:val="00ED359E"/>
    <w:rsid w:val="00ED5DE0"/>
    <w:rsid w:val="00ED714E"/>
    <w:rsid w:val="00ED7497"/>
    <w:rsid w:val="00EE086C"/>
    <w:rsid w:val="00EE2383"/>
    <w:rsid w:val="00EE6105"/>
    <w:rsid w:val="00EE6478"/>
    <w:rsid w:val="00EF004D"/>
    <w:rsid w:val="00EF0541"/>
    <w:rsid w:val="00EF1416"/>
    <w:rsid w:val="00EF1F21"/>
    <w:rsid w:val="00EF579B"/>
    <w:rsid w:val="00EF62F5"/>
    <w:rsid w:val="00EF6582"/>
    <w:rsid w:val="00EF6EAD"/>
    <w:rsid w:val="00F034C5"/>
    <w:rsid w:val="00F03909"/>
    <w:rsid w:val="00F040D5"/>
    <w:rsid w:val="00F04A07"/>
    <w:rsid w:val="00F0596F"/>
    <w:rsid w:val="00F061DF"/>
    <w:rsid w:val="00F06E24"/>
    <w:rsid w:val="00F11645"/>
    <w:rsid w:val="00F1267A"/>
    <w:rsid w:val="00F16F60"/>
    <w:rsid w:val="00F212C4"/>
    <w:rsid w:val="00F21557"/>
    <w:rsid w:val="00F22E91"/>
    <w:rsid w:val="00F31772"/>
    <w:rsid w:val="00F338C6"/>
    <w:rsid w:val="00F33A60"/>
    <w:rsid w:val="00F340EF"/>
    <w:rsid w:val="00F4035F"/>
    <w:rsid w:val="00F42ED8"/>
    <w:rsid w:val="00F558D9"/>
    <w:rsid w:val="00F56456"/>
    <w:rsid w:val="00F5674D"/>
    <w:rsid w:val="00F61D67"/>
    <w:rsid w:val="00F62E81"/>
    <w:rsid w:val="00F634B4"/>
    <w:rsid w:val="00F65BA1"/>
    <w:rsid w:val="00F671F4"/>
    <w:rsid w:val="00F7311D"/>
    <w:rsid w:val="00F74525"/>
    <w:rsid w:val="00F746A6"/>
    <w:rsid w:val="00F754A3"/>
    <w:rsid w:val="00F755AD"/>
    <w:rsid w:val="00F77B3C"/>
    <w:rsid w:val="00F77D60"/>
    <w:rsid w:val="00F802D2"/>
    <w:rsid w:val="00F82B04"/>
    <w:rsid w:val="00F8338A"/>
    <w:rsid w:val="00F84835"/>
    <w:rsid w:val="00F86D60"/>
    <w:rsid w:val="00FA22C5"/>
    <w:rsid w:val="00FA246D"/>
    <w:rsid w:val="00FB758D"/>
    <w:rsid w:val="00FC4EB4"/>
    <w:rsid w:val="00FC5024"/>
    <w:rsid w:val="00FC58CE"/>
    <w:rsid w:val="00FC66BC"/>
    <w:rsid w:val="00FC6A6A"/>
    <w:rsid w:val="00FC702B"/>
    <w:rsid w:val="00FD1469"/>
    <w:rsid w:val="00FD28CB"/>
    <w:rsid w:val="00FE0FA8"/>
    <w:rsid w:val="00FE1DBA"/>
    <w:rsid w:val="00FE30F9"/>
    <w:rsid w:val="00FE40AA"/>
    <w:rsid w:val="00FF08F9"/>
    <w:rsid w:val="00FF1DE0"/>
    <w:rsid w:val="00FF6E3E"/>
    <w:rsid w:val="00FF7F37"/>
  </w:rsids>
  <m:mathPr>
    <m:mathFont m:val="Cambria Math"/>
    <m:brkBin m:val="before"/>
    <m:brkBinSub m:val="--"/>
    <m:smallFrac m:val="off"/>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rules v:ext="edit">
        <o:r id="V:Rule20" type="connector" idref="#AutoShape 124"/>
        <o:r id="V:Rule21" type="connector" idref="#AutoShape 121"/>
        <o:r id="V:Rule22" type="connector" idref="#AutoShape 123"/>
        <o:r id="V:Rule23" type="connector" idref="#AutoShape 114"/>
        <o:r id="V:Rule24" type="connector" idref="#AutoShape 118"/>
        <o:r id="V:Rule25" type="connector" idref="#AutoShape 120"/>
        <o:r id="V:Rule26" type="connector" idref="#AutoShape 119"/>
        <o:r id="V:Rule27" type="connector" idref="#AutoShape 109"/>
        <o:r id="V:Rule28" type="connector" idref="#Straight Arrow Connector 106"/>
        <o:r id="V:Rule29" type="connector" idref="#Straight Arrow Connector 112"/>
        <o:r id="V:Rule30" type="connector" idref="#AutoShape 107"/>
        <o:r id="V:Rule31" type="connector" idref="#Straight Arrow Connector 108"/>
        <o:r id="V:Rule32" type="connector" idref="#AutoShape 103"/>
        <o:r id="V:Rule33" type="connector" idref="#AutoShape 106"/>
        <o:r id="V:Rule34" type="connector" idref="#AutoShape 113"/>
        <o:r id="V:Rule35" type="connector" idref="#AutoShape 98"/>
        <o:r id="V:Rule36" type="connector" idref="#AutoShape 110"/>
        <o:r id="V:Rule37" type="connector" idref="#AutoShape 102"/>
        <o:r id="V:Rule38" type="connector" idref="#AutoShape 10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1AE7"/>
    <w:pPr>
      <w:spacing w:after="200" w:line="480" w:lineRule="auto"/>
    </w:pPr>
    <w:rPr>
      <w:sz w:val="22"/>
      <w:szCs w:val="22"/>
      <w:lang w:val="en-GB" w:eastAsia="en-US"/>
    </w:rPr>
  </w:style>
  <w:style w:type="paragraph" w:styleId="Heading1">
    <w:name w:val="heading 1"/>
    <w:basedOn w:val="Normal"/>
    <w:next w:val="Normal"/>
    <w:link w:val="Heading1Char"/>
    <w:uiPriority w:val="9"/>
    <w:qFormat/>
    <w:rsid w:val="008E1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qFormat/>
    <w:rsid w:val="00D76771"/>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92F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970E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A4C7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A4C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A4C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A4C7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A4C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1B8B"/>
    <w:rPr>
      <w:rFonts w:asciiTheme="majorHAnsi" w:eastAsiaTheme="majorEastAsia" w:hAnsiTheme="majorHAnsi" w:cstheme="majorBidi"/>
      <w:b/>
      <w:bCs/>
      <w:color w:val="365F91" w:themeColor="accent1" w:themeShade="BF"/>
      <w:sz w:val="28"/>
      <w:szCs w:val="28"/>
      <w:lang w:val="en-GB" w:eastAsia="en-US"/>
    </w:rPr>
  </w:style>
  <w:style w:type="character" w:customStyle="1" w:styleId="Heading2Char">
    <w:name w:val="Heading 2 Char"/>
    <w:basedOn w:val="DefaultParagraphFont"/>
    <w:link w:val="Heading2"/>
    <w:uiPriority w:val="9"/>
    <w:rsid w:val="00D76771"/>
    <w:rPr>
      <w:rFonts w:ascii="Cambria" w:eastAsia="Times New Roman" w:hAnsi="Cambria"/>
      <w:b/>
      <w:bCs/>
      <w:color w:val="4F81BD"/>
      <w:sz w:val="26"/>
      <w:szCs w:val="26"/>
      <w:lang w:val="en-GB" w:eastAsia="en-US"/>
    </w:rPr>
  </w:style>
  <w:style w:type="character" w:customStyle="1" w:styleId="Heading3Char">
    <w:name w:val="Heading 3 Char"/>
    <w:basedOn w:val="DefaultParagraphFont"/>
    <w:link w:val="Heading3"/>
    <w:uiPriority w:val="9"/>
    <w:rsid w:val="00792FAC"/>
    <w:rPr>
      <w:rFonts w:asciiTheme="majorHAnsi" w:eastAsiaTheme="majorEastAsia" w:hAnsiTheme="majorHAnsi" w:cstheme="majorBidi"/>
      <w:b/>
      <w:bCs/>
      <w:color w:val="4F81BD" w:themeColor="accent1"/>
      <w:sz w:val="22"/>
      <w:szCs w:val="22"/>
      <w:lang w:val="en-GB" w:eastAsia="en-US"/>
    </w:rPr>
  </w:style>
  <w:style w:type="character" w:customStyle="1" w:styleId="Heading4Char">
    <w:name w:val="Heading 4 Char"/>
    <w:basedOn w:val="DefaultParagraphFont"/>
    <w:link w:val="Heading4"/>
    <w:uiPriority w:val="9"/>
    <w:rsid w:val="005970E7"/>
    <w:rPr>
      <w:rFonts w:asciiTheme="majorHAnsi" w:eastAsiaTheme="majorEastAsia" w:hAnsiTheme="majorHAnsi" w:cstheme="majorBidi"/>
      <w:b/>
      <w:bCs/>
      <w:i/>
      <w:iCs/>
      <w:color w:val="4F81BD" w:themeColor="accent1"/>
      <w:sz w:val="22"/>
      <w:szCs w:val="22"/>
      <w:lang w:val="en-GB" w:eastAsia="en-US"/>
    </w:rPr>
  </w:style>
  <w:style w:type="paragraph" w:customStyle="1" w:styleId="NoSpacing1">
    <w:name w:val="No Spacing1"/>
    <w:uiPriority w:val="1"/>
    <w:qFormat/>
    <w:rsid w:val="007F24BD"/>
    <w:rPr>
      <w:sz w:val="22"/>
      <w:szCs w:val="22"/>
      <w:lang w:val="en-GB" w:eastAsia="en-US"/>
    </w:rPr>
  </w:style>
  <w:style w:type="paragraph" w:styleId="Header">
    <w:name w:val="header"/>
    <w:basedOn w:val="Normal"/>
    <w:link w:val="HeaderChar"/>
    <w:uiPriority w:val="99"/>
    <w:unhideWhenUsed/>
    <w:rsid w:val="00DB3113"/>
    <w:pPr>
      <w:tabs>
        <w:tab w:val="center" w:pos="4536"/>
        <w:tab w:val="right" w:pos="9072"/>
      </w:tabs>
    </w:pPr>
  </w:style>
  <w:style w:type="character" w:customStyle="1" w:styleId="HeaderChar">
    <w:name w:val="Header Char"/>
    <w:basedOn w:val="DefaultParagraphFont"/>
    <w:link w:val="Header"/>
    <w:uiPriority w:val="99"/>
    <w:rsid w:val="00DB3113"/>
    <w:rPr>
      <w:sz w:val="22"/>
      <w:szCs w:val="22"/>
      <w:lang w:eastAsia="en-US"/>
    </w:rPr>
  </w:style>
  <w:style w:type="paragraph" w:styleId="Footer">
    <w:name w:val="footer"/>
    <w:basedOn w:val="Normal"/>
    <w:link w:val="FooterChar"/>
    <w:uiPriority w:val="99"/>
    <w:unhideWhenUsed/>
    <w:rsid w:val="00DB3113"/>
    <w:pPr>
      <w:tabs>
        <w:tab w:val="center" w:pos="4536"/>
        <w:tab w:val="right" w:pos="9072"/>
      </w:tabs>
    </w:pPr>
  </w:style>
  <w:style w:type="character" w:customStyle="1" w:styleId="FooterChar">
    <w:name w:val="Footer Char"/>
    <w:basedOn w:val="DefaultParagraphFont"/>
    <w:link w:val="Footer"/>
    <w:uiPriority w:val="99"/>
    <w:rsid w:val="00DB3113"/>
    <w:rPr>
      <w:sz w:val="22"/>
      <w:szCs w:val="22"/>
      <w:lang w:eastAsia="en-US"/>
    </w:rPr>
  </w:style>
  <w:style w:type="paragraph" w:styleId="BalloonText">
    <w:name w:val="Balloon Text"/>
    <w:basedOn w:val="Normal"/>
    <w:link w:val="BalloonTextChar"/>
    <w:uiPriority w:val="99"/>
    <w:semiHidden/>
    <w:unhideWhenUsed/>
    <w:rsid w:val="00DB31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113"/>
    <w:rPr>
      <w:rFonts w:ascii="Tahoma" w:hAnsi="Tahoma" w:cs="Tahoma"/>
      <w:sz w:val="16"/>
      <w:szCs w:val="16"/>
      <w:lang w:eastAsia="en-US"/>
    </w:rPr>
  </w:style>
  <w:style w:type="paragraph" w:styleId="Title">
    <w:name w:val="Title"/>
    <w:basedOn w:val="Normal"/>
    <w:next w:val="Normal"/>
    <w:link w:val="TitleChar"/>
    <w:uiPriority w:val="10"/>
    <w:qFormat/>
    <w:rsid w:val="008E1B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E1B8B"/>
    <w:rPr>
      <w:rFonts w:asciiTheme="majorHAnsi" w:eastAsiaTheme="majorEastAsia" w:hAnsiTheme="majorHAnsi" w:cstheme="majorBidi"/>
      <w:color w:val="17365D" w:themeColor="text2" w:themeShade="BF"/>
      <w:spacing w:val="5"/>
      <w:kern w:val="28"/>
      <w:sz w:val="52"/>
      <w:szCs w:val="52"/>
      <w:lang w:val="en-GB" w:eastAsia="en-US"/>
    </w:rPr>
  </w:style>
  <w:style w:type="paragraph" w:styleId="TOCHeading">
    <w:name w:val="TOC Heading"/>
    <w:basedOn w:val="Heading1"/>
    <w:next w:val="Normal"/>
    <w:uiPriority w:val="39"/>
    <w:semiHidden/>
    <w:unhideWhenUsed/>
    <w:qFormat/>
    <w:rsid w:val="008E1B8B"/>
    <w:pPr>
      <w:spacing w:line="276" w:lineRule="auto"/>
      <w:outlineLvl w:val="9"/>
    </w:pPr>
    <w:rPr>
      <w:lang w:val="en-US" w:eastAsia="ja-JP"/>
    </w:rPr>
  </w:style>
  <w:style w:type="character" w:styleId="CommentReference">
    <w:name w:val="annotation reference"/>
    <w:basedOn w:val="DefaultParagraphFont"/>
    <w:uiPriority w:val="99"/>
    <w:unhideWhenUsed/>
    <w:rsid w:val="00E862F4"/>
    <w:rPr>
      <w:sz w:val="16"/>
      <w:szCs w:val="16"/>
    </w:rPr>
  </w:style>
  <w:style w:type="paragraph" w:styleId="CommentText">
    <w:name w:val="annotation text"/>
    <w:basedOn w:val="Normal"/>
    <w:link w:val="CommentTextChar"/>
    <w:unhideWhenUsed/>
    <w:rsid w:val="00E862F4"/>
    <w:pPr>
      <w:spacing w:line="240" w:lineRule="auto"/>
    </w:pPr>
    <w:rPr>
      <w:sz w:val="20"/>
      <w:szCs w:val="20"/>
    </w:rPr>
  </w:style>
  <w:style w:type="character" w:customStyle="1" w:styleId="CommentTextChar">
    <w:name w:val="Comment Text Char"/>
    <w:basedOn w:val="DefaultParagraphFont"/>
    <w:link w:val="CommentText"/>
    <w:rsid w:val="00E862F4"/>
    <w:rPr>
      <w:lang w:val="en-GB" w:eastAsia="en-US"/>
    </w:rPr>
  </w:style>
  <w:style w:type="paragraph" w:styleId="CommentSubject">
    <w:name w:val="annotation subject"/>
    <w:basedOn w:val="CommentText"/>
    <w:next w:val="CommentText"/>
    <w:link w:val="CommentSubjectChar"/>
    <w:uiPriority w:val="99"/>
    <w:semiHidden/>
    <w:unhideWhenUsed/>
    <w:rsid w:val="00E862F4"/>
    <w:rPr>
      <w:b/>
      <w:bCs/>
    </w:rPr>
  </w:style>
  <w:style w:type="character" w:customStyle="1" w:styleId="CommentSubjectChar">
    <w:name w:val="Comment Subject Char"/>
    <w:basedOn w:val="CommentTextChar"/>
    <w:link w:val="CommentSubject"/>
    <w:uiPriority w:val="99"/>
    <w:semiHidden/>
    <w:rsid w:val="00E862F4"/>
    <w:rPr>
      <w:b/>
      <w:bCs/>
      <w:lang w:val="en-GB" w:eastAsia="en-US"/>
    </w:rPr>
  </w:style>
  <w:style w:type="paragraph" w:styleId="ListParagraph">
    <w:name w:val="List Paragraph"/>
    <w:basedOn w:val="Normal"/>
    <w:uiPriority w:val="34"/>
    <w:qFormat/>
    <w:rsid w:val="00E862F4"/>
    <w:pPr>
      <w:ind w:left="720"/>
      <w:contextualSpacing/>
    </w:pPr>
  </w:style>
  <w:style w:type="table" w:styleId="TableGrid">
    <w:name w:val="Table Grid"/>
    <w:basedOn w:val="TableNormal"/>
    <w:uiPriority w:val="59"/>
    <w:rsid w:val="00E86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013C3"/>
    <w:pPr>
      <w:tabs>
        <w:tab w:val="left" w:pos="440"/>
        <w:tab w:val="right" w:leader="dot" w:pos="9062"/>
      </w:tabs>
      <w:spacing w:after="100" w:line="276" w:lineRule="auto"/>
    </w:pPr>
  </w:style>
  <w:style w:type="paragraph" w:styleId="TOC2">
    <w:name w:val="toc 2"/>
    <w:basedOn w:val="Normal"/>
    <w:next w:val="Normal"/>
    <w:autoRedefine/>
    <w:uiPriority w:val="39"/>
    <w:unhideWhenUsed/>
    <w:rsid w:val="00E2111B"/>
    <w:pPr>
      <w:spacing w:after="100"/>
      <w:ind w:left="220"/>
    </w:pPr>
  </w:style>
  <w:style w:type="character" w:styleId="Hyperlink">
    <w:name w:val="Hyperlink"/>
    <w:basedOn w:val="DefaultParagraphFont"/>
    <w:uiPriority w:val="99"/>
    <w:unhideWhenUsed/>
    <w:rsid w:val="00E2111B"/>
    <w:rPr>
      <w:color w:val="0000FF" w:themeColor="hyperlink"/>
      <w:u w:val="single"/>
    </w:rPr>
  </w:style>
  <w:style w:type="paragraph" w:customStyle="1" w:styleId="Default">
    <w:name w:val="Default"/>
    <w:link w:val="DefaultChar"/>
    <w:rsid w:val="00EC4142"/>
    <w:pPr>
      <w:autoSpaceDE w:val="0"/>
      <w:autoSpaceDN w:val="0"/>
      <w:adjustRightInd w:val="0"/>
    </w:pPr>
    <w:rPr>
      <w:rFonts w:ascii="Arial" w:hAnsi="Arial" w:cs="Arial"/>
      <w:color w:val="000000"/>
      <w:sz w:val="24"/>
      <w:szCs w:val="24"/>
    </w:rPr>
  </w:style>
  <w:style w:type="paragraph" w:styleId="Caption">
    <w:name w:val="caption"/>
    <w:basedOn w:val="Normal"/>
    <w:next w:val="Normal"/>
    <w:uiPriority w:val="35"/>
    <w:unhideWhenUsed/>
    <w:qFormat/>
    <w:rsid w:val="004765C5"/>
    <w:pPr>
      <w:spacing w:line="240" w:lineRule="auto"/>
    </w:pPr>
    <w:rPr>
      <w:b/>
      <w:bCs/>
      <w:color w:val="4F81BD" w:themeColor="accent1"/>
      <w:sz w:val="18"/>
      <w:szCs w:val="18"/>
    </w:rPr>
  </w:style>
  <w:style w:type="table" w:customStyle="1" w:styleId="Tabelraster1">
    <w:name w:val="Tabelraster1"/>
    <w:basedOn w:val="TableNormal"/>
    <w:uiPriority w:val="59"/>
    <w:rsid w:val="00457583"/>
    <w:rPr>
      <w:rFonts w:asciiTheme="minorHAnsi" w:eastAsiaTheme="minorEastAsia" w:hAnsiTheme="minorHAnsi" w:cstheme="minorBidi"/>
      <w:sz w:val="22"/>
      <w:szCs w:val="22"/>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145973"/>
    <w:rPr>
      <w:sz w:val="22"/>
      <w:szCs w:val="22"/>
      <w:lang w:val="en-GB" w:eastAsia="en-US"/>
    </w:rPr>
  </w:style>
  <w:style w:type="paragraph" w:styleId="NormalWeb">
    <w:name w:val="Normal (Web)"/>
    <w:basedOn w:val="Normal"/>
    <w:uiPriority w:val="99"/>
    <w:semiHidden/>
    <w:unhideWhenUsed/>
    <w:rsid w:val="001F1713"/>
    <w:rPr>
      <w:rFonts w:ascii="Times New Roman" w:hAnsi="Times New Roman"/>
      <w:sz w:val="24"/>
      <w:szCs w:val="24"/>
    </w:rPr>
  </w:style>
  <w:style w:type="paragraph" w:styleId="NoSpacing">
    <w:name w:val="No Spacing"/>
    <w:link w:val="NoSpacingChar"/>
    <w:uiPriority w:val="1"/>
    <w:qFormat/>
    <w:rsid w:val="00BD7765"/>
    <w:rPr>
      <w:sz w:val="22"/>
      <w:szCs w:val="22"/>
      <w:lang w:val="en-GB" w:eastAsia="en-US"/>
    </w:rPr>
  </w:style>
  <w:style w:type="character" w:customStyle="1" w:styleId="NoSpacingChar">
    <w:name w:val="No Spacing Char"/>
    <w:basedOn w:val="DefaultParagraphFont"/>
    <w:link w:val="NoSpacing"/>
    <w:uiPriority w:val="1"/>
    <w:locked/>
    <w:rsid w:val="00630A0C"/>
    <w:rPr>
      <w:sz w:val="22"/>
      <w:szCs w:val="22"/>
      <w:lang w:val="en-GB" w:eastAsia="en-US"/>
    </w:rPr>
  </w:style>
  <w:style w:type="character" w:styleId="FollowedHyperlink">
    <w:name w:val="FollowedHyperlink"/>
    <w:basedOn w:val="DefaultParagraphFont"/>
    <w:uiPriority w:val="99"/>
    <w:semiHidden/>
    <w:unhideWhenUsed/>
    <w:rsid w:val="00933513"/>
    <w:rPr>
      <w:color w:val="800080" w:themeColor="followedHyperlink"/>
      <w:u w:val="single"/>
    </w:rPr>
  </w:style>
  <w:style w:type="table" w:customStyle="1" w:styleId="LightShading-Accent11">
    <w:name w:val="Light Shading - Accent 11"/>
    <w:basedOn w:val="TableNormal"/>
    <w:uiPriority w:val="60"/>
    <w:rsid w:val="00DB5F0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TableNormal"/>
    <w:uiPriority w:val="61"/>
    <w:rsid w:val="00DB5F0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TableNormal"/>
    <w:uiPriority w:val="62"/>
    <w:rsid w:val="00291B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OC3">
    <w:name w:val="toc 3"/>
    <w:basedOn w:val="Normal"/>
    <w:next w:val="Normal"/>
    <w:autoRedefine/>
    <w:uiPriority w:val="39"/>
    <w:unhideWhenUsed/>
    <w:rsid w:val="006465B7"/>
    <w:pPr>
      <w:spacing w:after="100"/>
      <w:ind w:left="440"/>
    </w:pPr>
  </w:style>
  <w:style w:type="paragraph" w:styleId="TOC4">
    <w:name w:val="toc 4"/>
    <w:basedOn w:val="Normal"/>
    <w:next w:val="Normal"/>
    <w:autoRedefine/>
    <w:uiPriority w:val="39"/>
    <w:unhideWhenUsed/>
    <w:rsid w:val="00264F56"/>
    <w:pPr>
      <w:spacing w:after="100" w:line="276" w:lineRule="auto"/>
      <w:ind w:left="660"/>
    </w:pPr>
    <w:rPr>
      <w:rFonts w:asciiTheme="minorHAnsi" w:eastAsiaTheme="minorEastAsia" w:hAnsiTheme="minorHAnsi" w:cstheme="minorBidi"/>
      <w:lang w:val="nl-BE" w:eastAsia="nl-BE"/>
    </w:rPr>
  </w:style>
  <w:style w:type="paragraph" w:styleId="TOC5">
    <w:name w:val="toc 5"/>
    <w:basedOn w:val="Normal"/>
    <w:next w:val="Normal"/>
    <w:autoRedefine/>
    <w:uiPriority w:val="39"/>
    <w:unhideWhenUsed/>
    <w:rsid w:val="00264F56"/>
    <w:pPr>
      <w:spacing w:after="100" w:line="276" w:lineRule="auto"/>
      <w:ind w:left="880"/>
    </w:pPr>
    <w:rPr>
      <w:rFonts w:asciiTheme="minorHAnsi" w:eastAsiaTheme="minorEastAsia" w:hAnsiTheme="minorHAnsi" w:cstheme="minorBidi"/>
      <w:lang w:val="nl-BE" w:eastAsia="nl-BE"/>
    </w:rPr>
  </w:style>
  <w:style w:type="paragraph" w:styleId="TOC6">
    <w:name w:val="toc 6"/>
    <w:basedOn w:val="Normal"/>
    <w:next w:val="Normal"/>
    <w:autoRedefine/>
    <w:uiPriority w:val="39"/>
    <w:unhideWhenUsed/>
    <w:rsid w:val="00264F56"/>
    <w:pPr>
      <w:spacing w:after="100" w:line="276" w:lineRule="auto"/>
      <w:ind w:left="1100"/>
    </w:pPr>
    <w:rPr>
      <w:rFonts w:asciiTheme="minorHAnsi" w:eastAsiaTheme="minorEastAsia" w:hAnsiTheme="minorHAnsi" w:cstheme="minorBidi"/>
      <w:lang w:val="nl-BE" w:eastAsia="nl-BE"/>
    </w:rPr>
  </w:style>
  <w:style w:type="paragraph" w:styleId="TOC7">
    <w:name w:val="toc 7"/>
    <w:basedOn w:val="Normal"/>
    <w:next w:val="Normal"/>
    <w:autoRedefine/>
    <w:uiPriority w:val="39"/>
    <w:unhideWhenUsed/>
    <w:rsid w:val="00264F56"/>
    <w:pPr>
      <w:spacing w:after="100" w:line="276" w:lineRule="auto"/>
      <w:ind w:left="1320"/>
    </w:pPr>
    <w:rPr>
      <w:rFonts w:asciiTheme="minorHAnsi" w:eastAsiaTheme="minorEastAsia" w:hAnsiTheme="minorHAnsi" w:cstheme="minorBidi"/>
      <w:lang w:val="nl-BE" w:eastAsia="nl-BE"/>
    </w:rPr>
  </w:style>
  <w:style w:type="paragraph" w:styleId="TOC8">
    <w:name w:val="toc 8"/>
    <w:basedOn w:val="Normal"/>
    <w:next w:val="Normal"/>
    <w:autoRedefine/>
    <w:uiPriority w:val="39"/>
    <w:unhideWhenUsed/>
    <w:rsid w:val="00264F56"/>
    <w:pPr>
      <w:spacing w:after="100" w:line="276" w:lineRule="auto"/>
      <w:ind w:left="1540"/>
    </w:pPr>
    <w:rPr>
      <w:rFonts w:asciiTheme="minorHAnsi" w:eastAsiaTheme="minorEastAsia" w:hAnsiTheme="minorHAnsi" w:cstheme="minorBidi"/>
      <w:lang w:val="nl-BE" w:eastAsia="nl-BE"/>
    </w:rPr>
  </w:style>
  <w:style w:type="paragraph" w:styleId="TOC9">
    <w:name w:val="toc 9"/>
    <w:basedOn w:val="Normal"/>
    <w:next w:val="Normal"/>
    <w:autoRedefine/>
    <w:uiPriority w:val="39"/>
    <w:unhideWhenUsed/>
    <w:rsid w:val="00264F56"/>
    <w:pPr>
      <w:spacing w:after="100" w:line="276" w:lineRule="auto"/>
      <w:ind w:left="1760"/>
    </w:pPr>
    <w:rPr>
      <w:rFonts w:asciiTheme="minorHAnsi" w:eastAsiaTheme="minorEastAsia" w:hAnsiTheme="minorHAnsi" w:cstheme="minorBidi"/>
      <w:lang w:val="nl-BE" w:eastAsia="nl-BE"/>
    </w:rPr>
  </w:style>
  <w:style w:type="character" w:customStyle="1" w:styleId="apple-style-span">
    <w:name w:val="apple-style-span"/>
    <w:basedOn w:val="DefaultParagraphFont"/>
    <w:rsid w:val="00612E89"/>
  </w:style>
  <w:style w:type="paragraph" w:styleId="DocumentMap">
    <w:name w:val="Document Map"/>
    <w:basedOn w:val="Normal"/>
    <w:link w:val="DocumentMapChar"/>
    <w:uiPriority w:val="99"/>
    <w:semiHidden/>
    <w:unhideWhenUsed/>
    <w:rsid w:val="00B35122"/>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122"/>
    <w:rPr>
      <w:rFonts w:ascii="Tahoma" w:hAnsi="Tahoma" w:cs="Tahoma"/>
      <w:sz w:val="16"/>
      <w:szCs w:val="16"/>
      <w:lang w:val="en-GB" w:eastAsia="en-US"/>
    </w:rPr>
  </w:style>
  <w:style w:type="character" w:customStyle="1" w:styleId="DefaultChar">
    <w:name w:val="Default Char"/>
    <w:basedOn w:val="DefaultParagraphFont"/>
    <w:link w:val="Default"/>
    <w:rsid w:val="00AD4D20"/>
    <w:rPr>
      <w:rFonts w:ascii="Arial" w:hAnsi="Arial" w:cs="Arial"/>
      <w:color w:val="000000"/>
      <w:sz w:val="24"/>
      <w:szCs w:val="24"/>
    </w:rPr>
  </w:style>
  <w:style w:type="paragraph" w:styleId="PlainText">
    <w:name w:val="Plain Text"/>
    <w:basedOn w:val="Normal"/>
    <w:link w:val="PlainTextChar"/>
    <w:uiPriority w:val="99"/>
    <w:unhideWhenUsed/>
    <w:rsid w:val="00F8338A"/>
    <w:pPr>
      <w:spacing w:after="0" w:line="240" w:lineRule="auto"/>
    </w:pPr>
    <w:rPr>
      <w:rFonts w:eastAsia="Times New Roman"/>
      <w:szCs w:val="21"/>
      <w:lang w:eastAsia="en-GB"/>
    </w:rPr>
  </w:style>
  <w:style w:type="character" w:customStyle="1" w:styleId="PlainTextChar">
    <w:name w:val="Plain Text Char"/>
    <w:basedOn w:val="DefaultParagraphFont"/>
    <w:link w:val="PlainText"/>
    <w:uiPriority w:val="99"/>
    <w:rsid w:val="00F8338A"/>
    <w:rPr>
      <w:rFonts w:eastAsia="Times New Roman"/>
      <w:sz w:val="22"/>
      <w:szCs w:val="21"/>
      <w:lang w:val="en-GB" w:eastAsia="en-GB"/>
    </w:rPr>
  </w:style>
  <w:style w:type="character" w:customStyle="1" w:styleId="Heading5Char">
    <w:name w:val="Heading 5 Char"/>
    <w:basedOn w:val="DefaultParagraphFont"/>
    <w:link w:val="Heading5"/>
    <w:uiPriority w:val="9"/>
    <w:semiHidden/>
    <w:rsid w:val="00AA4C7C"/>
    <w:rPr>
      <w:rFonts w:asciiTheme="majorHAnsi" w:eastAsiaTheme="majorEastAsia" w:hAnsiTheme="majorHAnsi" w:cstheme="majorBidi"/>
      <w:color w:val="243F60" w:themeColor="accent1" w:themeShade="7F"/>
      <w:sz w:val="22"/>
      <w:szCs w:val="22"/>
      <w:lang w:val="en-GB" w:eastAsia="en-US"/>
    </w:rPr>
  </w:style>
  <w:style w:type="character" w:customStyle="1" w:styleId="Heading6Char">
    <w:name w:val="Heading 6 Char"/>
    <w:basedOn w:val="DefaultParagraphFont"/>
    <w:link w:val="Heading6"/>
    <w:uiPriority w:val="9"/>
    <w:semiHidden/>
    <w:rsid w:val="00AA4C7C"/>
    <w:rPr>
      <w:rFonts w:asciiTheme="majorHAnsi" w:eastAsiaTheme="majorEastAsia" w:hAnsiTheme="majorHAnsi" w:cstheme="majorBidi"/>
      <w:i/>
      <w:iCs/>
      <w:color w:val="243F60" w:themeColor="accent1" w:themeShade="7F"/>
      <w:sz w:val="22"/>
      <w:szCs w:val="22"/>
      <w:lang w:val="en-GB" w:eastAsia="en-US"/>
    </w:rPr>
  </w:style>
  <w:style w:type="character" w:customStyle="1" w:styleId="Heading7Char">
    <w:name w:val="Heading 7 Char"/>
    <w:basedOn w:val="DefaultParagraphFont"/>
    <w:link w:val="Heading7"/>
    <w:uiPriority w:val="9"/>
    <w:semiHidden/>
    <w:rsid w:val="00AA4C7C"/>
    <w:rPr>
      <w:rFonts w:asciiTheme="majorHAnsi" w:eastAsiaTheme="majorEastAsia" w:hAnsiTheme="majorHAnsi" w:cstheme="majorBidi"/>
      <w:i/>
      <w:iCs/>
      <w:color w:val="404040" w:themeColor="text1" w:themeTint="BF"/>
      <w:sz w:val="22"/>
      <w:szCs w:val="22"/>
      <w:lang w:val="en-GB" w:eastAsia="en-US"/>
    </w:rPr>
  </w:style>
  <w:style w:type="character" w:customStyle="1" w:styleId="Heading8Char">
    <w:name w:val="Heading 8 Char"/>
    <w:basedOn w:val="DefaultParagraphFont"/>
    <w:link w:val="Heading8"/>
    <w:uiPriority w:val="9"/>
    <w:semiHidden/>
    <w:rsid w:val="00AA4C7C"/>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DefaultParagraphFont"/>
    <w:link w:val="Heading9"/>
    <w:uiPriority w:val="9"/>
    <w:semiHidden/>
    <w:rsid w:val="00AA4C7C"/>
    <w:rPr>
      <w:rFonts w:asciiTheme="majorHAnsi" w:eastAsiaTheme="majorEastAsia" w:hAnsiTheme="majorHAnsi" w:cstheme="majorBidi"/>
      <w:i/>
      <w:iCs/>
      <w:color w:val="404040" w:themeColor="text1" w:themeTint="BF"/>
      <w:lang w:val="en-GB" w:eastAsia="en-US"/>
    </w:rPr>
  </w:style>
  <w:style w:type="paragraph" w:customStyle="1" w:styleId="Table">
    <w:name w:val="Table"/>
    <w:basedOn w:val="Normal"/>
    <w:qFormat/>
    <w:rsid w:val="00C13F79"/>
    <w:pPr>
      <w:spacing w:after="60" w:line="240" w:lineRule="auto"/>
      <w:jc w:val="both"/>
    </w:pPr>
    <w:rPr>
      <w:rFonts w:eastAsia="MS Mincho"/>
      <w:sz w:val="20"/>
      <w:szCs w:val="20"/>
      <w:lang w:eastAsia="en-GB"/>
    </w:rPr>
  </w:style>
  <w:style w:type="paragraph" w:styleId="BodyText">
    <w:name w:val="Body Text"/>
    <w:basedOn w:val="Normal"/>
    <w:link w:val="BodyTextChar"/>
    <w:rsid w:val="004D79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DefaultParagraphFont"/>
    <w:link w:val="BodyText"/>
    <w:rsid w:val="004D7983"/>
    <w:rPr>
      <w:rFonts w:ascii="Times New Roman" w:eastAsia="Times New Roman" w:hAnsi="Times New Roman"/>
      <w:sz w:val="24"/>
      <w:szCs w:val="24"/>
      <w:lang w:val="en-US" w:eastAsia="en-US"/>
    </w:rPr>
  </w:style>
  <w:style w:type="paragraph" w:customStyle="1" w:styleId="CentralTitle">
    <w:name w:val="Central Title"/>
    <w:basedOn w:val="Normal"/>
    <w:rsid w:val="004D7983"/>
    <w:pPr>
      <w:spacing w:after="0" w:line="276" w:lineRule="auto"/>
    </w:pPr>
    <w:rPr>
      <w:rFonts w:eastAsia="Times New Roman" w:cs="Calibri"/>
      <w:sz w:val="24"/>
      <w:szCs w:val="24"/>
    </w:rPr>
  </w:style>
  <w:style w:type="paragraph" w:customStyle="1" w:styleId="MediumGrid21">
    <w:name w:val="Medium Grid 21"/>
    <w:uiPriority w:val="1"/>
    <w:qFormat/>
    <w:rsid w:val="000E2847"/>
    <w:pPr>
      <w:jc w:val="both"/>
    </w:pPr>
    <w:rPr>
      <w:rFonts w:ascii="Arial" w:eastAsia="Times New Roman" w:hAnsi="Arial"/>
      <w:sz w:val="22"/>
      <w:szCs w:val="22"/>
      <w:lang w:val="en-GB"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nl-BE" w:eastAsia="nl-B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D1AE7"/>
    <w:pPr>
      <w:spacing w:after="200" w:line="480" w:lineRule="auto"/>
    </w:pPr>
    <w:rPr>
      <w:sz w:val="22"/>
      <w:szCs w:val="22"/>
      <w:lang w:val="en-GB" w:eastAsia="en-US"/>
    </w:rPr>
  </w:style>
  <w:style w:type="paragraph" w:styleId="Kop1">
    <w:name w:val="heading 1"/>
    <w:basedOn w:val="Standaard"/>
    <w:next w:val="Standaard"/>
    <w:link w:val="Heading1Char"/>
    <w:uiPriority w:val="9"/>
    <w:qFormat/>
    <w:rsid w:val="008E1B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Heading2Char"/>
    <w:uiPriority w:val="9"/>
    <w:qFormat/>
    <w:rsid w:val="00D76771"/>
    <w:pPr>
      <w:keepNext/>
      <w:keepLines/>
      <w:spacing w:before="200" w:after="0"/>
      <w:outlineLvl w:val="1"/>
    </w:pPr>
    <w:rPr>
      <w:rFonts w:ascii="Cambria" w:eastAsia="Times New Roman" w:hAnsi="Cambria"/>
      <w:b/>
      <w:bCs/>
      <w:color w:val="4F81BD"/>
      <w:sz w:val="26"/>
      <w:szCs w:val="26"/>
    </w:rPr>
  </w:style>
  <w:style w:type="paragraph" w:styleId="Kop3">
    <w:name w:val="heading 3"/>
    <w:basedOn w:val="Standaard"/>
    <w:next w:val="Standaard"/>
    <w:link w:val="Heading3Char"/>
    <w:uiPriority w:val="9"/>
    <w:unhideWhenUsed/>
    <w:qFormat/>
    <w:rsid w:val="00792FA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Heading4Char"/>
    <w:uiPriority w:val="9"/>
    <w:unhideWhenUsed/>
    <w:qFormat/>
    <w:rsid w:val="005970E7"/>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Heading5Char"/>
    <w:uiPriority w:val="9"/>
    <w:semiHidden/>
    <w:unhideWhenUsed/>
    <w:qFormat/>
    <w:rsid w:val="00AA4C7C"/>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Heading6Char"/>
    <w:uiPriority w:val="9"/>
    <w:semiHidden/>
    <w:unhideWhenUsed/>
    <w:qFormat/>
    <w:rsid w:val="00AA4C7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Heading7Char"/>
    <w:uiPriority w:val="9"/>
    <w:semiHidden/>
    <w:unhideWhenUsed/>
    <w:qFormat/>
    <w:rsid w:val="00AA4C7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Heading8Char"/>
    <w:uiPriority w:val="9"/>
    <w:semiHidden/>
    <w:unhideWhenUsed/>
    <w:qFormat/>
    <w:rsid w:val="00AA4C7C"/>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Heading9Char"/>
    <w:uiPriority w:val="9"/>
    <w:semiHidden/>
    <w:unhideWhenUsed/>
    <w:qFormat/>
    <w:rsid w:val="00AA4C7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Heading1Char">
    <w:name w:val="Heading 1 Char"/>
    <w:basedOn w:val="Standaardalinea-lettertype"/>
    <w:link w:val="Kop1"/>
    <w:uiPriority w:val="9"/>
    <w:rsid w:val="008E1B8B"/>
    <w:rPr>
      <w:rFonts w:asciiTheme="majorHAnsi" w:eastAsiaTheme="majorEastAsia" w:hAnsiTheme="majorHAnsi" w:cstheme="majorBidi"/>
      <w:b/>
      <w:bCs/>
      <w:color w:val="365F91" w:themeColor="accent1" w:themeShade="BF"/>
      <w:sz w:val="28"/>
      <w:szCs w:val="28"/>
      <w:lang w:val="en-GB" w:eastAsia="en-US"/>
    </w:rPr>
  </w:style>
  <w:style w:type="character" w:customStyle="1" w:styleId="Heading2Char">
    <w:name w:val="Heading 2 Char"/>
    <w:basedOn w:val="Standaardalinea-lettertype"/>
    <w:link w:val="Kop2"/>
    <w:uiPriority w:val="9"/>
    <w:rsid w:val="00D76771"/>
    <w:rPr>
      <w:rFonts w:ascii="Cambria" w:eastAsia="Times New Roman" w:hAnsi="Cambria"/>
      <w:b/>
      <w:bCs/>
      <w:color w:val="4F81BD"/>
      <w:sz w:val="26"/>
      <w:szCs w:val="26"/>
      <w:lang w:val="en-GB" w:eastAsia="en-US"/>
    </w:rPr>
  </w:style>
  <w:style w:type="character" w:customStyle="1" w:styleId="Heading3Char">
    <w:name w:val="Heading 3 Char"/>
    <w:basedOn w:val="Standaardalinea-lettertype"/>
    <w:link w:val="Kop3"/>
    <w:uiPriority w:val="9"/>
    <w:rsid w:val="00792FAC"/>
    <w:rPr>
      <w:rFonts w:asciiTheme="majorHAnsi" w:eastAsiaTheme="majorEastAsia" w:hAnsiTheme="majorHAnsi" w:cstheme="majorBidi"/>
      <w:b/>
      <w:bCs/>
      <w:color w:val="4F81BD" w:themeColor="accent1"/>
      <w:sz w:val="22"/>
      <w:szCs w:val="22"/>
      <w:lang w:val="en-GB" w:eastAsia="en-US"/>
    </w:rPr>
  </w:style>
  <w:style w:type="character" w:customStyle="1" w:styleId="Heading4Char">
    <w:name w:val="Heading 4 Char"/>
    <w:basedOn w:val="Standaardalinea-lettertype"/>
    <w:link w:val="Kop4"/>
    <w:uiPriority w:val="9"/>
    <w:rsid w:val="005970E7"/>
    <w:rPr>
      <w:rFonts w:asciiTheme="majorHAnsi" w:eastAsiaTheme="majorEastAsia" w:hAnsiTheme="majorHAnsi" w:cstheme="majorBidi"/>
      <w:b/>
      <w:bCs/>
      <w:i/>
      <w:iCs/>
      <w:color w:val="4F81BD" w:themeColor="accent1"/>
      <w:sz w:val="22"/>
      <w:szCs w:val="22"/>
      <w:lang w:val="en-GB" w:eastAsia="en-US"/>
    </w:rPr>
  </w:style>
  <w:style w:type="paragraph" w:customStyle="1" w:styleId="NoSpacing1">
    <w:name w:val="No Spacing1"/>
    <w:uiPriority w:val="1"/>
    <w:qFormat/>
    <w:rsid w:val="007F24BD"/>
    <w:rPr>
      <w:sz w:val="22"/>
      <w:szCs w:val="22"/>
      <w:lang w:val="en-GB" w:eastAsia="en-US"/>
    </w:rPr>
  </w:style>
  <w:style w:type="paragraph" w:styleId="Koptekst">
    <w:name w:val="header"/>
    <w:basedOn w:val="Standaard"/>
    <w:link w:val="HeaderChar"/>
    <w:uiPriority w:val="99"/>
    <w:unhideWhenUsed/>
    <w:rsid w:val="00DB3113"/>
    <w:pPr>
      <w:tabs>
        <w:tab w:val="center" w:pos="4536"/>
        <w:tab w:val="right" w:pos="9072"/>
      </w:tabs>
    </w:pPr>
  </w:style>
  <w:style w:type="character" w:customStyle="1" w:styleId="HeaderChar">
    <w:name w:val="Header Char"/>
    <w:basedOn w:val="Standaardalinea-lettertype"/>
    <w:link w:val="Koptekst"/>
    <w:uiPriority w:val="99"/>
    <w:rsid w:val="00DB3113"/>
    <w:rPr>
      <w:sz w:val="22"/>
      <w:szCs w:val="22"/>
      <w:lang w:eastAsia="en-US"/>
    </w:rPr>
  </w:style>
  <w:style w:type="paragraph" w:styleId="Voettekst">
    <w:name w:val="footer"/>
    <w:basedOn w:val="Standaard"/>
    <w:link w:val="FooterChar"/>
    <w:uiPriority w:val="99"/>
    <w:unhideWhenUsed/>
    <w:rsid w:val="00DB3113"/>
    <w:pPr>
      <w:tabs>
        <w:tab w:val="center" w:pos="4536"/>
        <w:tab w:val="right" w:pos="9072"/>
      </w:tabs>
    </w:pPr>
  </w:style>
  <w:style w:type="character" w:customStyle="1" w:styleId="FooterChar">
    <w:name w:val="Footer Char"/>
    <w:basedOn w:val="Standaardalinea-lettertype"/>
    <w:link w:val="Voettekst"/>
    <w:uiPriority w:val="99"/>
    <w:rsid w:val="00DB3113"/>
    <w:rPr>
      <w:sz w:val="22"/>
      <w:szCs w:val="22"/>
      <w:lang w:eastAsia="en-US"/>
    </w:rPr>
  </w:style>
  <w:style w:type="paragraph" w:styleId="Ballontekst">
    <w:name w:val="Balloon Text"/>
    <w:basedOn w:val="Standaard"/>
    <w:link w:val="BalloonTextChar"/>
    <w:uiPriority w:val="99"/>
    <w:semiHidden/>
    <w:unhideWhenUsed/>
    <w:rsid w:val="00DB3113"/>
    <w:pPr>
      <w:spacing w:after="0" w:line="240" w:lineRule="auto"/>
    </w:pPr>
    <w:rPr>
      <w:rFonts w:ascii="Tahoma" w:hAnsi="Tahoma" w:cs="Tahoma"/>
      <w:sz w:val="16"/>
      <w:szCs w:val="16"/>
    </w:rPr>
  </w:style>
  <w:style w:type="character" w:customStyle="1" w:styleId="BalloonTextChar">
    <w:name w:val="Balloon Text Char"/>
    <w:basedOn w:val="Standaardalinea-lettertype"/>
    <w:link w:val="Ballontekst"/>
    <w:uiPriority w:val="99"/>
    <w:semiHidden/>
    <w:rsid w:val="00DB3113"/>
    <w:rPr>
      <w:rFonts w:ascii="Tahoma" w:hAnsi="Tahoma" w:cs="Tahoma"/>
      <w:sz w:val="16"/>
      <w:szCs w:val="16"/>
      <w:lang w:eastAsia="en-US"/>
    </w:rPr>
  </w:style>
  <w:style w:type="paragraph" w:styleId="Titel">
    <w:name w:val="Title"/>
    <w:basedOn w:val="Standaard"/>
    <w:next w:val="Standaard"/>
    <w:link w:val="TitleChar"/>
    <w:uiPriority w:val="10"/>
    <w:qFormat/>
    <w:rsid w:val="008E1B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Standaardalinea-lettertype"/>
    <w:link w:val="Titel"/>
    <w:uiPriority w:val="10"/>
    <w:rsid w:val="008E1B8B"/>
    <w:rPr>
      <w:rFonts w:asciiTheme="majorHAnsi" w:eastAsiaTheme="majorEastAsia" w:hAnsiTheme="majorHAnsi" w:cstheme="majorBidi"/>
      <w:color w:val="17365D" w:themeColor="text2" w:themeShade="BF"/>
      <w:spacing w:val="5"/>
      <w:kern w:val="28"/>
      <w:sz w:val="52"/>
      <w:szCs w:val="52"/>
      <w:lang w:val="en-GB" w:eastAsia="en-US"/>
    </w:rPr>
  </w:style>
  <w:style w:type="paragraph" w:styleId="Kopvaninhoudsopgave">
    <w:name w:val="TOC Heading"/>
    <w:basedOn w:val="Kop1"/>
    <w:next w:val="Standaard"/>
    <w:uiPriority w:val="39"/>
    <w:semiHidden/>
    <w:unhideWhenUsed/>
    <w:qFormat/>
    <w:rsid w:val="008E1B8B"/>
    <w:pPr>
      <w:spacing w:line="276" w:lineRule="auto"/>
      <w:outlineLvl w:val="9"/>
    </w:pPr>
    <w:rPr>
      <w:lang w:val="en-US" w:eastAsia="ja-JP"/>
    </w:rPr>
  </w:style>
  <w:style w:type="character" w:styleId="Verwijzingopmerking">
    <w:name w:val="annotation reference"/>
    <w:basedOn w:val="Standaardalinea-lettertype"/>
    <w:uiPriority w:val="99"/>
    <w:unhideWhenUsed/>
    <w:rsid w:val="00E862F4"/>
    <w:rPr>
      <w:sz w:val="16"/>
      <w:szCs w:val="16"/>
    </w:rPr>
  </w:style>
  <w:style w:type="paragraph" w:styleId="Tekstopmerking">
    <w:name w:val="annotation text"/>
    <w:basedOn w:val="Standaard"/>
    <w:link w:val="CommentTextChar"/>
    <w:unhideWhenUsed/>
    <w:rsid w:val="00E862F4"/>
    <w:pPr>
      <w:spacing w:line="240" w:lineRule="auto"/>
    </w:pPr>
    <w:rPr>
      <w:sz w:val="20"/>
      <w:szCs w:val="20"/>
    </w:rPr>
  </w:style>
  <w:style w:type="character" w:customStyle="1" w:styleId="CommentTextChar">
    <w:name w:val="Comment Text Char"/>
    <w:basedOn w:val="Standaardalinea-lettertype"/>
    <w:link w:val="Tekstopmerking"/>
    <w:rsid w:val="00E862F4"/>
    <w:rPr>
      <w:lang w:val="en-GB" w:eastAsia="en-US"/>
    </w:rPr>
  </w:style>
  <w:style w:type="paragraph" w:styleId="Onderwerpvanopmerking">
    <w:name w:val="annotation subject"/>
    <w:basedOn w:val="Tekstopmerking"/>
    <w:next w:val="Tekstopmerking"/>
    <w:link w:val="CommentSubjectChar"/>
    <w:uiPriority w:val="99"/>
    <w:semiHidden/>
    <w:unhideWhenUsed/>
    <w:rsid w:val="00E862F4"/>
    <w:rPr>
      <w:b/>
      <w:bCs/>
    </w:rPr>
  </w:style>
  <w:style w:type="character" w:customStyle="1" w:styleId="CommentSubjectChar">
    <w:name w:val="Comment Subject Char"/>
    <w:basedOn w:val="CommentTextChar"/>
    <w:link w:val="Onderwerpvanopmerking"/>
    <w:uiPriority w:val="99"/>
    <w:semiHidden/>
    <w:rsid w:val="00E862F4"/>
    <w:rPr>
      <w:b/>
      <w:bCs/>
      <w:lang w:val="en-GB" w:eastAsia="en-US"/>
    </w:rPr>
  </w:style>
  <w:style w:type="paragraph" w:styleId="Lijstalinea">
    <w:name w:val="List Paragraph"/>
    <w:basedOn w:val="Standaard"/>
    <w:uiPriority w:val="34"/>
    <w:qFormat/>
    <w:rsid w:val="00E862F4"/>
    <w:pPr>
      <w:ind w:left="720"/>
      <w:contextualSpacing/>
    </w:pPr>
  </w:style>
  <w:style w:type="table" w:styleId="Tabelraster">
    <w:name w:val="Table Grid"/>
    <w:basedOn w:val="Standaardtabel"/>
    <w:uiPriority w:val="59"/>
    <w:rsid w:val="00E862F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unhideWhenUsed/>
    <w:rsid w:val="007013C3"/>
    <w:pPr>
      <w:tabs>
        <w:tab w:val="left" w:pos="440"/>
        <w:tab w:val="right" w:leader="dot" w:pos="9062"/>
      </w:tabs>
      <w:spacing w:after="100" w:line="276" w:lineRule="auto"/>
    </w:pPr>
  </w:style>
  <w:style w:type="paragraph" w:styleId="Inhopg2">
    <w:name w:val="toc 2"/>
    <w:basedOn w:val="Standaard"/>
    <w:next w:val="Standaard"/>
    <w:autoRedefine/>
    <w:uiPriority w:val="39"/>
    <w:unhideWhenUsed/>
    <w:rsid w:val="00E2111B"/>
    <w:pPr>
      <w:spacing w:after="100"/>
      <w:ind w:left="220"/>
    </w:pPr>
  </w:style>
  <w:style w:type="character" w:styleId="Hyperlink">
    <w:name w:val="Hyperlink"/>
    <w:basedOn w:val="Standaardalinea-lettertype"/>
    <w:uiPriority w:val="99"/>
    <w:unhideWhenUsed/>
    <w:rsid w:val="00E2111B"/>
    <w:rPr>
      <w:color w:val="0000FF" w:themeColor="hyperlink"/>
      <w:u w:val="single"/>
    </w:rPr>
  </w:style>
  <w:style w:type="paragraph" w:customStyle="1" w:styleId="Default">
    <w:name w:val="Default"/>
    <w:link w:val="DefaultChar"/>
    <w:rsid w:val="00EC4142"/>
    <w:pPr>
      <w:autoSpaceDE w:val="0"/>
      <w:autoSpaceDN w:val="0"/>
      <w:adjustRightInd w:val="0"/>
    </w:pPr>
    <w:rPr>
      <w:rFonts w:ascii="Arial" w:hAnsi="Arial" w:cs="Arial"/>
      <w:color w:val="000000"/>
      <w:sz w:val="24"/>
      <w:szCs w:val="24"/>
    </w:rPr>
  </w:style>
  <w:style w:type="paragraph" w:styleId="Bijschrift">
    <w:name w:val="caption"/>
    <w:basedOn w:val="Standaard"/>
    <w:next w:val="Standaard"/>
    <w:uiPriority w:val="35"/>
    <w:unhideWhenUsed/>
    <w:qFormat/>
    <w:rsid w:val="004765C5"/>
    <w:pPr>
      <w:spacing w:line="240" w:lineRule="auto"/>
    </w:pPr>
    <w:rPr>
      <w:b/>
      <w:bCs/>
      <w:color w:val="4F81BD" w:themeColor="accent1"/>
      <w:sz w:val="18"/>
      <w:szCs w:val="18"/>
    </w:rPr>
  </w:style>
  <w:style w:type="table" w:customStyle="1" w:styleId="Tabelraster1">
    <w:name w:val="Tabelraster1"/>
    <w:basedOn w:val="Standaardtabel"/>
    <w:uiPriority w:val="59"/>
    <w:rsid w:val="00457583"/>
    <w:rPr>
      <w:rFonts w:asciiTheme="minorHAnsi" w:eastAsiaTheme="minorEastAsia" w:hAnsiTheme="minorHAnsi" w:cstheme="minorBidi"/>
      <w:sz w:val="22"/>
      <w:szCs w:val="22"/>
      <w:lang w:val="en-GB"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e">
    <w:name w:val="Revision"/>
    <w:hidden/>
    <w:uiPriority w:val="99"/>
    <w:semiHidden/>
    <w:rsid w:val="00145973"/>
    <w:rPr>
      <w:sz w:val="22"/>
      <w:szCs w:val="22"/>
      <w:lang w:val="en-GB" w:eastAsia="en-US"/>
    </w:rPr>
  </w:style>
  <w:style w:type="paragraph" w:styleId="Normaalweb">
    <w:name w:val="Normal (Web)"/>
    <w:basedOn w:val="Standaard"/>
    <w:uiPriority w:val="99"/>
    <w:semiHidden/>
    <w:unhideWhenUsed/>
    <w:rsid w:val="001F1713"/>
    <w:rPr>
      <w:rFonts w:ascii="Times New Roman" w:hAnsi="Times New Roman"/>
      <w:sz w:val="24"/>
      <w:szCs w:val="24"/>
    </w:rPr>
  </w:style>
  <w:style w:type="paragraph" w:styleId="Geenafstand">
    <w:name w:val="No Spacing"/>
    <w:link w:val="NoSpacingChar"/>
    <w:uiPriority w:val="1"/>
    <w:qFormat/>
    <w:rsid w:val="00BD7765"/>
    <w:rPr>
      <w:sz w:val="22"/>
      <w:szCs w:val="22"/>
      <w:lang w:val="en-GB" w:eastAsia="en-US"/>
    </w:rPr>
  </w:style>
  <w:style w:type="character" w:customStyle="1" w:styleId="NoSpacingChar">
    <w:name w:val="No Spacing Char"/>
    <w:basedOn w:val="Standaardalinea-lettertype"/>
    <w:link w:val="Geenafstand"/>
    <w:uiPriority w:val="1"/>
    <w:locked/>
    <w:rsid w:val="00630A0C"/>
    <w:rPr>
      <w:sz w:val="22"/>
      <w:szCs w:val="22"/>
      <w:lang w:val="en-GB" w:eastAsia="en-US"/>
    </w:rPr>
  </w:style>
  <w:style w:type="character" w:styleId="GevolgdeHyperlink">
    <w:name w:val="FollowedHyperlink"/>
    <w:basedOn w:val="Standaardalinea-lettertype"/>
    <w:uiPriority w:val="99"/>
    <w:semiHidden/>
    <w:unhideWhenUsed/>
    <w:rsid w:val="00933513"/>
    <w:rPr>
      <w:color w:val="800080" w:themeColor="followedHyperlink"/>
      <w:u w:val="single"/>
    </w:rPr>
  </w:style>
  <w:style w:type="table" w:customStyle="1" w:styleId="LightShading-Accent11">
    <w:name w:val="Light Shading - Accent 11"/>
    <w:basedOn w:val="Standaardtabel"/>
    <w:uiPriority w:val="60"/>
    <w:rsid w:val="00DB5F0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List-Accent11">
    <w:name w:val="Light List - Accent 11"/>
    <w:basedOn w:val="Standaardtabel"/>
    <w:uiPriority w:val="61"/>
    <w:rsid w:val="00DB5F0F"/>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Grid-Accent11">
    <w:name w:val="Light Grid - Accent 11"/>
    <w:basedOn w:val="Standaardtabel"/>
    <w:uiPriority w:val="62"/>
    <w:rsid w:val="00291BF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Inhopg3">
    <w:name w:val="toc 3"/>
    <w:basedOn w:val="Standaard"/>
    <w:next w:val="Standaard"/>
    <w:autoRedefine/>
    <w:uiPriority w:val="39"/>
    <w:unhideWhenUsed/>
    <w:rsid w:val="006465B7"/>
    <w:pPr>
      <w:spacing w:after="100"/>
      <w:ind w:left="440"/>
    </w:pPr>
  </w:style>
  <w:style w:type="paragraph" w:styleId="Inhopg4">
    <w:name w:val="toc 4"/>
    <w:basedOn w:val="Standaard"/>
    <w:next w:val="Standaard"/>
    <w:autoRedefine/>
    <w:uiPriority w:val="39"/>
    <w:unhideWhenUsed/>
    <w:rsid w:val="00264F56"/>
    <w:pPr>
      <w:spacing w:after="100" w:line="276" w:lineRule="auto"/>
      <w:ind w:left="660"/>
    </w:pPr>
    <w:rPr>
      <w:rFonts w:asciiTheme="minorHAnsi" w:eastAsiaTheme="minorEastAsia" w:hAnsiTheme="minorHAnsi" w:cstheme="minorBidi"/>
      <w:lang w:val="nl-BE" w:eastAsia="nl-BE"/>
    </w:rPr>
  </w:style>
  <w:style w:type="paragraph" w:styleId="Inhopg5">
    <w:name w:val="toc 5"/>
    <w:basedOn w:val="Standaard"/>
    <w:next w:val="Standaard"/>
    <w:autoRedefine/>
    <w:uiPriority w:val="39"/>
    <w:unhideWhenUsed/>
    <w:rsid w:val="00264F56"/>
    <w:pPr>
      <w:spacing w:after="100" w:line="276" w:lineRule="auto"/>
      <w:ind w:left="880"/>
    </w:pPr>
    <w:rPr>
      <w:rFonts w:asciiTheme="minorHAnsi" w:eastAsiaTheme="minorEastAsia" w:hAnsiTheme="minorHAnsi" w:cstheme="minorBidi"/>
      <w:lang w:val="nl-BE" w:eastAsia="nl-BE"/>
    </w:rPr>
  </w:style>
  <w:style w:type="paragraph" w:styleId="Inhopg6">
    <w:name w:val="toc 6"/>
    <w:basedOn w:val="Standaard"/>
    <w:next w:val="Standaard"/>
    <w:autoRedefine/>
    <w:uiPriority w:val="39"/>
    <w:unhideWhenUsed/>
    <w:rsid w:val="00264F56"/>
    <w:pPr>
      <w:spacing w:after="100" w:line="276" w:lineRule="auto"/>
      <w:ind w:left="1100"/>
    </w:pPr>
    <w:rPr>
      <w:rFonts w:asciiTheme="minorHAnsi" w:eastAsiaTheme="minorEastAsia" w:hAnsiTheme="minorHAnsi" w:cstheme="minorBidi"/>
      <w:lang w:val="nl-BE" w:eastAsia="nl-BE"/>
    </w:rPr>
  </w:style>
  <w:style w:type="paragraph" w:styleId="Inhopg7">
    <w:name w:val="toc 7"/>
    <w:basedOn w:val="Standaard"/>
    <w:next w:val="Standaard"/>
    <w:autoRedefine/>
    <w:uiPriority w:val="39"/>
    <w:unhideWhenUsed/>
    <w:rsid w:val="00264F56"/>
    <w:pPr>
      <w:spacing w:after="100" w:line="276" w:lineRule="auto"/>
      <w:ind w:left="1320"/>
    </w:pPr>
    <w:rPr>
      <w:rFonts w:asciiTheme="minorHAnsi" w:eastAsiaTheme="minorEastAsia" w:hAnsiTheme="minorHAnsi" w:cstheme="minorBidi"/>
      <w:lang w:val="nl-BE" w:eastAsia="nl-BE"/>
    </w:rPr>
  </w:style>
  <w:style w:type="paragraph" w:styleId="Inhopg8">
    <w:name w:val="toc 8"/>
    <w:basedOn w:val="Standaard"/>
    <w:next w:val="Standaard"/>
    <w:autoRedefine/>
    <w:uiPriority w:val="39"/>
    <w:unhideWhenUsed/>
    <w:rsid w:val="00264F56"/>
    <w:pPr>
      <w:spacing w:after="100" w:line="276" w:lineRule="auto"/>
      <w:ind w:left="1540"/>
    </w:pPr>
    <w:rPr>
      <w:rFonts w:asciiTheme="minorHAnsi" w:eastAsiaTheme="minorEastAsia" w:hAnsiTheme="minorHAnsi" w:cstheme="minorBidi"/>
      <w:lang w:val="nl-BE" w:eastAsia="nl-BE"/>
    </w:rPr>
  </w:style>
  <w:style w:type="paragraph" w:styleId="Inhopg9">
    <w:name w:val="toc 9"/>
    <w:basedOn w:val="Standaard"/>
    <w:next w:val="Standaard"/>
    <w:autoRedefine/>
    <w:uiPriority w:val="39"/>
    <w:unhideWhenUsed/>
    <w:rsid w:val="00264F56"/>
    <w:pPr>
      <w:spacing w:after="100" w:line="276" w:lineRule="auto"/>
      <w:ind w:left="1760"/>
    </w:pPr>
    <w:rPr>
      <w:rFonts w:asciiTheme="minorHAnsi" w:eastAsiaTheme="minorEastAsia" w:hAnsiTheme="minorHAnsi" w:cstheme="minorBidi"/>
      <w:lang w:val="nl-BE" w:eastAsia="nl-BE"/>
    </w:rPr>
  </w:style>
  <w:style w:type="character" w:customStyle="1" w:styleId="apple-style-span">
    <w:name w:val="apple-style-span"/>
    <w:basedOn w:val="Standaardalinea-lettertype"/>
    <w:rsid w:val="00612E89"/>
  </w:style>
  <w:style w:type="paragraph" w:styleId="Documentstructuur">
    <w:name w:val="Document Map"/>
    <w:basedOn w:val="Standaard"/>
    <w:link w:val="DocumentMapChar"/>
    <w:uiPriority w:val="99"/>
    <w:semiHidden/>
    <w:unhideWhenUsed/>
    <w:rsid w:val="00B35122"/>
    <w:pPr>
      <w:spacing w:after="0" w:line="240" w:lineRule="auto"/>
    </w:pPr>
    <w:rPr>
      <w:rFonts w:ascii="Tahoma" w:hAnsi="Tahoma" w:cs="Tahoma"/>
      <w:sz w:val="16"/>
      <w:szCs w:val="16"/>
    </w:rPr>
  </w:style>
  <w:style w:type="character" w:customStyle="1" w:styleId="DocumentMapChar">
    <w:name w:val="Document Map Char"/>
    <w:basedOn w:val="Standaardalinea-lettertype"/>
    <w:link w:val="Documentstructuur"/>
    <w:uiPriority w:val="99"/>
    <w:semiHidden/>
    <w:rsid w:val="00B35122"/>
    <w:rPr>
      <w:rFonts w:ascii="Tahoma" w:hAnsi="Tahoma" w:cs="Tahoma"/>
      <w:sz w:val="16"/>
      <w:szCs w:val="16"/>
      <w:lang w:val="en-GB" w:eastAsia="en-US"/>
    </w:rPr>
  </w:style>
  <w:style w:type="character" w:customStyle="1" w:styleId="DefaultChar">
    <w:name w:val="Default Char"/>
    <w:basedOn w:val="Standaardalinea-lettertype"/>
    <w:link w:val="Default"/>
    <w:rsid w:val="00AD4D20"/>
    <w:rPr>
      <w:rFonts w:ascii="Arial" w:hAnsi="Arial" w:cs="Arial"/>
      <w:color w:val="000000"/>
      <w:sz w:val="24"/>
      <w:szCs w:val="24"/>
    </w:rPr>
  </w:style>
  <w:style w:type="paragraph" w:styleId="Tekstzonderopmaak">
    <w:name w:val="Plain Text"/>
    <w:basedOn w:val="Standaard"/>
    <w:link w:val="PlainTextChar"/>
    <w:uiPriority w:val="99"/>
    <w:unhideWhenUsed/>
    <w:rsid w:val="00F8338A"/>
    <w:pPr>
      <w:spacing w:after="0" w:line="240" w:lineRule="auto"/>
    </w:pPr>
    <w:rPr>
      <w:rFonts w:eastAsia="Times New Roman"/>
      <w:szCs w:val="21"/>
      <w:lang w:eastAsia="en-GB"/>
    </w:rPr>
  </w:style>
  <w:style w:type="character" w:customStyle="1" w:styleId="PlainTextChar">
    <w:name w:val="Plain Text Char"/>
    <w:basedOn w:val="Standaardalinea-lettertype"/>
    <w:link w:val="Tekstzonderopmaak"/>
    <w:uiPriority w:val="99"/>
    <w:rsid w:val="00F8338A"/>
    <w:rPr>
      <w:rFonts w:eastAsia="Times New Roman"/>
      <w:sz w:val="22"/>
      <w:szCs w:val="21"/>
      <w:lang w:val="en-GB" w:eastAsia="en-GB"/>
    </w:rPr>
  </w:style>
  <w:style w:type="character" w:customStyle="1" w:styleId="Heading5Char">
    <w:name w:val="Heading 5 Char"/>
    <w:basedOn w:val="Standaardalinea-lettertype"/>
    <w:link w:val="Kop5"/>
    <w:uiPriority w:val="9"/>
    <w:semiHidden/>
    <w:rsid w:val="00AA4C7C"/>
    <w:rPr>
      <w:rFonts w:asciiTheme="majorHAnsi" w:eastAsiaTheme="majorEastAsia" w:hAnsiTheme="majorHAnsi" w:cstheme="majorBidi"/>
      <w:color w:val="243F60" w:themeColor="accent1" w:themeShade="7F"/>
      <w:sz w:val="22"/>
      <w:szCs w:val="22"/>
      <w:lang w:val="en-GB" w:eastAsia="en-US"/>
    </w:rPr>
  </w:style>
  <w:style w:type="character" w:customStyle="1" w:styleId="Heading6Char">
    <w:name w:val="Heading 6 Char"/>
    <w:basedOn w:val="Standaardalinea-lettertype"/>
    <w:link w:val="Kop6"/>
    <w:uiPriority w:val="9"/>
    <w:semiHidden/>
    <w:rsid w:val="00AA4C7C"/>
    <w:rPr>
      <w:rFonts w:asciiTheme="majorHAnsi" w:eastAsiaTheme="majorEastAsia" w:hAnsiTheme="majorHAnsi" w:cstheme="majorBidi"/>
      <w:i/>
      <w:iCs/>
      <w:color w:val="243F60" w:themeColor="accent1" w:themeShade="7F"/>
      <w:sz w:val="22"/>
      <w:szCs w:val="22"/>
      <w:lang w:val="en-GB" w:eastAsia="en-US"/>
    </w:rPr>
  </w:style>
  <w:style w:type="character" w:customStyle="1" w:styleId="Heading7Char">
    <w:name w:val="Heading 7 Char"/>
    <w:basedOn w:val="Standaardalinea-lettertype"/>
    <w:link w:val="Kop7"/>
    <w:uiPriority w:val="9"/>
    <w:semiHidden/>
    <w:rsid w:val="00AA4C7C"/>
    <w:rPr>
      <w:rFonts w:asciiTheme="majorHAnsi" w:eastAsiaTheme="majorEastAsia" w:hAnsiTheme="majorHAnsi" w:cstheme="majorBidi"/>
      <w:i/>
      <w:iCs/>
      <w:color w:val="404040" w:themeColor="text1" w:themeTint="BF"/>
      <w:sz w:val="22"/>
      <w:szCs w:val="22"/>
      <w:lang w:val="en-GB" w:eastAsia="en-US"/>
    </w:rPr>
  </w:style>
  <w:style w:type="character" w:customStyle="1" w:styleId="Heading8Char">
    <w:name w:val="Heading 8 Char"/>
    <w:basedOn w:val="Standaardalinea-lettertype"/>
    <w:link w:val="Kop8"/>
    <w:uiPriority w:val="9"/>
    <w:semiHidden/>
    <w:rsid w:val="00AA4C7C"/>
    <w:rPr>
      <w:rFonts w:asciiTheme="majorHAnsi" w:eastAsiaTheme="majorEastAsia" w:hAnsiTheme="majorHAnsi" w:cstheme="majorBidi"/>
      <w:color w:val="404040" w:themeColor="text1" w:themeTint="BF"/>
      <w:lang w:val="en-GB" w:eastAsia="en-US"/>
    </w:rPr>
  </w:style>
  <w:style w:type="character" w:customStyle="1" w:styleId="Heading9Char">
    <w:name w:val="Heading 9 Char"/>
    <w:basedOn w:val="Standaardalinea-lettertype"/>
    <w:link w:val="Kop9"/>
    <w:uiPriority w:val="9"/>
    <w:semiHidden/>
    <w:rsid w:val="00AA4C7C"/>
    <w:rPr>
      <w:rFonts w:asciiTheme="majorHAnsi" w:eastAsiaTheme="majorEastAsia" w:hAnsiTheme="majorHAnsi" w:cstheme="majorBidi"/>
      <w:i/>
      <w:iCs/>
      <w:color w:val="404040" w:themeColor="text1" w:themeTint="BF"/>
      <w:lang w:val="en-GB" w:eastAsia="en-US"/>
    </w:rPr>
  </w:style>
  <w:style w:type="paragraph" w:customStyle="1" w:styleId="Table">
    <w:name w:val="Table"/>
    <w:basedOn w:val="Standaard"/>
    <w:qFormat/>
    <w:rsid w:val="00C13F79"/>
    <w:pPr>
      <w:spacing w:after="60" w:line="240" w:lineRule="auto"/>
      <w:jc w:val="both"/>
    </w:pPr>
    <w:rPr>
      <w:rFonts w:eastAsia="MS Mincho"/>
      <w:sz w:val="20"/>
      <w:szCs w:val="20"/>
      <w:lang w:eastAsia="en-GB"/>
    </w:rPr>
  </w:style>
  <w:style w:type="paragraph" w:styleId="Plattetekst">
    <w:name w:val="Body Text"/>
    <w:basedOn w:val="Standaard"/>
    <w:link w:val="BodyTextChar"/>
    <w:rsid w:val="004D7983"/>
    <w:pPr>
      <w:spacing w:after="0" w:line="240" w:lineRule="auto"/>
      <w:jc w:val="both"/>
    </w:pPr>
    <w:rPr>
      <w:rFonts w:ascii="Times New Roman" w:eastAsia="Times New Roman" w:hAnsi="Times New Roman"/>
      <w:sz w:val="24"/>
      <w:szCs w:val="24"/>
      <w:lang w:val="en-US"/>
    </w:rPr>
  </w:style>
  <w:style w:type="character" w:customStyle="1" w:styleId="BodyTextChar">
    <w:name w:val="Body Text Char"/>
    <w:basedOn w:val="Standaardalinea-lettertype"/>
    <w:link w:val="Plattetekst"/>
    <w:rsid w:val="004D7983"/>
    <w:rPr>
      <w:rFonts w:ascii="Times New Roman" w:eastAsia="Times New Roman" w:hAnsi="Times New Roman"/>
      <w:sz w:val="24"/>
      <w:szCs w:val="24"/>
      <w:lang w:val="en-US" w:eastAsia="en-US"/>
    </w:rPr>
  </w:style>
  <w:style w:type="paragraph" w:customStyle="1" w:styleId="CentralTitle">
    <w:name w:val="Central Title"/>
    <w:basedOn w:val="Standaard"/>
    <w:rsid w:val="004D7983"/>
    <w:pPr>
      <w:spacing w:after="0" w:line="276" w:lineRule="auto"/>
    </w:pPr>
    <w:rPr>
      <w:rFonts w:eastAsia="Times New Roman" w:cs="Calibri"/>
      <w:sz w:val="24"/>
      <w:szCs w:val="24"/>
    </w:rPr>
  </w:style>
  <w:style w:type="paragraph" w:customStyle="1" w:styleId="MediumGrid21">
    <w:name w:val="Medium Grid 21"/>
    <w:uiPriority w:val="1"/>
    <w:qFormat/>
    <w:rsid w:val="000E2847"/>
    <w:pPr>
      <w:jc w:val="both"/>
    </w:pPr>
    <w:rPr>
      <w:rFonts w:ascii="Arial" w:eastAsia="Times New Roman" w:hAnsi="Arial"/>
      <w:sz w:val="22"/>
      <w:szCs w:val="22"/>
      <w:lang w:val="en-GB" w:eastAsia="en-US"/>
    </w:rPr>
  </w:style>
</w:styles>
</file>

<file path=word/webSettings.xml><?xml version="1.0" encoding="utf-8"?>
<w:webSettings xmlns:r="http://schemas.openxmlformats.org/officeDocument/2006/relationships" xmlns:w="http://schemas.openxmlformats.org/wordprocessingml/2006/main">
  <w:divs>
    <w:div w:id="27610380">
      <w:bodyDiv w:val="1"/>
      <w:marLeft w:val="0"/>
      <w:marRight w:val="0"/>
      <w:marTop w:val="0"/>
      <w:marBottom w:val="0"/>
      <w:divBdr>
        <w:top w:val="none" w:sz="0" w:space="0" w:color="auto"/>
        <w:left w:val="none" w:sz="0" w:space="0" w:color="auto"/>
        <w:bottom w:val="none" w:sz="0" w:space="0" w:color="auto"/>
        <w:right w:val="none" w:sz="0" w:space="0" w:color="auto"/>
      </w:divBdr>
    </w:div>
    <w:div w:id="29258999">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110668062">
          <w:marLeft w:val="0"/>
          <w:marRight w:val="0"/>
          <w:marTop w:val="0"/>
          <w:marBottom w:val="0"/>
          <w:divBdr>
            <w:top w:val="none" w:sz="0" w:space="0" w:color="auto"/>
            <w:left w:val="none" w:sz="0" w:space="0" w:color="auto"/>
            <w:bottom w:val="none" w:sz="0" w:space="0" w:color="auto"/>
            <w:right w:val="none" w:sz="0" w:space="0" w:color="auto"/>
          </w:divBdr>
          <w:divsChild>
            <w:div w:id="1256018270">
              <w:marLeft w:val="525"/>
              <w:marRight w:val="0"/>
              <w:marTop w:val="0"/>
              <w:marBottom w:val="0"/>
              <w:divBdr>
                <w:top w:val="none" w:sz="0" w:space="0" w:color="auto"/>
                <w:left w:val="none" w:sz="0" w:space="0" w:color="auto"/>
                <w:bottom w:val="none" w:sz="0" w:space="0" w:color="auto"/>
                <w:right w:val="none" w:sz="0" w:space="0" w:color="auto"/>
              </w:divBdr>
              <w:divsChild>
                <w:div w:id="1752896305">
                  <w:marLeft w:val="0"/>
                  <w:marRight w:val="0"/>
                  <w:marTop w:val="0"/>
                  <w:marBottom w:val="0"/>
                  <w:divBdr>
                    <w:top w:val="none" w:sz="0" w:space="0" w:color="auto"/>
                    <w:left w:val="none" w:sz="0" w:space="0" w:color="auto"/>
                    <w:bottom w:val="none" w:sz="0" w:space="0" w:color="auto"/>
                    <w:right w:val="none" w:sz="0" w:space="0" w:color="auto"/>
                  </w:divBdr>
                </w:div>
              </w:divsChild>
            </w:div>
            <w:div w:id="127480480">
              <w:marLeft w:val="525"/>
              <w:marRight w:val="0"/>
              <w:marTop w:val="0"/>
              <w:marBottom w:val="0"/>
              <w:divBdr>
                <w:top w:val="none" w:sz="0" w:space="0" w:color="auto"/>
                <w:left w:val="none" w:sz="0" w:space="0" w:color="auto"/>
                <w:bottom w:val="none" w:sz="0" w:space="0" w:color="auto"/>
                <w:right w:val="none" w:sz="0" w:space="0" w:color="auto"/>
              </w:divBdr>
              <w:divsChild>
                <w:div w:id="877280594">
                  <w:marLeft w:val="0"/>
                  <w:marRight w:val="0"/>
                  <w:marTop w:val="0"/>
                  <w:marBottom w:val="0"/>
                  <w:divBdr>
                    <w:top w:val="none" w:sz="0" w:space="0" w:color="auto"/>
                    <w:left w:val="none" w:sz="0" w:space="0" w:color="auto"/>
                    <w:bottom w:val="none" w:sz="0" w:space="0" w:color="auto"/>
                    <w:right w:val="none" w:sz="0" w:space="0" w:color="auto"/>
                  </w:divBdr>
                </w:div>
              </w:divsChild>
            </w:div>
            <w:div w:id="1562789080">
              <w:marLeft w:val="0"/>
              <w:marRight w:val="0"/>
              <w:marTop w:val="0"/>
              <w:marBottom w:val="0"/>
              <w:divBdr>
                <w:top w:val="none" w:sz="0" w:space="0" w:color="auto"/>
                <w:left w:val="none" w:sz="0" w:space="0" w:color="auto"/>
                <w:bottom w:val="none" w:sz="0" w:space="0" w:color="auto"/>
                <w:right w:val="none" w:sz="0" w:space="0" w:color="auto"/>
              </w:divBdr>
              <w:divsChild>
                <w:div w:id="1998266453">
                  <w:marLeft w:val="0"/>
                  <w:marRight w:val="0"/>
                  <w:marTop w:val="0"/>
                  <w:marBottom w:val="0"/>
                  <w:divBdr>
                    <w:top w:val="none" w:sz="0" w:space="0" w:color="auto"/>
                    <w:left w:val="none" w:sz="0" w:space="0" w:color="auto"/>
                    <w:bottom w:val="none" w:sz="0" w:space="0" w:color="auto"/>
                    <w:right w:val="none" w:sz="0" w:space="0" w:color="auto"/>
                  </w:divBdr>
                  <w:divsChild>
                    <w:div w:id="8082852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693144118">
              <w:marLeft w:val="525"/>
              <w:marRight w:val="0"/>
              <w:marTop w:val="0"/>
              <w:marBottom w:val="0"/>
              <w:divBdr>
                <w:top w:val="none" w:sz="0" w:space="0" w:color="auto"/>
                <w:left w:val="none" w:sz="0" w:space="0" w:color="auto"/>
                <w:bottom w:val="none" w:sz="0" w:space="0" w:color="auto"/>
                <w:right w:val="none" w:sz="0" w:space="0" w:color="auto"/>
              </w:divBdr>
              <w:divsChild>
                <w:div w:id="553079826">
                  <w:marLeft w:val="0"/>
                  <w:marRight w:val="0"/>
                  <w:marTop w:val="0"/>
                  <w:marBottom w:val="0"/>
                  <w:divBdr>
                    <w:top w:val="none" w:sz="0" w:space="0" w:color="auto"/>
                    <w:left w:val="none" w:sz="0" w:space="0" w:color="auto"/>
                    <w:bottom w:val="none" w:sz="0" w:space="0" w:color="auto"/>
                    <w:right w:val="none" w:sz="0" w:space="0" w:color="auto"/>
                  </w:divBdr>
                </w:div>
              </w:divsChild>
            </w:div>
            <w:div w:id="852885837">
              <w:marLeft w:val="525"/>
              <w:marRight w:val="0"/>
              <w:marTop w:val="0"/>
              <w:marBottom w:val="0"/>
              <w:divBdr>
                <w:top w:val="none" w:sz="0" w:space="0" w:color="auto"/>
                <w:left w:val="none" w:sz="0" w:space="0" w:color="auto"/>
                <w:bottom w:val="none" w:sz="0" w:space="0" w:color="auto"/>
                <w:right w:val="none" w:sz="0" w:space="0" w:color="auto"/>
              </w:divBdr>
              <w:divsChild>
                <w:div w:id="1289049886">
                  <w:marLeft w:val="0"/>
                  <w:marRight w:val="0"/>
                  <w:marTop w:val="0"/>
                  <w:marBottom w:val="0"/>
                  <w:divBdr>
                    <w:top w:val="none" w:sz="0" w:space="0" w:color="auto"/>
                    <w:left w:val="none" w:sz="0" w:space="0" w:color="auto"/>
                    <w:bottom w:val="none" w:sz="0" w:space="0" w:color="auto"/>
                    <w:right w:val="none" w:sz="0" w:space="0" w:color="auto"/>
                  </w:divBdr>
                </w:div>
              </w:divsChild>
            </w:div>
            <w:div w:id="1152595801">
              <w:marLeft w:val="525"/>
              <w:marRight w:val="0"/>
              <w:marTop w:val="0"/>
              <w:marBottom w:val="0"/>
              <w:divBdr>
                <w:top w:val="none" w:sz="0" w:space="0" w:color="auto"/>
                <w:left w:val="none" w:sz="0" w:space="0" w:color="auto"/>
                <w:bottom w:val="none" w:sz="0" w:space="0" w:color="auto"/>
                <w:right w:val="none" w:sz="0" w:space="0" w:color="auto"/>
              </w:divBdr>
              <w:divsChild>
                <w:div w:id="1675526014">
                  <w:marLeft w:val="0"/>
                  <w:marRight w:val="0"/>
                  <w:marTop w:val="0"/>
                  <w:marBottom w:val="0"/>
                  <w:divBdr>
                    <w:top w:val="none" w:sz="0" w:space="0" w:color="auto"/>
                    <w:left w:val="none" w:sz="0" w:space="0" w:color="auto"/>
                    <w:bottom w:val="none" w:sz="0" w:space="0" w:color="auto"/>
                    <w:right w:val="none" w:sz="0" w:space="0" w:color="auto"/>
                  </w:divBdr>
                </w:div>
              </w:divsChild>
            </w:div>
            <w:div w:id="1289628180">
              <w:marLeft w:val="525"/>
              <w:marRight w:val="0"/>
              <w:marTop w:val="0"/>
              <w:marBottom w:val="0"/>
              <w:divBdr>
                <w:top w:val="none" w:sz="0" w:space="0" w:color="auto"/>
                <w:left w:val="none" w:sz="0" w:space="0" w:color="auto"/>
                <w:bottom w:val="none" w:sz="0" w:space="0" w:color="auto"/>
                <w:right w:val="none" w:sz="0" w:space="0" w:color="auto"/>
              </w:divBdr>
              <w:divsChild>
                <w:div w:id="2066173562">
                  <w:marLeft w:val="0"/>
                  <w:marRight w:val="0"/>
                  <w:marTop w:val="0"/>
                  <w:marBottom w:val="0"/>
                  <w:divBdr>
                    <w:top w:val="none" w:sz="0" w:space="0" w:color="auto"/>
                    <w:left w:val="none" w:sz="0" w:space="0" w:color="auto"/>
                    <w:bottom w:val="none" w:sz="0" w:space="0" w:color="auto"/>
                    <w:right w:val="none" w:sz="0" w:space="0" w:color="auto"/>
                  </w:divBdr>
                </w:div>
              </w:divsChild>
            </w:div>
            <w:div w:id="433551426">
              <w:marLeft w:val="525"/>
              <w:marRight w:val="0"/>
              <w:marTop w:val="0"/>
              <w:marBottom w:val="0"/>
              <w:divBdr>
                <w:top w:val="none" w:sz="0" w:space="0" w:color="auto"/>
                <w:left w:val="none" w:sz="0" w:space="0" w:color="auto"/>
                <w:bottom w:val="none" w:sz="0" w:space="0" w:color="auto"/>
                <w:right w:val="none" w:sz="0" w:space="0" w:color="auto"/>
              </w:divBdr>
              <w:divsChild>
                <w:div w:id="1280836202">
                  <w:marLeft w:val="0"/>
                  <w:marRight w:val="0"/>
                  <w:marTop w:val="0"/>
                  <w:marBottom w:val="0"/>
                  <w:divBdr>
                    <w:top w:val="none" w:sz="0" w:space="0" w:color="auto"/>
                    <w:left w:val="none" w:sz="0" w:space="0" w:color="auto"/>
                    <w:bottom w:val="none" w:sz="0" w:space="0" w:color="auto"/>
                    <w:right w:val="none" w:sz="0" w:space="0" w:color="auto"/>
                  </w:divBdr>
                </w:div>
              </w:divsChild>
            </w:div>
            <w:div w:id="1797718059">
              <w:marLeft w:val="525"/>
              <w:marRight w:val="0"/>
              <w:marTop w:val="0"/>
              <w:marBottom w:val="0"/>
              <w:divBdr>
                <w:top w:val="none" w:sz="0" w:space="0" w:color="auto"/>
                <w:left w:val="none" w:sz="0" w:space="0" w:color="auto"/>
                <w:bottom w:val="none" w:sz="0" w:space="0" w:color="auto"/>
                <w:right w:val="none" w:sz="0" w:space="0" w:color="auto"/>
              </w:divBdr>
              <w:divsChild>
                <w:div w:id="554194796">
                  <w:marLeft w:val="0"/>
                  <w:marRight w:val="0"/>
                  <w:marTop w:val="0"/>
                  <w:marBottom w:val="0"/>
                  <w:divBdr>
                    <w:top w:val="none" w:sz="0" w:space="0" w:color="auto"/>
                    <w:left w:val="none" w:sz="0" w:space="0" w:color="auto"/>
                    <w:bottom w:val="none" w:sz="0" w:space="0" w:color="auto"/>
                    <w:right w:val="none" w:sz="0" w:space="0" w:color="auto"/>
                  </w:divBdr>
                </w:div>
              </w:divsChild>
            </w:div>
            <w:div w:id="131870358">
              <w:marLeft w:val="525"/>
              <w:marRight w:val="0"/>
              <w:marTop w:val="0"/>
              <w:marBottom w:val="0"/>
              <w:divBdr>
                <w:top w:val="none" w:sz="0" w:space="0" w:color="auto"/>
                <w:left w:val="none" w:sz="0" w:space="0" w:color="auto"/>
                <w:bottom w:val="none" w:sz="0" w:space="0" w:color="auto"/>
                <w:right w:val="none" w:sz="0" w:space="0" w:color="auto"/>
              </w:divBdr>
              <w:divsChild>
                <w:div w:id="18616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84603">
      <w:bodyDiv w:val="1"/>
      <w:marLeft w:val="0"/>
      <w:marRight w:val="0"/>
      <w:marTop w:val="0"/>
      <w:marBottom w:val="0"/>
      <w:divBdr>
        <w:top w:val="none" w:sz="0" w:space="0" w:color="auto"/>
        <w:left w:val="none" w:sz="0" w:space="0" w:color="auto"/>
        <w:bottom w:val="none" w:sz="0" w:space="0" w:color="auto"/>
        <w:right w:val="none" w:sz="0" w:space="0" w:color="auto"/>
      </w:divBdr>
    </w:div>
    <w:div w:id="141165805">
      <w:bodyDiv w:val="1"/>
      <w:marLeft w:val="0"/>
      <w:marRight w:val="0"/>
      <w:marTop w:val="0"/>
      <w:marBottom w:val="0"/>
      <w:divBdr>
        <w:top w:val="none" w:sz="0" w:space="0" w:color="auto"/>
        <w:left w:val="none" w:sz="0" w:space="0" w:color="auto"/>
        <w:bottom w:val="none" w:sz="0" w:space="0" w:color="auto"/>
        <w:right w:val="none" w:sz="0" w:space="0" w:color="auto"/>
      </w:divBdr>
    </w:div>
    <w:div w:id="163059125">
      <w:bodyDiv w:val="1"/>
      <w:marLeft w:val="0"/>
      <w:marRight w:val="0"/>
      <w:marTop w:val="0"/>
      <w:marBottom w:val="0"/>
      <w:divBdr>
        <w:top w:val="none" w:sz="0" w:space="0" w:color="auto"/>
        <w:left w:val="none" w:sz="0" w:space="0" w:color="auto"/>
        <w:bottom w:val="none" w:sz="0" w:space="0" w:color="auto"/>
        <w:right w:val="none" w:sz="0" w:space="0" w:color="auto"/>
      </w:divBdr>
    </w:div>
    <w:div w:id="263655559">
      <w:bodyDiv w:val="1"/>
      <w:marLeft w:val="0"/>
      <w:marRight w:val="0"/>
      <w:marTop w:val="0"/>
      <w:marBottom w:val="0"/>
      <w:divBdr>
        <w:top w:val="none" w:sz="0" w:space="0" w:color="auto"/>
        <w:left w:val="none" w:sz="0" w:space="0" w:color="auto"/>
        <w:bottom w:val="none" w:sz="0" w:space="0" w:color="auto"/>
        <w:right w:val="none" w:sz="0" w:space="0" w:color="auto"/>
      </w:divBdr>
    </w:div>
    <w:div w:id="285235143">
      <w:bodyDiv w:val="1"/>
      <w:marLeft w:val="0"/>
      <w:marRight w:val="0"/>
      <w:marTop w:val="0"/>
      <w:marBottom w:val="0"/>
      <w:divBdr>
        <w:top w:val="none" w:sz="0" w:space="0" w:color="auto"/>
        <w:left w:val="none" w:sz="0" w:space="0" w:color="auto"/>
        <w:bottom w:val="none" w:sz="0" w:space="0" w:color="auto"/>
        <w:right w:val="none" w:sz="0" w:space="0" w:color="auto"/>
      </w:divBdr>
    </w:div>
    <w:div w:id="316080979">
      <w:bodyDiv w:val="1"/>
      <w:marLeft w:val="0"/>
      <w:marRight w:val="0"/>
      <w:marTop w:val="0"/>
      <w:marBottom w:val="0"/>
      <w:divBdr>
        <w:top w:val="none" w:sz="0" w:space="0" w:color="auto"/>
        <w:left w:val="none" w:sz="0" w:space="0" w:color="auto"/>
        <w:bottom w:val="none" w:sz="0" w:space="0" w:color="auto"/>
        <w:right w:val="none" w:sz="0" w:space="0" w:color="auto"/>
      </w:divBdr>
    </w:div>
    <w:div w:id="384303444">
      <w:bodyDiv w:val="1"/>
      <w:marLeft w:val="0"/>
      <w:marRight w:val="0"/>
      <w:marTop w:val="0"/>
      <w:marBottom w:val="0"/>
      <w:divBdr>
        <w:top w:val="none" w:sz="0" w:space="0" w:color="auto"/>
        <w:left w:val="none" w:sz="0" w:space="0" w:color="auto"/>
        <w:bottom w:val="none" w:sz="0" w:space="0" w:color="auto"/>
        <w:right w:val="none" w:sz="0" w:space="0" w:color="auto"/>
      </w:divBdr>
    </w:div>
    <w:div w:id="419644793">
      <w:bodyDiv w:val="1"/>
      <w:marLeft w:val="0"/>
      <w:marRight w:val="0"/>
      <w:marTop w:val="0"/>
      <w:marBottom w:val="0"/>
      <w:divBdr>
        <w:top w:val="none" w:sz="0" w:space="0" w:color="auto"/>
        <w:left w:val="none" w:sz="0" w:space="0" w:color="auto"/>
        <w:bottom w:val="none" w:sz="0" w:space="0" w:color="auto"/>
        <w:right w:val="none" w:sz="0" w:space="0" w:color="auto"/>
      </w:divBdr>
    </w:div>
    <w:div w:id="481583374">
      <w:bodyDiv w:val="1"/>
      <w:marLeft w:val="0"/>
      <w:marRight w:val="0"/>
      <w:marTop w:val="0"/>
      <w:marBottom w:val="0"/>
      <w:divBdr>
        <w:top w:val="none" w:sz="0" w:space="0" w:color="auto"/>
        <w:left w:val="none" w:sz="0" w:space="0" w:color="auto"/>
        <w:bottom w:val="none" w:sz="0" w:space="0" w:color="auto"/>
        <w:right w:val="none" w:sz="0" w:space="0" w:color="auto"/>
      </w:divBdr>
    </w:div>
    <w:div w:id="500317076">
      <w:bodyDiv w:val="1"/>
      <w:marLeft w:val="0"/>
      <w:marRight w:val="0"/>
      <w:marTop w:val="0"/>
      <w:marBottom w:val="0"/>
      <w:divBdr>
        <w:top w:val="none" w:sz="0" w:space="0" w:color="auto"/>
        <w:left w:val="none" w:sz="0" w:space="0" w:color="auto"/>
        <w:bottom w:val="none" w:sz="0" w:space="0" w:color="auto"/>
        <w:right w:val="none" w:sz="0" w:space="0" w:color="auto"/>
      </w:divBdr>
    </w:div>
    <w:div w:id="525757548">
      <w:bodyDiv w:val="1"/>
      <w:marLeft w:val="0"/>
      <w:marRight w:val="0"/>
      <w:marTop w:val="0"/>
      <w:marBottom w:val="0"/>
      <w:divBdr>
        <w:top w:val="none" w:sz="0" w:space="0" w:color="auto"/>
        <w:left w:val="none" w:sz="0" w:space="0" w:color="auto"/>
        <w:bottom w:val="none" w:sz="0" w:space="0" w:color="auto"/>
        <w:right w:val="none" w:sz="0" w:space="0" w:color="auto"/>
      </w:divBdr>
    </w:div>
    <w:div w:id="603466730">
      <w:bodyDiv w:val="1"/>
      <w:marLeft w:val="0"/>
      <w:marRight w:val="0"/>
      <w:marTop w:val="0"/>
      <w:marBottom w:val="0"/>
      <w:divBdr>
        <w:top w:val="none" w:sz="0" w:space="0" w:color="auto"/>
        <w:left w:val="none" w:sz="0" w:space="0" w:color="auto"/>
        <w:bottom w:val="none" w:sz="0" w:space="0" w:color="auto"/>
        <w:right w:val="none" w:sz="0" w:space="0" w:color="auto"/>
      </w:divBdr>
    </w:div>
    <w:div w:id="608392386">
      <w:bodyDiv w:val="1"/>
      <w:marLeft w:val="0"/>
      <w:marRight w:val="0"/>
      <w:marTop w:val="0"/>
      <w:marBottom w:val="0"/>
      <w:divBdr>
        <w:top w:val="none" w:sz="0" w:space="0" w:color="auto"/>
        <w:left w:val="none" w:sz="0" w:space="0" w:color="auto"/>
        <w:bottom w:val="none" w:sz="0" w:space="0" w:color="auto"/>
        <w:right w:val="none" w:sz="0" w:space="0" w:color="auto"/>
      </w:divBdr>
      <w:divsChild>
        <w:div w:id="1420905565">
          <w:marLeft w:val="0"/>
          <w:marRight w:val="0"/>
          <w:marTop w:val="0"/>
          <w:marBottom w:val="0"/>
          <w:divBdr>
            <w:top w:val="none" w:sz="0" w:space="0" w:color="auto"/>
            <w:left w:val="none" w:sz="0" w:space="0" w:color="auto"/>
            <w:bottom w:val="none" w:sz="0" w:space="0" w:color="auto"/>
            <w:right w:val="none" w:sz="0" w:space="0" w:color="auto"/>
          </w:divBdr>
          <w:divsChild>
            <w:div w:id="155997032">
              <w:marLeft w:val="450"/>
              <w:marRight w:val="900"/>
              <w:marTop w:val="450"/>
              <w:marBottom w:val="450"/>
              <w:divBdr>
                <w:top w:val="none" w:sz="0" w:space="0" w:color="auto"/>
                <w:left w:val="none" w:sz="0" w:space="0" w:color="auto"/>
                <w:bottom w:val="none" w:sz="0" w:space="0" w:color="auto"/>
                <w:right w:val="none" w:sz="0" w:space="0" w:color="auto"/>
              </w:divBdr>
              <w:divsChild>
                <w:div w:id="76219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865462">
      <w:bodyDiv w:val="1"/>
      <w:marLeft w:val="0"/>
      <w:marRight w:val="0"/>
      <w:marTop w:val="0"/>
      <w:marBottom w:val="0"/>
      <w:divBdr>
        <w:top w:val="single" w:sz="2" w:space="0" w:color="DEDEDE"/>
        <w:left w:val="single" w:sz="6" w:space="0" w:color="DEDEDE"/>
        <w:bottom w:val="single" w:sz="2" w:space="0" w:color="DEDEDE"/>
        <w:right w:val="single" w:sz="6" w:space="0" w:color="DEDEDE"/>
      </w:divBdr>
      <w:divsChild>
        <w:div w:id="1394350073">
          <w:marLeft w:val="0"/>
          <w:marRight w:val="0"/>
          <w:marTop w:val="0"/>
          <w:marBottom w:val="0"/>
          <w:divBdr>
            <w:top w:val="none" w:sz="0" w:space="0" w:color="auto"/>
            <w:left w:val="none" w:sz="0" w:space="0" w:color="auto"/>
            <w:bottom w:val="none" w:sz="0" w:space="0" w:color="auto"/>
            <w:right w:val="none" w:sz="0" w:space="0" w:color="auto"/>
          </w:divBdr>
        </w:div>
      </w:divsChild>
    </w:div>
    <w:div w:id="665323922">
      <w:bodyDiv w:val="1"/>
      <w:marLeft w:val="0"/>
      <w:marRight w:val="0"/>
      <w:marTop w:val="0"/>
      <w:marBottom w:val="0"/>
      <w:divBdr>
        <w:top w:val="none" w:sz="0" w:space="0" w:color="auto"/>
        <w:left w:val="none" w:sz="0" w:space="0" w:color="auto"/>
        <w:bottom w:val="none" w:sz="0" w:space="0" w:color="auto"/>
        <w:right w:val="none" w:sz="0" w:space="0" w:color="auto"/>
      </w:divBdr>
      <w:divsChild>
        <w:div w:id="991641382">
          <w:marLeft w:val="0"/>
          <w:marRight w:val="0"/>
          <w:marTop w:val="0"/>
          <w:marBottom w:val="0"/>
          <w:divBdr>
            <w:top w:val="none" w:sz="0" w:space="0" w:color="auto"/>
            <w:left w:val="none" w:sz="0" w:space="0" w:color="auto"/>
            <w:bottom w:val="none" w:sz="0" w:space="0" w:color="auto"/>
            <w:right w:val="none" w:sz="0" w:space="0" w:color="auto"/>
          </w:divBdr>
          <w:divsChild>
            <w:div w:id="55323913">
              <w:marLeft w:val="0"/>
              <w:marRight w:val="0"/>
              <w:marTop w:val="0"/>
              <w:marBottom w:val="0"/>
              <w:divBdr>
                <w:top w:val="none" w:sz="0" w:space="0" w:color="auto"/>
                <w:left w:val="none" w:sz="0" w:space="0" w:color="auto"/>
                <w:bottom w:val="none" w:sz="0" w:space="0" w:color="auto"/>
                <w:right w:val="none" w:sz="0" w:space="0" w:color="auto"/>
              </w:divBdr>
              <w:divsChild>
                <w:div w:id="3277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34222">
      <w:bodyDiv w:val="1"/>
      <w:marLeft w:val="0"/>
      <w:marRight w:val="0"/>
      <w:marTop w:val="0"/>
      <w:marBottom w:val="0"/>
      <w:divBdr>
        <w:top w:val="none" w:sz="0" w:space="0" w:color="auto"/>
        <w:left w:val="none" w:sz="0" w:space="0" w:color="auto"/>
        <w:bottom w:val="none" w:sz="0" w:space="0" w:color="auto"/>
        <w:right w:val="none" w:sz="0" w:space="0" w:color="auto"/>
      </w:divBdr>
    </w:div>
    <w:div w:id="707026470">
      <w:bodyDiv w:val="1"/>
      <w:marLeft w:val="0"/>
      <w:marRight w:val="0"/>
      <w:marTop w:val="0"/>
      <w:marBottom w:val="0"/>
      <w:divBdr>
        <w:top w:val="none" w:sz="0" w:space="0" w:color="auto"/>
        <w:left w:val="none" w:sz="0" w:space="0" w:color="auto"/>
        <w:bottom w:val="none" w:sz="0" w:space="0" w:color="auto"/>
        <w:right w:val="none" w:sz="0" w:space="0" w:color="auto"/>
      </w:divBdr>
    </w:div>
    <w:div w:id="749615717">
      <w:bodyDiv w:val="1"/>
      <w:marLeft w:val="0"/>
      <w:marRight w:val="0"/>
      <w:marTop w:val="0"/>
      <w:marBottom w:val="0"/>
      <w:divBdr>
        <w:top w:val="none" w:sz="0" w:space="0" w:color="auto"/>
        <w:left w:val="none" w:sz="0" w:space="0" w:color="auto"/>
        <w:bottom w:val="none" w:sz="0" w:space="0" w:color="auto"/>
        <w:right w:val="none" w:sz="0" w:space="0" w:color="auto"/>
      </w:divBdr>
    </w:div>
    <w:div w:id="769199997">
      <w:bodyDiv w:val="1"/>
      <w:marLeft w:val="0"/>
      <w:marRight w:val="0"/>
      <w:marTop w:val="0"/>
      <w:marBottom w:val="0"/>
      <w:divBdr>
        <w:top w:val="none" w:sz="0" w:space="0" w:color="auto"/>
        <w:left w:val="none" w:sz="0" w:space="0" w:color="auto"/>
        <w:bottom w:val="none" w:sz="0" w:space="0" w:color="auto"/>
        <w:right w:val="none" w:sz="0" w:space="0" w:color="auto"/>
      </w:divBdr>
    </w:div>
    <w:div w:id="773207964">
      <w:bodyDiv w:val="1"/>
      <w:marLeft w:val="0"/>
      <w:marRight w:val="0"/>
      <w:marTop w:val="0"/>
      <w:marBottom w:val="0"/>
      <w:divBdr>
        <w:top w:val="none" w:sz="0" w:space="0" w:color="auto"/>
        <w:left w:val="none" w:sz="0" w:space="0" w:color="auto"/>
        <w:bottom w:val="none" w:sz="0" w:space="0" w:color="auto"/>
        <w:right w:val="none" w:sz="0" w:space="0" w:color="auto"/>
      </w:divBdr>
      <w:divsChild>
        <w:div w:id="686758153">
          <w:marLeft w:val="547"/>
          <w:marRight w:val="0"/>
          <w:marTop w:val="134"/>
          <w:marBottom w:val="0"/>
          <w:divBdr>
            <w:top w:val="none" w:sz="0" w:space="0" w:color="auto"/>
            <w:left w:val="none" w:sz="0" w:space="0" w:color="auto"/>
            <w:bottom w:val="none" w:sz="0" w:space="0" w:color="auto"/>
            <w:right w:val="none" w:sz="0" w:space="0" w:color="auto"/>
          </w:divBdr>
        </w:div>
        <w:div w:id="2063482888">
          <w:marLeft w:val="547"/>
          <w:marRight w:val="0"/>
          <w:marTop w:val="134"/>
          <w:marBottom w:val="0"/>
          <w:divBdr>
            <w:top w:val="none" w:sz="0" w:space="0" w:color="auto"/>
            <w:left w:val="none" w:sz="0" w:space="0" w:color="auto"/>
            <w:bottom w:val="none" w:sz="0" w:space="0" w:color="auto"/>
            <w:right w:val="none" w:sz="0" w:space="0" w:color="auto"/>
          </w:divBdr>
        </w:div>
        <w:div w:id="2100054266">
          <w:marLeft w:val="547"/>
          <w:marRight w:val="0"/>
          <w:marTop w:val="134"/>
          <w:marBottom w:val="0"/>
          <w:divBdr>
            <w:top w:val="none" w:sz="0" w:space="0" w:color="auto"/>
            <w:left w:val="none" w:sz="0" w:space="0" w:color="auto"/>
            <w:bottom w:val="none" w:sz="0" w:space="0" w:color="auto"/>
            <w:right w:val="none" w:sz="0" w:space="0" w:color="auto"/>
          </w:divBdr>
        </w:div>
      </w:divsChild>
    </w:div>
    <w:div w:id="1002515329">
      <w:bodyDiv w:val="1"/>
      <w:marLeft w:val="0"/>
      <w:marRight w:val="0"/>
      <w:marTop w:val="0"/>
      <w:marBottom w:val="0"/>
      <w:divBdr>
        <w:top w:val="none" w:sz="0" w:space="0" w:color="auto"/>
        <w:left w:val="none" w:sz="0" w:space="0" w:color="auto"/>
        <w:bottom w:val="none" w:sz="0" w:space="0" w:color="auto"/>
        <w:right w:val="none" w:sz="0" w:space="0" w:color="auto"/>
      </w:divBdr>
    </w:div>
    <w:div w:id="1034691364">
      <w:bodyDiv w:val="1"/>
      <w:marLeft w:val="0"/>
      <w:marRight w:val="0"/>
      <w:marTop w:val="0"/>
      <w:marBottom w:val="0"/>
      <w:divBdr>
        <w:top w:val="none" w:sz="0" w:space="0" w:color="auto"/>
        <w:left w:val="none" w:sz="0" w:space="0" w:color="auto"/>
        <w:bottom w:val="none" w:sz="0" w:space="0" w:color="auto"/>
        <w:right w:val="none" w:sz="0" w:space="0" w:color="auto"/>
      </w:divBdr>
    </w:div>
    <w:div w:id="1173489667">
      <w:bodyDiv w:val="1"/>
      <w:marLeft w:val="0"/>
      <w:marRight w:val="0"/>
      <w:marTop w:val="0"/>
      <w:marBottom w:val="0"/>
      <w:divBdr>
        <w:top w:val="none" w:sz="0" w:space="0" w:color="auto"/>
        <w:left w:val="none" w:sz="0" w:space="0" w:color="auto"/>
        <w:bottom w:val="none" w:sz="0" w:space="0" w:color="auto"/>
        <w:right w:val="none" w:sz="0" w:space="0" w:color="auto"/>
      </w:divBdr>
    </w:div>
    <w:div w:id="1235312021">
      <w:bodyDiv w:val="1"/>
      <w:marLeft w:val="0"/>
      <w:marRight w:val="0"/>
      <w:marTop w:val="0"/>
      <w:marBottom w:val="0"/>
      <w:divBdr>
        <w:top w:val="none" w:sz="0" w:space="0" w:color="auto"/>
        <w:left w:val="none" w:sz="0" w:space="0" w:color="auto"/>
        <w:bottom w:val="none" w:sz="0" w:space="0" w:color="auto"/>
        <w:right w:val="none" w:sz="0" w:space="0" w:color="auto"/>
      </w:divBdr>
    </w:div>
    <w:div w:id="1339653982">
      <w:bodyDiv w:val="1"/>
      <w:marLeft w:val="0"/>
      <w:marRight w:val="0"/>
      <w:marTop w:val="0"/>
      <w:marBottom w:val="0"/>
      <w:divBdr>
        <w:top w:val="none" w:sz="0" w:space="0" w:color="auto"/>
        <w:left w:val="none" w:sz="0" w:space="0" w:color="auto"/>
        <w:bottom w:val="none" w:sz="0" w:space="0" w:color="auto"/>
        <w:right w:val="none" w:sz="0" w:space="0" w:color="auto"/>
      </w:divBdr>
    </w:div>
    <w:div w:id="1370103436">
      <w:bodyDiv w:val="1"/>
      <w:marLeft w:val="0"/>
      <w:marRight w:val="0"/>
      <w:marTop w:val="0"/>
      <w:marBottom w:val="0"/>
      <w:divBdr>
        <w:top w:val="none" w:sz="0" w:space="0" w:color="auto"/>
        <w:left w:val="none" w:sz="0" w:space="0" w:color="auto"/>
        <w:bottom w:val="none" w:sz="0" w:space="0" w:color="auto"/>
        <w:right w:val="none" w:sz="0" w:space="0" w:color="auto"/>
      </w:divBdr>
    </w:div>
    <w:div w:id="1373849569">
      <w:bodyDiv w:val="1"/>
      <w:marLeft w:val="0"/>
      <w:marRight w:val="0"/>
      <w:marTop w:val="0"/>
      <w:marBottom w:val="0"/>
      <w:divBdr>
        <w:top w:val="none" w:sz="0" w:space="0" w:color="auto"/>
        <w:left w:val="none" w:sz="0" w:space="0" w:color="auto"/>
        <w:bottom w:val="none" w:sz="0" w:space="0" w:color="auto"/>
        <w:right w:val="none" w:sz="0" w:space="0" w:color="auto"/>
      </w:divBdr>
      <w:divsChild>
        <w:div w:id="1118648753">
          <w:marLeft w:val="0"/>
          <w:marRight w:val="0"/>
          <w:marTop w:val="0"/>
          <w:marBottom w:val="0"/>
          <w:divBdr>
            <w:top w:val="none" w:sz="0" w:space="0" w:color="auto"/>
            <w:left w:val="none" w:sz="0" w:space="0" w:color="auto"/>
            <w:bottom w:val="none" w:sz="0" w:space="0" w:color="auto"/>
            <w:right w:val="none" w:sz="0" w:space="0" w:color="auto"/>
          </w:divBdr>
          <w:divsChild>
            <w:div w:id="137666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88620">
      <w:bodyDiv w:val="1"/>
      <w:marLeft w:val="0"/>
      <w:marRight w:val="0"/>
      <w:marTop w:val="0"/>
      <w:marBottom w:val="0"/>
      <w:divBdr>
        <w:top w:val="none" w:sz="0" w:space="0" w:color="auto"/>
        <w:left w:val="none" w:sz="0" w:space="0" w:color="auto"/>
        <w:bottom w:val="none" w:sz="0" w:space="0" w:color="auto"/>
        <w:right w:val="none" w:sz="0" w:space="0" w:color="auto"/>
      </w:divBdr>
      <w:divsChild>
        <w:div w:id="598568796">
          <w:marLeft w:val="0"/>
          <w:marRight w:val="0"/>
          <w:marTop w:val="0"/>
          <w:marBottom w:val="0"/>
          <w:divBdr>
            <w:top w:val="none" w:sz="0" w:space="0" w:color="auto"/>
            <w:left w:val="none" w:sz="0" w:space="0" w:color="auto"/>
            <w:bottom w:val="none" w:sz="0" w:space="0" w:color="auto"/>
            <w:right w:val="none" w:sz="0" w:space="0" w:color="auto"/>
          </w:divBdr>
          <w:divsChild>
            <w:div w:id="841352740">
              <w:marLeft w:val="0"/>
              <w:marRight w:val="0"/>
              <w:marTop w:val="0"/>
              <w:marBottom w:val="0"/>
              <w:divBdr>
                <w:top w:val="none" w:sz="0" w:space="0" w:color="auto"/>
                <w:left w:val="none" w:sz="0" w:space="0" w:color="auto"/>
                <w:bottom w:val="none" w:sz="0" w:space="0" w:color="auto"/>
                <w:right w:val="none" w:sz="0" w:space="0" w:color="auto"/>
              </w:divBdr>
              <w:divsChild>
                <w:div w:id="15423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78584">
      <w:bodyDiv w:val="1"/>
      <w:marLeft w:val="0"/>
      <w:marRight w:val="0"/>
      <w:marTop w:val="0"/>
      <w:marBottom w:val="0"/>
      <w:divBdr>
        <w:top w:val="none" w:sz="0" w:space="0" w:color="auto"/>
        <w:left w:val="none" w:sz="0" w:space="0" w:color="auto"/>
        <w:bottom w:val="none" w:sz="0" w:space="0" w:color="auto"/>
        <w:right w:val="none" w:sz="0" w:space="0" w:color="auto"/>
      </w:divBdr>
    </w:div>
    <w:div w:id="1538423351">
      <w:bodyDiv w:val="1"/>
      <w:marLeft w:val="0"/>
      <w:marRight w:val="0"/>
      <w:marTop w:val="0"/>
      <w:marBottom w:val="0"/>
      <w:divBdr>
        <w:top w:val="none" w:sz="0" w:space="0" w:color="auto"/>
        <w:left w:val="none" w:sz="0" w:space="0" w:color="auto"/>
        <w:bottom w:val="none" w:sz="0" w:space="0" w:color="auto"/>
        <w:right w:val="none" w:sz="0" w:space="0" w:color="auto"/>
      </w:divBdr>
    </w:div>
    <w:div w:id="1597246572">
      <w:bodyDiv w:val="1"/>
      <w:marLeft w:val="0"/>
      <w:marRight w:val="0"/>
      <w:marTop w:val="0"/>
      <w:marBottom w:val="0"/>
      <w:divBdr>
        <w:top w:val="none" w:sz="0" w:space="0" w:color="auto"/>
        <w:left w:val="none" w:sz="0" w:space="0" w:color="auto"/>
        <w:bottom w:val="none" w:sz="0" w:space="0" w:color="auto"/>
        <w:right w:val="none" w:sz="0" w:space="0" w:color="auto"/>
      </w:divBdr>
    </w:div>
    <w:div w:id="1613703678">
      <w:bodyDiv w:val="1"/>
      <w:marLeft w:val="0"/>
      <w:marRight w:val="0"/>
      <w:marTop w:val="0"/>
      <w:marBottom w:val="0"/>
      <w:divBdr>
        <w:top w:val="none" w:sz="0" w:space="0" w:color="auto"/>
        <w:left w:val="none" w:sz="0" w:space="0" w:color="auto"/>
        <w:bottom w:val="none" w:sz="0" w:space="0" w:color="auto"/>
        <w:right w:val="none" w:sz="0" w:space="0" w:color="auto"/>
      </w:divBdr>
    </w:div>
    <w:div w:id="1633711195">
      <w:bodyDiv w:val="1"/>
      <w:marLeft w:val="0"/>
      <w:marRight w:val="0"/>
      <w:marTop w:val="0"/>
      <w:marBottom w:val="0"/>
      <w:divBdr>
        <w:top w:val="none" w:sz="0" w:space="0" w:color="auto"/>
        <w:left w:val="none" w:sz="0" w:space="0" w:color="auto"/>
        <w:bottom w:val="none" w:sz="0" w:space="0" w:color="auto"/>
        <w:right w:val="none" w:sz="0" w:space="0" w:color="auto"/>
      </w:divBdr>
    </w:div>
    <w:div w:id="1635716195">
      <w:bodyDiv w:val="1"/>
      <w:marLeft w:val="0"/>
      <w:marRight w:val="0"/>
      <w:marTop w:val="0"/>
      <w:marBottom w:val="0"/>
      <w:divBdr>
        <w:top w:val="none" w:sz="0" w:space="0" w:color="auto"/>
        <w:left w:val="none" w:sz="0" w:space="0" w:color="auto"/>
        <w:bottom w:val="none" w:sz="0" w:space="0" w:color="auto"/>
        <w:right w:val="none" w:sz="0" w:space="0" w:color="auto"/>
      </w:divBdr>
    </w:div>
    <w:div w:id="1647592025">
      <w:bodyDiv w:val="1"/>
      <w:marLeft w:val="0"/>
      <w:marRight w:val="0"/>
      <w:marTop w:val="0"/>
      <w:marBottom w:val="0"/>
      <w:divBdr>
        <w:top w:val="none" w:sz="0" w:space="0" w:color="auto"/>
        <w:left w:val="none" w:sz="0" w:space="0" w:color="auto"/>
        <w:bottom w:val="none" w:sz="0" w:space="0" w:color="auto"/>
        <w:right w:val="none" w:sz="0" w:space="0" w:color="auto"/>
      </w:divBdr>
    </w:div>
    <w:div w:id="1758095975">
      <w:bodyDiv w:val="1"/>
      <w:marLeft w:val="0"/>
      <w:marRight w:val="0"/>
      <w:marTop w:val="0"/>
      <w:marBottom w:val="0"/>
      <w:divBdr>
        <w:top w:val="none" w:sz="0" w:space="0" w:color="auto"/>
        <w:left w:val="none" w:sz="0" w:space="0" w:color="auto"/>
        <w:bottom w:val="none" w:sz="0" w:space="0" w:color="auto"/>
        <w:right w:val="none" w:sz="0" w:space="0" w:color="auto"/>
      </w:divBdr>
    </w:div>
    <w:div w:id="1944220911">
      <w:bodyDiv w:val="1"/>
      <w:marLeft w:val="0"/>
      <w:marRight w:val="0"/>
      <w:marTop w:val="0"/>
      <w:marBottom w:val="0"/>
      <w:divBdr>
        <w:top w:val="none" w:sz="0" w:space="0" w:color="auto"/>
        <w:left w:val="none" w:sz="0" w:space="0" w:color="auto"/>
        <w:bottom w:val="none" w:sz="0" w:space="0" w:color="auto"/>
        <w:right w:val="none" w:sz="0" w:space="0" w:color="auto"/>
      </w:divBdr>
    </w:div>
    <w:div w:id="1967663051">
      <w:bodyDiv w:val="1"/>
      <w:marLeft w:val="0"/>
      <w:marRight w:val="0"/>
      <w:marTop w:val="0"/>
      <w:marBottom w:val="0"/>
      <w:divBdr>
        <w:top w:val="none" w:sz="0" w:space="0" w:color="auto"/>
        <w:left w:val="none" w:sz="0" w:space="0" w:color="auto"/>
        <w:bottom w:val="none" w:sz="0" w:space="0" w:color="auto"/>
        <w:right w:val="none" w:sz="0" w:space="0" w:color="auto"/>
      </w:divBdr>
      <w:divsChild>
        <w:div w:id="1473329262">
          <w:marLeft w:val="0"/>
          <w:marRight w:val="0"/>
          <w:marTop w:val="0"/>
          <w:marBottom w:val="0"/>
          <w:divBdr>
            <w:top w:val="none" w:sz="0" w:space="0" w:color="auto"/>
            <w:left w:val="none" w:sz="0" w:space="0" w:color="auto"/>
            <w:bottom w:val="none" w:sz="0" w:space="0" w:color="auto"/>
            <w:right w:val="none" w:sz="0" w:space="0" w:color="auto"/>
          </w:divBdr>
          <w:divsChild>
            <w:div w:id="17590295">
              <w:marLeft w:val="0"/>
              <w:marRight w:val="0"/>
              <w:marTop w:val="0"/>
              <w:marBottom w:val="0"/>
              <w:divBdr>
                <w:top w:val="none" w:sz="0" w:space="0" w:color="auto"/>
                <w:left w:val="none" w:sz="0" w:space="0" w:color="auto"/>
                <w:bottom w:val="none" w:sz="0" w:space="0" w:color="auto"/>
                <w:right w:val="none" w:sz="0" w:space="0" w:color="auto"/>
              </w:divBdr>
              <w:divsChild>
                <w:div w:id="1619988237">
                  <w:marLeft w:val="0"/>
                  <w:marRight w:val="0"/>
                  <w:marTop w:val="0"/>
                  <w:marBottom w:val="0"/>
                  <w:divBdr>
                    <w:top w:val="none" w:sz="0" w:space="0" w:color="auto"/>
                    <w:left w:val="none" w:sz="0" w:space="0" w:color="auto"/>
                    <w:bottom w:val="none" w:sz="0" w:space="0" w:color="auto"/>
                    <w:right w:val="none" w:sz="0" w:space="0" w:color="auto"/>
                  </w:divBdr>
                  <w:divsChild>
                    <w:div w:id="1658612172">
                      <w:marLeft w:val="0"/>
                      <w:marRight w:val="0"/>
                      <w:marTop w:val="0"/>
                      <w:marBottom w:val="0"/>
                      <w:divBdr>
                        <w:top w:val="none" w:sz="0" w:space="0" w:color="auto"/>
                        <w:left w:val="none" w:sz="0" w:space="0" w:color="auto"/>
                        <w:bottom w:val="none" w:sz="0" w:space="0" w:color="auto"/>
                        <w:right w:val="none" w:sz="0" w:space="0" w:color="auto"/>
                      </w:divBdr>
                      <w:divsChild>
                        <w:div w:id="395708462">
                          <w:marLeft w:val="0"/>
                          <w:marRight w:val="0"/>
                          <w:marTop w:val="0"/>
                          <w:marBottom w:val="0"/>
                          <w:divBdr>
                            <w:top w:val="none" w:sz="0" w:space="0" w:color="auto"/>
                            <w:left w:val="none" w:sz="0" w:space="0" w:color="auto"/>
                            <w:bottom w:val="none" w:sz="0" w:space="0" w:color="auto"/>
                            <w:right w:val="none" w:sz="0" w:space="0" w:color="auto"/>
                          </w:divBdr>
                          <w:divsChild>
                            <w:div w:id="851992463">
                              <w:marLeft w:val="0"/>
                              <w:marRight w:val="0"/>
                              <w:marTop w:val="0"/>
                              <w:marBottom w:val="0"/>
                              <w:divBdr>
                                <w:top w:val="none" w:sz="0" w:space="0" w:color="auto"/>
                                <w:left w:val="none" w:sz="0" w:space="0" w:color="auto"/>
                                <w:bottom w:val="none" w:sz="0" w:space="0" w:color="auto"/>
                                <w:right w:val="none" w:sz="0" w:space="0" w:color="auto"/>
                              </w:divBdr>
                              <w:divsChild>
                                <w:div w:id="116440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2611500">
      <w:bodyDiv w:val="1"/>
      <w:marLeft w:val="0"/>
      <w:marRight w:val="0"/>
      <w:marTop w:val="0"/>
      <w:marBottom w:val="0"/>
      <w:divBdr>
        <w:top w:val="none" w:sz="0" w:space="0" w:color="auto"/>
        <w:left w:val="none" w:sz="0" w:space="0" w:color="auto"/>
        <w:bottom w:val="none" w:sz="0" w:space="0" w:color="auto"/>
        <w:right w:val="none" w:sz="0" w:space="0" w:color="auto"/>
      </w:divBdr>
    </w:div>
    <w:div w:id="2001733407">
      <w:bodyDiv w:val="1"/>
      <w:marLeft w:val="0"/>
      <w:marRight w:val="0"/>
      <w:marTop w:val="0"/>
      <w:marBottom w:val="0"/>
      <w:divBdr>
        <w:top w:val="none" w:sz="0" w:space="0" w:color="auto"/>
        <w:left w:val="none" w:sz="0" w:space="0" w:color="auto"/>
        <w:bottom w:val="none" w:sz="0" w:space="0" w:color="auto"/>
        <w:right w:val="none" w:sz="0" w:space="0" w:color="auto"/>
      </w:divBdr>
    </w:div>
    <w:div w:id="2003196046">
      <w:bodyDiv w:val="1"/>
      <w:marLeft w:val="0"/>
      <w:marRight w:val="0"/>
      <w:marTop w:val="0"/>
      <w:marBottom w:val="0"/>
      <w:divBdr>
        <w:top w:val="none" w:sz="0" w:space="0" w:color="auto"/>
        <w:left w:val="none" w:sz="0" w:space="0" w:color="auto"/>
        <w:bottom w:val="none" w:sz="0" w:space="0" w:color="auto"/>
        <w:right w:val="none" w:sz="0" w:space="0" w:color="auto"/>
      </w:divBdr>
    </w:div>
    <w:div w:id="2022509080">
      <w:bodyDiv w:val="1"/>
      <w:marLeft w:val="0"/>
      <w:marRight w:val="0"/>
      <w:marTop w:val="0"/>
      <w:marBottom w:val="0"/>
      <w:divBdr>
        <w:top w:val="none" w:sz="0" w:space="0" w:color="auto"/>
        <w:left w:val="none" w:sz="0" w:space="0" w:color="auto"/>
        <w:bottom w:val="none" w:sz="0" w:space="0" w:color="auto"/>
        <w:right w:val="none" w:sz="0" w:space="0" w:color="auto"/>
      </w:divBdr>
    </w:div>
    <w:div w:id="2041004811">
      <w:bodyDiv w:val="1"/>
      <w:marLeft w:val="0"/>
      <w:marRight w:val="0"/>
      <w:marTop w:val="0"/>
      <w:marBottom w:val="0"/>
      <w:divBdr>
        <w:top w:val="none" w:sz="0" w:space="0" w:color="auto"/>
        <w:left w:val="none" w:sz="0" w:space="0" w:color="auto"/>
        <w:bottom w:val="none" w:sz="0" w:space="0" w:color="auto"/>
        <w:right w:val="none" w:sz="0" w:space="0" w:color="auto"/>
      </w:divBdr>
    </w:div>
    <w:div w:id="2048673431">
      <w:bodyDiv w:val="1"/>
      <w:marLeft w:val="0"/>
      <w:marRight w:val="0"/>
      <w:marTop w:val="0"/>
      <w:marBottom w:val="0"/>
      <w:divBdr>
        <w:top w:val="none" w:sz="0" w:space="0" w:color="auto"/>
        <w:left w:val="none" w:sz="0" w:space="0" w:color="auto"/>
        <w:bottom w:val="none" w:sz="0" w:space="0" w:color="auto"/>
        <w:right w:val="none" w:sz="0" w:space="0" w:color="auto"/>
      </w:divBdr>
      <w:divsChild>
        <w:div w:id="830411850">
          <w:marLeft w:val="0"/>
          <w:marRight w:val="0"/>
          <w:marTop w:val="0"/>
          <w:marBottom w:val="0"/>
          <w:divBdr>
            <w:top w:val="none" w:sz="0" w:space="0" w:color="auto"/>
            <w:left w:val="none" w:sz="0" w:space="0" w:color="auto"/>
            <w:bottom w:val="none" w:sz="0" w:space="0" w:color="auto"/>
            <w:right w:val="none" w:sz="0" w:space="0" w:color="auto"/>
          </w:divBdr>
          <w:divsChild>
            <w:div w:id="1559702762">
              <w:marLeft w:val="0"/>
              <w:marRight w:val="0"/>
              <w:marTop w:val="0"/>
              <w:marBottom w:val="0"/>
              <w:divBdr>
                <w:top w:val="none" w:sz="0" w:space="0" w:color="auto"/>
                <w:left w:val="none" w:sz="0" w:space="0" w:color="auto"/>
                <w:bottom w:val="none" w:sz="0" w:space="0" w:color="auto"/>
                <w:right w:val="none" w:sz="0" w:space="0" w:color="auto"/>
              </w:divBdr>
              <w:divsChild>
                <w:div w:id="190205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hyperlink" Target="mailto:jacques.pirenne@uzleuven.be" TargetMode="Externa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image" Target="media/image1.png"/><Relationship Id="rId42" Type="http://schemas.openxmlformats.org/officeDocument/2006/relationships/hyperlink" Target="mailto:m.kuizenga@organ-assist.nl" TargetMode="External"/><Relationship Id="rId47" Type="http://schemas.openxmlformats.org/officeDocument/2006/relationships/hyperlink" Target="http://www.cope-eu.org" TargetMode="External"/><Relationship Id="rId50" Type="http://schemas.openxmlformats.org/officeDocument/2006/relationships/hyperlink" Target="http://www.eurotransplant.nl" TargetMode="Externa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hyperlink" Target="mailto:heather.house@admin.ox.ac.uk" TargetMode="External"/><Relationship Id="rId46"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styles" Target="styles.xml"/><Relationship Id="rId41" Type="http://schemas.openxmlformats.org/officeDocument/2006/relationships/hyperlink" Target="mailto:ina.jochmans@uzleuven.be"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hyperlink" Target="http://cordis.europa.eu/home_en.html" TargetMode="External"/><Relationship Id="rId40" Type="http://schemas.openxmlformats.org/officeDocument/2006/relationships/hyperlink" Target="mailto:ina.jochmans@uzleuven.be" TargetMode="External"/><Relationship Id="rId45" Type="http://schemas.openxmlformats.org/officeDocument/2006/relationships/image" Target="media/image2.jpeg"/><Relationship Id="rId53"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numbering" Target="numbering.xml"/><Relationship Id="rId36" Type="http://schemas.openxmlformats.org/officeDocument/2006/relationships/header" Target="header1.xml"/><Relationship Id="rId49" Type="http://schemas.openxmlformats.org/officeDocument/2006/relationships/hyperlink" Target="http://www.uktransplant.org.uk/ukt/statistics" TargetMode="Externa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4" Type="http://schemas.openxmlformats.org/officeDocument/2006/relationships/chart" Target="charts/chart1.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settings" Target="settings.xml"/><Relationship Id="rId35" Type="http://schemas.openxmlformats.org/officeDocument/2006/relationships/footer" Target="footer1.xml"/><Relationship Id="rId43" Type="http://schemas.openxmlformats.org/officeDocument/2006/relationships/hyperlink" Target="mailto:medassist@home.nl" TargetMode="External"/><Relationship Id="rId48" Type="http://schemas.openxmlformats.org/officeDocument/2006/relationships/image" Target="media/image4.png"/><Relationship Id="rId56" Type="http://schemas.microsoft.com/office/2007/relationships/stylesWithEffects" Target="stylesWithEffects.xml"/><Relationship Id="rId8" Type="http://schemas.openxmlformats.org/officeDocument/2006/relationships/customXml" Target="../customXml/item8.xml"/><Relationship Id="rId51" Type="http://schemas.openxmlformats.org/officeDocument/2006/relationships/hyperlink" Target="http://www.nkdep.nih.gov/lab-evaluation/gfr/creatinine-standardization.shtml"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as-srv-01\homes_50000600\u0060176\Studies\COPE\WP4\DCD%20ag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nl-BE"/>
  <c:chart>
    <c:plotArea>
      <c:layout/>
      <c:lineChart>
        <c:grouping val="standard"/>
        <c:ser>
          <c:idx val="0"/>
          <c:order val="0"/>
          <c:tx>
            <c:strRef>
              <c:f>'COPE region 50+'!$B$23</c:f>
              <c:strCache>
                <c:ptCount val="1"/>
                <c:pt idx="0">
                  <c:v>B</c:v>
                </c:pt>
              </c:strCache>
            </c:strRef>
          </c:tx>
          <c:marker>
            <c:symbol val="none"/>
          </c:marker>
          <c:cat>
            <c:numRef>
              <c:f>'COPE region 50+'!$A$24:$A$36</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'COPE region 50+'!$B$24:$B$36</c:f>
              <c:numCache>
                <c:formatCode>0%</c:formatCode>
                <c:ptCount val="10"/>
                <c:pt idx="0">
                  <c:v>0.36363636363636381</c:v>
                </c:pt>
                <c:pt idx="1">
                  <c:v>0.60000000000000064</c:v>
                </c:pt>
                <c:pt idx="2">
                  <c:v>0.2</c:v>
                </c:pt>
                <c:pt idx="3">
                  <c:v>0.40740740740740738</c:v>
                </c:pt>
                <c:pt idx="4">
                  <c:v>0.52631578947368418</c:v>
                </c:pt>
                <c:pt idx="5">
                  <c:v>0.5135135135135136</c:v>
                </c:pt>
                <c:pt idx="6">
                  <c:v>0.33333333333333331</c:v>
                </c:pt>
                <c:pt idx="7">
                  <c:v>0.63414634146341464</c:v>
                </c:pt>
                <c:pt idx="8">
                  <c:v>0.47368421052631576</c:v>
                </c:pt>
                <c:pt idx="9">
                  <c:v>0.59701492537313461</c:v>
                </c:pt>
              </c:numCache>
            </c:numRef>
          </c:val>
        </c:ser>
        <c:ser>
          <c:idx val="1"/>
          <c:order val="1"/>
          <c:tx>
            <c:strRef>
              <c:f>'COPE region 50+'!$C$23</c:f>
              <c:strCache>
                <c:ptCount val="1"/>
                <c:pt idx="0">
                  <c:v>Ndl</c:v>
                </c:pt>
              </c:strCache>
            </c:strRef>
          </c:tx>
          <c:marker>
            <c:symbol val="none"/>
          </c:marker>
          <c:cat>
            <c:numRef>
              <c:f>'COPE region 50+'!$A$24:$A$36</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'COPE region 50+'!$C$24:$C$36</c:f>
              <c:numCache>
                <c:formatCode>0%</c:formatCode>
                <c:ptCount val="10"/>
                <c:pt idx="0">
                  <c:v>0.4605263157894785</c:v>
                </c:pt>
                <c:pt idx="1">
                  <c:v>0.37037037037037529</c:v>
                </c:pt>
                <c:pt idx="2">
                  <c:v>0.4623655913978561</c:v>
                </c:pt>
                <c:pt idx="3">
                  <c:v>0.45238095238095638</c:v>
                </c:pt>
                <c:pt idx="4">
                  <c:v>0.62500000000000455</c:v>
                </c:pt>
                <c:pt idx="5">
                  <c:v>0.57692307692308487</c:v>
                </c:pt>
                <c:pt idx="6">
                  <c:v>0.55421686746987964</c:v>
                </c:pt>
                <c:pt idx="7">
                  <c:v>0.61538461538461564</c:v>
                </c:pt>
                <c:pt idx="8">
                  <c:v>0.54545454545454541</c:v>
                </c:pt>
                <c:pt idx="9">
                  <c:v>0.64102564102564163</c:v>
                </c:pt>
              </c:numCache>
            </c:numRef>
          </c:val>
        </c:ser>
        <c:ser>
          <c:idx val="2"/>
          <c:order val="2"/>
          <c:tx>
            <c:strRef>
              <c:f>'COPE region 50+'!$D$23</c:f>
              <c:strCache>
                <c:ptCount val="1"/>
                <c:pt idx="0">
                  <c:v>UK</c:v>
                </c:pt>
              </c:strCache>
            </c:strRef>
          </c:tx>
          <c:marker>
            <c:symbol val="none"/>
          </c:marker>
          <c:cat>
            <c:numRef>
              <c:f>'COPE region 50+'!$A$24:$A$36</c:f>
              <c:numCache>
                <c:formatCode>General</c:formatCode>
                <c:ptCount val="10"/>
                <c:pt idx="0">
                  <c:v>2003</c:v>
                </c:pt>
                <c:pt idx="1">
                  <c:v>2004</c:v>
                </c:pt>
                <c:pt idx="2">
                  <c:v>2005</c:v>
                </c:pt>
                <c:pt idx="3">
                  <c:v>2006</c:v>
                </c:pt>
                <c:pt idx="4">
                  <c:v>2007</c:v>
                </c:pt>
                <c:pt idx="5">
                  <c:v>2008</c:v>
                </c:pt>
                <c:pt idx="6">
                  <c:v>2009</c:v>
                </c:pt>
                <c:pt idx="7">
                  <c:v>2010</c:v>
                </c:pt>
                <c:pt idx="8">
                  <c:v>2011</c:v>
                </c:pt>
                <c:pt idx="9">
                  <c:v>2012</c:v>
                </c:pt>
              </c:numCache>
            </c:numRef>
          </c:cat>
          <c:val>
            <c:numRef>
              <c:f>'COPE region 50+'!$D$24:$D$36</c:f>
              <c:numCache>
                <c:formatCode>0%</c:formatCode>
                <c:ptCount val="10"/>
                <c:pt idx="0">
                  <c:v>0.43076923076923085</c:v>
                </c:pt>
                <c:pt idx="1">
                  <c:v>0.4404761904761903</c:v>
                </c:pt>
                <c:pt idx="2">
                  <c:v>0.39166666666667077</c:v>
                </c:pt>
                <c:pt idx="3">
                  <c:v>0.47222222222222232</c:v>
                </c:pt>
                <c:pt idx="4">
                  <c:v>0.47513812154696133</c:v>
                </c:pt>
                <c:pt idx="5">
                  <c:v>0.46456692913386244</c:v>
                </c:pt>
                <c:pt idx="6">
                  <c:v>0.49514563106796339</c:v>
                </c:pt>
                <c:pt idx="7">
                  <c:v>0.63128491620112304</c:v>
                </c:pt>
                <c:pt idx="8">
                  <c:v>0.63307493540052351</c:v>
                </c:pt>
                <c:pt idx="9">
                  <c:v>0.66053169734151995</c:v>
                </c:pt>
              </c:numCache>
            </c:numRef>
          </c:val>
        </c:ser>
        <c:marker val="1"/>
        <c:axId val="92698112"/>
        <c:axId val="92699648"/>
      </c:lineChart>
      <c:catAx>
        <c:axId val="92698112"/>
        <c:scaling>
          <c:orientation val="minMax"/>
        </c:scaling>
        <c:axPos val="b"/>
        <c:numFmt formatCode="General" sourceLinked="1"/>
        <c:majorTickMark val="none"/>
        <c:tickLblPos val="nextTo"/>
        <c:crossAx val="92699648"/>
        <c:crosses val="autoZero"/>
        <c:auto val="1"/>
        <c:lblAlgn val="ctr"/>
        <c:lblOffset val="100"/>
      </c:catAx>
      <c:valAx>
        <c:axId val="92699648"/>
        <c:scaling>
          <c:orientation val="minMax"/>
          <c:max val="0.8"/>
        </c:scaling>
        <c:axPos val="l"/>
        <c:majorGridlines/>
        <c:title>
          <c:tx>
            <c:rich>
              <a:bodyPr rot="-5400000" vert="horz"/>
              <a:lstStyle/>
              <a:p>
                <a:pPr>
                  <a:defRPr/>
                </a:pPr>
                <a:r>
                  <a:rPr lang="en-US"/>
                  <a:t>Effective DCD III donors 50+ (%</a:t>
                </a:r>
                <a:r>
                  <a:rPr lang="en-US" baseline="0"/>
                  <a:t> to total DCD</a:t>
                </a:r>
                <a:r>
                  <a:rPr lang="en-US"/>
                  <a:t>)</a:t>
                </a:r>
              </a:p>
            </c:rich>
          </c:tx>
          <c:layout/>
        </c:title>
        <c:numFmt formatCode="0%" sourceLinked="1"/>
        <c:majorTickMark val="none"/>
        <c:tickLblPos val="nextTo"/>
        <c:crossAx val="92698112"/>
        <c:crosses val="autoZero"/>
        <c:crossBetween val="between"/>
      </c:valAx>
      <c:dTable>
        <c:showHorzBorder val="1"/>
        <c:showVertBorder val="1"/>
        <c:showOutline val="1"/>
        <c:showKeys val="1"/>
      </c:dTable>
    </c:plotArea>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2013-06-06T00:00:00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1E44B9A7-4682-48D8-A58F-D4309F484A65}">
  <ds:schemaRefs>
    <ds:schemaRef ds:uri="http://schemas.openxmlformats.org/officeDocument/2006/bibliography"/>
  </ds:schemaRefs>
</ds:datastoreItem>
</file>

<file path=customXml/itemProps11.xml><?xml version="1.0" encoding="utf-8"?>
<ds:datastoreItem xmlns:ds="http://schemas.openxmlformats.org/officeDocument/2006/customXml" ds:itemID="{8ACE7D55-7CAF-4EFD-AA73-BA78EAC81AFE}">
  <ds:schemaRefs>
    <ds:schemaRef ds:uri="http://schemas.openxmlformats.org/officeDocument/2006/bibliography"/>
  </ds:schemaRefs>
</ds:datastoreItem>
</file>

<file path=customXml/itemProps12.xml><?xml version="1.0" encoding="utf-8"?>
<ds:datastoreItem xmlns:ds="http://schemas.openxmlformats.org/officeDocument/2006/customXml" ds:itemID="{E323E4E3-A590-4D2E-80D7-A51113C436A1}">
  <ds:schemaRefs>
    <ds:schemaRef ds:uri="http://schemas.openxmlformats.org/officeDocument/2006/bibliography"/>
  </ds:schemaRefs>
</ds:datastoreItem>
</file>

<file path=customXml/itemProps13.xml><?xml version="1.0" encoding="utf-8"?>
<ds:datastoreItem xmlns:ds="http://schemas.openxmlformats.org/officeDocument/2006/customXml" ds:itemID="{3FB1AEAD-B8DF-4BE2-8B87-8B8E7F60B520}">
  <ds:schemaRefs>
    <ds:schemaRef ds:uri="http://schemas.openxmlformats.org/officeDocument/2006/bibliography"/>
  </ds:schemaRefs>
</ds:datastoreItem>
</file>

<file path=customXml/itemProps14.xml><?xml version="1.0" encoding="utf-8"?>
<ds:datastoreItem xmlns:ds="http://schemas.openxmlformats.org/officeDocument/2006/customXml" ds:itemID="{0B1A6333-4D64-4C4C-872B-906FC9E977AA}">
  <ds:schemaRefs>
    <ds:schemaRef ds:uri="http://schemas.openxmlformats.org/officeDocument/2006/bibliography"/>
  </ds:schemaRefs>
</ds:datastoreItem>
</file>

<file path=customXml/itemProps15.xml><?xml version="1.0" encoding="utf-8"?>
<ds:datastoreItem xmlns:ds="http://schemas.openxmlformats.org/officeDocument/2006/customXml" ds:itemID="{8090A737-6C08-4F2C-8F4B-A4117A80695E}">
  <ds:schemaRefs>
    <ds:schemaRef ds:uri="http://schemas.openxmlformats.org/officeDocument/2006/bibliography"/>
  </ds:schemaRefs>
</ds:datastoreItem>
</file>

<file path=customXml/itemProps16.xml><?xml version="1.0" encoding="utf-8"?>
<ds:datastoreItem xmlns:ds="http://schemas.openxmlformats.org/officeDocument/2006/customXml" ds:itemID="{DF2F000E-6744-48B4-86E8-D091C662C1CA}">
  <ds:schemaRefs>
    <ds:schemaRef ds:uri="http://schemas.openxmlformats.org/officeDocument/2006/bibliography"/>
  </ds:schemaRefs>
</ds:datastoreItem>
</file>

<file path=customXml/itemProps17.xml><?xml version="1.0" encoding="utf-8"?>
<ds:datastoreItem xmlns:ds="http://schemas.openxmlformats.org/officeDocument/2006/customXml" ds:itemID="{F9A586A3-38D0-467B-B34C-50B9F273981A}">
  <ds:schemaRefs>
    <ds:schemaRef ds:uri="http://schemas.openxmlformats.org/officeDocument/2006/bibliography"/>
  </ds:schemaRefs>
</ds:datastoreItem>
</file>

<file path=customXml/itemProps18.xml><?xml version="1.0" encoding="utf-8"?>
<ds:datastoreItem xmlns:ds="http://schemas.openxmlformats.org/officeDocument/2006/customXml" ds:itemID="{B1618EC1-4BD4-4A6D-A8DF-3F4EFB29BB5D}">
  <ds:schemaRefs>
    <ds:schemaRef ds:uri="http://schemas.openxmlformats.org/officeDocument/2006/bibliography"/>
  </ds:schemaRefs>
</ds:datastoreItem>
</file>

<file path=customXml/itemProps19.xml><?xml version="1.0" encoding="utf-8"?>
<ds:datastoreItem xmlns:ds="http://schemas.openxmlformats.org/officeDocument/2006/customXml" ds:itemID="{CE394336-A0D8-48C5-B1CC-4EF8AFE88E0E}">
  <ds:schemaRefs>
    <ds:schemaRef ds:uri="http://schemas.openxmlformats.org/officeDocument/2006/bibliography"/>
  </ds:schemaRefs>
</ds:datastoreItem>
</file>

<file path=customXml/itemProps2.xml><?xml version="1.0" encoding="utf-8"?>
<ds:datastoreItem xmlns:ds="http://schemas.openxmlformats.org/officeDocument/2006/customXml" ds:itemID="{AFFC0053-B344-4188-A303-54B8909FB992}">
  <ds:schemaRefs>
    <ds:schemaRef ds:uri="http://schemas.openxmlformats.org/officeDocument/2006/bibliography"/>
  </ds:schemaRefs>
</ds:datastoreItem>
</file>

<file path=customXml/itemProps20.xml><?xml version="1.0" encoding="utf-8"?>
<ds:datastoreItem xmlns:ds="http://schemas.openxmlformats.org/officeDocument/2006/customXml" ds:itemID="{3460D6CD-5C6C-4AA3-8C98-2965177EF304}">
  <ds:schemaRefs>
    <ds:schemaRef ds:uri="http://schemas.openxmlformats.org/officeDocument/2006/bibliography"/>
  </ds:schemaRefs>
</ds:datastoreItem>
</file>

<file path=customXml/itemProps21.xml><?xml version="1.0" encoding="utf-8"?>
<ds:datastoreItem xmlns:ds="http://schemas.openxmlformats.org/officeDocument/2006/customXml" ds:itemID="{A1B24C4F-2578-4498-8B67-6F207795F2E3}">
  <ds:schemaRefs>
    <ds:schemaRef ds:uri="http://schemas.openxmlformats.org/officeDocument/2006/bibliography"/>
  </ds:schemaRefs>
</ds:datastoreItem>
</file>

<file path=customXml/itemProps22.xml><?xml version="1.0" encoding="utf-8"?>
<ds:datastoreItem xmlns:ds="http://schemas.openxmlformats.org/officeDocument/2006/customXml" ds:itemID="{15244329-ED8D-4A94-A76E-82CD735068F2}">
  <ds:schemaRefs>
    <ds:schemaRef ds:uri="http://schemas.openxmlformats.org/officeDocument/2006/bibliography"/>
  </ds:schemaRefs>
</ds:datastoreItem>
</file>

<file path=customXml/itemProps23.xml><?xml version="1.0" encoding="utf-8"?>
<ds:datastoreItem xmlns:ds="http://schemas.openxmlformats.org/officeDocument/2006/customXml" ds:itemID="{F8BAEF49-ECC6-4546-BFD2-37961219DD2A}">
  <ds:schemaRefs>
    <ds:schemaRef ds:uri="http://schemas.openxmlformats.org/officeDocument/2006/bibliography"/>
  </ds:schemaRefs>
</ds:datastoreItem>
</file>

<file path=customXml/itemProps24.xml><?xml version="1.0" encoding="utf-8"?>
<ds:datastoreItem xmlns:ds="http://schemas.openxmlformats.org/officeDocument/2006/customXml" ds:itemID="{8B037B27-54FD-4C1C-8C8F-8E13896F3074}">
  <ds:schemaRefs>
    <ds:schemaRef ds:uri="http://schemas.openxmlformats.org/officeDocument/2006/bibliography"/>
  </ds:schemaRefs>
</ds:datastoreItem>
</file>

<file path=customXml/itemProps25.xml><?xml version="1.0" encoding="utf-8"?>
<ds:datastoreItem xmlns:ds="http://schemas.openxmlformats.org/officeDocument/2006/customXml" ds:itemID="{84E5E062-E3ED-4179-B6A3-55C36A46DA5D}">
  <ds:schemaRefs>
    <ds:schemaRef ds:uri="http://schemas.openxmlformats.org/officeDocument/2006/bibliography"/>
  </ds:schemaRefs>
</ds:datastoreItem>
</file>

<file path=customXml/itemProps26.xml><?xml version="1.0" encoding="utf-8"?>
<ds:datastoreItem xmlns:ds="http://schemas.openxmlformats.org/officeDocument/2006/customXml" ds:itemID="{0FEC94E9-5DDB-403A-8CC7-47E4187F725D}">
  <ds:schemaRefs>
    <ds:schemaRef ds:uri="http://schemas.openxmlformats.org/officeDocument/2006/bibliography"/>
  </ds:schemaRefs>
</ds:datastoreItem>
</file>

<file path=customXml/itemProps27.xml><?xml version="1.0" encoding="utf-8"?>
<ds:datastoreItem xmlns:ds="http://schemas.openxmlformats.org/officeDocument/2006/customXml" ds:itemID="{F6F64661-4F40-40CA-8435-763A835EEB61}">
  <ds:schemaRefs>
    <ds:schemaRef ds:uri="http://schemas.openxmlformats.org/officeDocument/2006/bibliography"/>
  </ds:schemaRefs>
</ds:datastoreItem>
</file>

<file path=customXml/itemProps3.xml><?xml version="1.0" encoding="utf-8"?>
<ds:datastoreItem xmlns:ds="http://schemas.openxmlformats.org/officeDocument/2006/customXml" ds:itemID="{DEB6DEED-4702-4170-82FB-3CA7CB4C6704}">
  <ds:schemaRefs>
    <ds:schemaRef ds:uri="http://schemas.openxmlformats.org/officeDocument/2006/bibliography"/>
  </ds:schemaRefs>
</ds:datastoreItem>
</file>

<file path=customXml/itemProps4.xml><?xml version="1.0" encoding="utf-8"?>
<ds:datastoreItem xmlns:ds="http://schemas.openxmlformats.org/officeDocument/2006/customXml" ds:itemID="{C118CBEC-2B82-4DED-BEF0-C56FB888B677}">
  <ds:schemaRefs>
    <ds:schemaRef ds:uri="http://schemas.openxmlformats.org/officeDocument/2006/bibliography"/>
  </ds:schemaRefs>
</ds:datastoreItem>
</file>

<file path=customXml/itemProps5.xml><?xml version="1.0" encoding="utf-8"?>
<ds:datastoreItem xmlns:ds="http://schemas.openxmlformats.org/officeDocument/2006/customXml" ds:itemID="{CFD76D9F-4A9A-41B9-9AF0-8ABFCEFFED15}">
  <ds:schemaRefs>
    <ds:schemaRef ds:uri="http://schemas.openxmlformats.org/officeDocument/2006/bibliography"/>
  </ds:schemaRefs>
</ds:datastoreItem>
</file>

<file path=customXml/itemProps6.xml><?xml version="1.0" encoding="utf-8"?>
<ds:datastoreItem xmlns:ds="http://schemas.openxmlformats.org/officeDocument/2006/customXml" ds:itemID="{CDCE9604-B1CF-4154-A399-C5246636EEEF}">
  <ds:schemaRefs>
    <ds:schemaRef ds:uri="http://schemas.openxmlformats.org/officeDocument/2006/bibliography"/>
  </ds:schemaRefs>
</ds:datastoreItem>
</file>

<file path=customXml/itemProps7.xml><?xml version="1.0" encoding="utf-8"?>
<ds:datastoreItem xmlns:ds="http://schemas.openxmlformats.org/officeDocument/2006/customXml" ds:itemID="{8EA79DB7-F3BB-46EF-9437-749D121AF81B}">
  <ds:schemaRefs>
    <ds:schemaRef ds:uri="http://schemas.openxmlformats.org/officeDocument/2006/bibliography"/>
  </ds:schemaRefs>
</ds:datastoreItem>
</file>

<file path=customXml/itemProps8.xml><?xml version="1.0" encoding="utf-8"?>
<ds:datastoreItem xmlns:ds="http://schemas.openxmlformats.org/officeDocument/2006/customXml" ds:itemID="{6477DA5D-D143-4AE7-986B-7493D8D51BEC}">
  <ds:schemaRefs>
    <ds:schemaRef ds:uri="http://schemas.openxmlformats.org/officeDocument/2006/bibliography"/>
  </ds:schemaRefs>
</ds:datastoreItem>
</file>

<file path=customXml/itemProps9.xml><?xml version="1.0" encoding="utf-8"?>
<ds:datastoreItem xmlns:ds="http://schemas.openxmlformats.org/officeDocument/2006/customXml" ds:itemID="{348A406E-B9EE-4EFE-ADEE-05BDB0184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70</Pages>
  <Words>25721</Words>
  <Characters>141469</Characters>
  <Application>Microsoft Office Word</Application>
  <DocSecurity>0</DocSecurity>
  <Lines>1178</Lines>
  <Paragraphs>333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COMPARDT Trial</vt:lpstr>
      <vt:lpstr>COMPARDT Trial</vt:lpstr>
    </vt:vector>
  </TitlesOfParts>
  <Company>KULEUVEN</Company>
  <LinksUpToDate>false</LinksUpToDate>
  <CharactersWithSpaces>166857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COMPARDT Trial</dc:title>
  <dc:creator>Ina Jochmans</dc:creator>
  <cp:lastModifiedBy>Sarah Mertens</cp:lastModifiedBy>
  <cp:revision>4</cp:revision>
  <cp:lastPrinted>2014-04-02T13:24:00Z</cp:lastPrinted>
  <dcterms:created xsi:type="dcterms:W3CDTF">2014-08-27T09:22:00Z</dcterms:created>
  <dcterms:modified xsi:type="dcterms:W3CDTF">2014-08-27T09:24:00Z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-1013056369</vt:i4>
  </property>
</Properties>
</file>