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B146" w14:textId="77777777" w:rsidR="0041457D" w:rsidRPr="00502B6D" w:rsidRDefault="00543065" w:rsidP="00411508">
      <w:pPr>
        <w:pStyle w:val="Kop1"/>
        <w:rPr>
          <w:lang w:val="en-US"/>
        </w:rPr>
      </w:pPr>
      <w:r>
        <w:rPr>
          <w:lang w:val="en-US"/>
        </w:rPr>
        <w:t>COPE-COMPARE</w:t>
      </w:r>
      <w:r w:rsidR="00411508" w:rsidRPr="00502B6D">
        <w:rPr>
          <w:lang w:val="en-US"/>
        </w:rPr>
        <w:t>: Procurement data</w:t>
      </w:r>
    </w:p>
    <w:p w14:paraId="528089D1" w14:textId="77777777" w:rsidR="00411508" w:rsidRPr="00502B6D" w:rsidRDefault="00411508" w:rsidP="00691417">
      <w:pPr>
        <w:rPr>
          <w:lang w:val="en-US"/>
        </w:rPr>
      </w:pPr>
    </w:p>
    <w:p w14:paraId="28340A64" w14:textId="77777777" w:rsidR="00543065" w:rsidRDefault="00411508" w:rsidP="00411508">
      <w:pPr>
        <w:rPr>
          <w:sz w:val="24"/>
          <w:szCs w:val="24"/>
          <w:lang w:val="en-US"/>
        </w:rPr>
      </w:pPr>
      <w:r w:rsidRPr="008C6DEB">
        <w:rPr>
          <w:b/>
          <w:sz w:val="28"/>
          <w:szCs w:val="24"/>
          <w:lang w:val="en-US"/>
        </w:rPr>
        <w:t>Trial ID:</w:t>
      </w:r>
      <w:r w:rsidRPr="00691417">
        <w:rPr>
          <w:sz w:val="24"/>
          <w:szCs w:val="24"/>
          <w:lang w:val="en-US"/>
        </w:rPr>
        <w:t xml:space="preserve"> WP</w:t>
      </w:r>
      <w:r w:rsidR="00543065">
        <w:rPr>
          <w:sz w:val="24"/>
          <w:szCs w:val="24"/>
          <w:lang w:val="en-US"/>
        </w:rPr>
        <w:t>4 __</w:t>
      </w:r>
      <w:r w:rsidR="008C6DEB">
        <w:rPr>
          <w:sz w:val="24"/>
          <w:szCs w:val="24"/>
          <w:lang w:val="en-US"/>
        </w:rPr>
        <w:t>_____</w:t>
      </w:r>
    </w:p>
    <w:p w14:paraId="6F7F74A5" w14:textId="77777777" w:rsidR="00543065" w:rsidRDefault="00543065" w:rsidP="005352E7">
      <w:pPr>
        <w:spacing w:after="0"/>
        <w:rPr>
          <w:sz w:val="24"/>
          <w:szCs w:val="24"/>
          <w:lang w:val="en-US"/>
        </w:rPr>
      </w:pPr>
      <w:r w:rsidRPr="00B81BCE">
        <w:rPr>
          <w:sz w:val="24"/>
          <w:szCs w:val="24"/>
          <w:lang w:val="en-US"/>
        </w:rPr>
        <w:t xml:space="preserve">Retrieval Team: </w:t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</w:p>
    <w:p w14:paraId="07AAC160" w14:textId="77777777" w:rsidR="005352E7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ins w:id="0" w:author="Ally Bradley" w:date="2015-08-25T15:23:00Z"/>
          <w:sz w:val="24"/>
          <w:szCs w:val="24"/>
          <w:lang w:val="en-US"/>
        </w:rPr>
      </w:pPr>
      <w:ins w:id="1" w:author="Ally Bradley" w:date="2015-08-25T15:23:00Z">
        <w:r w:rsidRPr="009601BE">
          <w:rPr>
            <w:sz w:val="24"/>
            <w:szCs w:val="24"/>
            <w:lang w:val="en-US"/>
          </w:rPr>
          <w:t>15 Churchill Hospital Oxford, United Kingdom</w:t>
        </w:r>
      </w:ins>
    </w:p>
    <w:p w14:paraId="56FB522F" w14:textId="77777777" w:rsidR="002B3C7B" w:rsidRDefault="002B3C7B" w:rsidP="002B3C7B">
      <w:pPr>
        <w:pStyle w:val="Lijstalinea"/>
        <w:numPr>
          <w:ilvl w:val="0"/>
          <w:numId w:val="7"/>
        </w:numPr>
        <w:spacing w:after="0"/>
        <w:ind w:firstLine="131"/>
        <w:rPr>
          <w:ins w:id="2" w:author="Ally Bradley" w:date="2015-08-25T15:23:00Z"/>
          <w:sz w:val="24"/>
          <w:szCs w:val="24"/>
          <w:lang w:val="en-US"/>
        </w:rPr>
      </w:pPr>
      <w:ins w:id="3" w:author="Ally Bradley" w:date="2015-08-25T15:23:00Z">
        <w:r>
          <w:rPr>
            <w:sz w:val="24"/>
            <w:szCs w:val="24"/>
            <w:lang w:val="en-US"/>
          </w:rPr>
          <w:t>16 Cambridge</w:t>
        </w:r>
      </w:ins>
    </w:p>
    <w:p w14:paraId="028CAB05" w14:textId="77777777" w:rsidR="002B3C7B" w:rsidRDefault="002B3C7B" w:rsidP="002B3C7B">
      <w:pPr>
        <w:pStyle w:val="Lijstalinea"/>
        <w:numPr>
          <w:ilvl w:val="0"/>
          <w:numId w:val="7"/>
        </w:numPr>
        <w:spacing w:after="0"/>
        <w:ind w:firstLine="131"/>
        <w:rPr>
          <w:ins w:id="4" w:author="Ally Bradley" w:date="2015-08-25T15:23:00Z"/>
          <w:sz w:val="24"/>
          <w:szCs w:val="24"/>
          <w:lang w:val="en-US"/>
        </w:rPr>
      </w:pPr>
      <w:ins w:id="5" w:author="Ally Bradley" w:date="2015-08-25T15:23:00Z">
        <w:r>
          <w:rPr>
            <w:sz w:val="24"/>
            <w:szCs w:val="24"/>
            <w:lang w:val="en-US"/>
          </w:rPr>
          <w:t>17 Cardiff</w:t>
        </w:r>
      </w:ins>
    </w:p>
    <w:p w14:paraId="69899F67" w14:textId="77777777" w:rsidR="002B3C7B" w:rsidRDefault="002B3C7B" w:rsidP="002B3C7B">
      <w:pPr>
        <w:pStyle w:val="Lijstalinea"/>
        <w:numPr>
          <w:ilvl w:val="0"/>
          <w:numId w:val="7"/>
        </w:numPr>
        <w:spacing w:after="0"/>
        <w:ind w:firstLine="131"/>
        <w:rPr>
          <w:ins w:id="6" w:author="Ally Bradley" w:date="2015-08-25T15:23:00Z"/>
          <w:sz w:val="24"/>
          <w:szCs w:val="24"/>
          <w:lang w:val="en-US"/>
        </w:rPr>
      </w:pPr>
      <w:ins w:id="7" w:author="Ally Bradley" w:date="2015-08-25T15:23:00Z">
        <w:r>
          <w:rPr>
            <w:sz w:val="24"/>
            <w:szCs w:val="24"/>
            <w:lang w:val="en-US"/>
          </w:rPr>
          <w:t>18 Coventry</w:t>
        </w:r>
      </w:ins>
    </w:p>
    <w:p w14:paraId="5FB52249" w14:textId="77777777" w:rsidR="002B3C7B" w:rsidRDefault="002B3C7B" w:rsidP="002B3C7B">
      <w:pPr>
        <w:pStyle w:val="Lijstalinea"/>
        <w:numPr>
          <w:ilvl w:val="0"/>
          <w:numId w:val="7"/>
        </w:numPr>
        <w:spacing w:after="0"/>
        <w:ind w:firstLine="131"/>
        <w:rPr>
          <w:ins w:id="8" w:author="Ally Bradley" w:date="2015-08-25T15:23:00Z"/>
          <w:sz w:val="24"/>
          <w:szCs w:val="24"/>
          <w:lang w:val="en-US"/>
        </w:rPr>
      </w:pPr>
      <w:ins w:id="9" w:author="Ally Bradley" w:date="2015-08-25T15:23:00Z">
        <w:r>
          <w:rPr>
            <w:sz w:val="24"/>
            <w:szCs w:val="24"/>
            <w:lang w:val="en-US"/>
          </w:rPr>
          <w:t>19 Nottingham</w:t>
        </w:r>
      </w:ins>
    </w:p>
    <w:p w14:paraId="42F142A1" w14:textId="77777777" w:rsidR="002B3C7B" w:rsidRDefault="002B3C7B" w:rsidP="002B3C7B">
      <w:pPr>
        <w:pStyle w:val="Lijstalinea"/>
        <w:numPr>
          <w:ilvl w:val="0"/>
          <w:numId w:val="7"/>
        </w:numPr>
        <w:spacing w:after="0"/>
        <w:ind w:firstLine="131"/>
        <w:rPr>
          <w:ins w:id="10" w:author="Ally Bradley" w:date="2015-08-25T15:23:00Z"/>
          <w:sz w:val="24"/>
          <w:szCs w:val="24"/>
          <w:lang w:val="en-US"/>
        </w:rPr>
      </w:pPr>
      <w:ins w:id="11" w:author="Ally Bradley" w:date="2015-08-25T15:23:00Z">
        <w:r>
          <w:rPr>
            <w:sz w:val="24"/>
            <w:szCs w:val="24"/>
            <w:lang w:val="en-US"/>
          </w:rPr>
          <w:t>20 London Royal Free</w:t>
        </w:r>
      </w:ins>
    </w:p>
    <w:p w14:paraId="3C95FAD9" w14:textId="77777777" w:rsidR="002B3C7B" w:rsidRDefault="002B3C7B" w:rsidP="002B3C7B">
      <w:pPr>
        <w:pStyle w:val="Lijstalinea"/>
        <w:numPr>
          <w:ilvl w:val="0"/>
          <w:numId w:val="7"/>
        </w:numPr>
        <w:spacing w:after="0"/>
        <w:ind w:firstLine="131"/>
        <w:rPr>
          <w:ins w:id="12" w:author="Ally Bradley" w:date="2015-08-25T15:23:00Z"/>
          <w:sz w:val="24"/>
          <w:szCs w:val="24"/>
          <w:lang w:val="en-US"/>
        </w:rPr>
      </w:pPr>
      <w:ins w:id="13" w:author="Ally Bradley" w:date="2015-08-25T15:23:00Z">
        <w:r>
          <w:rPr>
            <w:sz w:val="24"/>
            <w:szCs w:val="24"/>
            <w:lang w:val="en-US"/>
          </w:rPr>
          <w:t>21 London Royal Hospital</w:t>
        </w:r>
      </w:ins>
    </w:p>
    <w:p w14:paraId="60C520EF" w14:textId="77777777" w:rsidR="002B3C7B" w:rsidRDefault="002B3C7B" w:rsidP="002B3C7B">
      <w:pPr>
        <w:pStyle w:val="Lijstalinea"/>
        <w:numPr>
          <w:ilvl w:val="0"/>
          <w:numId w:val="7"/>
        </w:numPr>
        <w:spacing w:after="0"/>
        <w:ind w:firstLine="131"/>
        <w:rPr>
          <w:ins w:id="14" w:author="Ally Bradley" w:date="2015-08-25T15:23:00Z"/>
          <w:sz w:val="24"/>
          <w:szCs w:val="24"/>
          <w:lang w:val="en-US"/>
        </w:rPr>
      </w:pPr>
      <w:ins w:id="15" w:author="Ally Bradley" w:date="2015-08-25T15:23:00Z">
        <w:r>
          <w:rPr>
            <w:sz w:val="24"/>
            <w:szCs w:val="24"/>
            <w:lang w:val="en-US"/>
          </w:rPr>
          <w:t>22 London WLRTC (Hammersmith)</w:t>
        </w:r>
      </w:ins>
    </w:p>
    <w:p w14:paraId="08D37CAF" w14:textId="500656A5" w:rsidR="007F1611" w:rsidRPr="002B3C7B" w:rsidRDefault="002B3C7B" w:rsidP="000428D3">
      <w:pPr>
        <w:pStyle w:val="Lijstalinea"/>
        <w:numPr>
          <w:ilvl w:val="0"/>
          <w:numId w:val="7"/>
        </w:numPr>
        <w:spacing w:after="0"/>
        <w:ind w:firstLine="131"/>
        <w:rPr>
          <w:ins w:id="16" w:author="Ally Bradley" w:date="2015-08-25T15:23:00Z"/>
          <w:sz w:val="24"/>
          <w:szCs w:val="24"/>
          <w:lang w:val="en-US"/>
        </w:rPr>
      </w:pPr>
      <w:ins w:id="17" w:author="Ally Bradley" w:date="2015-08-25T15:23:00Z">
        <w:r w:rsidRPr="002B3C7B">
          <w:rPr>
            <w:sz w:val="24"/>
            <w:szCs w:val="24"/>
            <w:lang w:val="en-US"/>
          </w:rPr>
          <w:t>23 Portsmouth</w:t>
        </w:r>
      </w:ins>
    </w:p>
    <w:p w14:paraId="3462E99E" w14:textId="77777777" w:rsidR="007F1611" w:rsidRDefault="007F1611" w:rsidP="00411508">
      <w:pPr>
        <w:rPr>
          <w:ins w:id="18" w:author="Ally Bradley" w:date="2015-08-25T15:23:00Z"/>
          <w:sz w:val="24"/>
          <w:szCs w:val="24"/>
          <w:lang w:val="en-US"/>
        </w:rPr>
      </w:pPr>
    </w:p>
    <w:p w14:paraId="3CC934DA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41 Universitaire Ziekenhuizen Leuven, Belgium</w:t>
      </w:r>
    </w:p>
    <w:p w14:paraId="0DFD52C9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42 Universitair Ziekenhuis Antwerpen, Belgium</w:t>
      </w:r>
    </w:p>
    <w:p w14:paraId="4A5D965A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43 Universitair Ziekenhuis Brussel, Belgium</w:t>
      </w:r>
    </w:p>
    <w:p w14:paraId="035DD06B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44 Université Catholique de Louvain, Belgium</w:t>
      </w:r>
    </w:p>
    <w:p w14:paraId="4111448E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45 Université Libre de Bruxelles, Belgium</w:t>
      </w:r>
    </w:p>
    <w:p w14:paraId="4E7FD174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46 Centre Hospitalier de Liège, Belgium</w:t>
      </w:r>
    </w:p>
    <w:p w14:paraId="18932F20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47 Universitair Ziekenhuis Gent, Belgium</w:t>
      </w:r>
    </w:p>
    <w:p w14:paraId="6183AC40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51 Universitair Medisch Centrum Groningen, Netherlands</w:t>
      </w:r>
    </w:p>
    <w:p w14:paraId="1373F3FC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52 Maastricht Universitair Centrum, Netherlands</w:t>
      </w:r>
    </w:p>
    <w:p w14:paraId="6263D121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53 Leids Universitair Centrum, Netherlands</w:t>
      </w:r>
    </w:p>
    <w:p w14:paraId="2A5ABCE0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54 Universitair Medisch Centrum Utrecht, Netherlands</w:t>
      </w:r>
    </w:p>
    <w:p w14:paraId="760CA7B3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55 Amsterdams Medisch Centrum, Netherlands</w:t>
      </w:r>
    </w:p>
    <w:p w14:paraId="5E8A856C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56 Universitair Medisch Centrum Nijmegen, Netherlands</w:t>
      </w:r>
    </w:p>
    <w:p w14:paraId="032D62C5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57 Erasmus Medisch Centrum, Netherlands</w:t>
      </w:r>
    </w:p>
    <w:p w14:paraId="7F32CD92" w14:textId="77777777" w:rsidR="005352E7" w:rsidRPr="009601BE" w:rsidRDefault="005352E7" w:rsidP="005352E7">
      <w:pPr>
        <w:pStyle w:val="Lijstalinea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58 VU Medisch Centrum, Netherlands</w:t>
      </w:r>
    </w:p>
    <w:p w14:paraId="5B05481C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</w:t>
      </w:r>
      <w:r w:rsidRPr="00543065">
        <w:rPr>
          <w:sz w:val="18"/>
          <w:szCs w:val="24"/>
          <w:lang w:val="en-US"/>
        </w:rPr>
        <w:t>ET n° or NHSBT n°)</w:t>
      </w:r>
    </w:p>
    <w:p w14:paraId="74AC447E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Age:</w:t>
      </w:r>
    </w:p>
    <w:p w14:paraId="0FCC8C50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Inclusion Criteria checked:</w:t>
      </w:r>
    </w:p>
    <w:p w14:paraId="352F9A53" w14:textId="77777777" w:rsidR="00543065" w:rsidRDefault="00543065" w:rsidP="00AA135F">
      <w:pPr>
        <w:pStyle w:val="Lijstalinea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DCD III &gt; 50 years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7E404401" w14:textId="77777777" w:rsidR="00AA135F" w:rsidRPr="00AA135F" w:rsidRDefault="00AA135F" w:rsidP="00AA135F">
      <w:pPr>
        <w:spacing w:after="0"/>
        <w:rPr>
          <w:sz w:val="24"/>
          <w:szCs w:val="24"/>
          <w:lang w:val="en-US"/>
        </w:rPr>
      </w:pPr>
    </w:p>
    <w:p w14:paraId="027DE31D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of Transplant Technician:</w:t>
      </w:r>
    </w:p>
    <w:p w14:paraId="327E6FAE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Date and Time Phone Call Transplant Coordinator Received:</w:t>
      </w:r>
      <w:r w:rsidR="00411508" w:rsidRPr="00005179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8F3D2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Coordinator:</w:t>
      </w:r>
    </w:p>
    <w:p w14:paraId="0D29007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Coordinator:</w:t>
      </w:r>
    </w:p>
    <w:p w14:paraId="7902C6A4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 of Retrieval:</w:t>
      </w:r>
    </w:p>
    <w:p w14:paraId="7A8B6860" w14:textId="77777777" w:rsidR="00411508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Scheduled Time of Withdrawal Therapy:</w:t>
      </w:r>
      <w:r w:rsidR="00411508" w:rsidRP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___/___/______ Time: ___:___</w:t>
      </w:r>
    </w:p>
    <w:p w14:paraId="5130332B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Time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127E20C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Ice Boxes filled with sufficient amount of Ice</w:t>
      </w:r>
      <w:r w:rsidR="00A27E2D">
        <w:rPr>
          <w:sz w:val="24"/>
          <w:szCs w:val="24"/>
          <w:lang w:val="en-US"/>
        </w:rPr>
        <w:t xml:space="preserve"> (for Kidney Assist)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217AFA4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1B9F2C8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at Donor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5A3B214" w14:textId="77777777" w:rsidR="00005179" w:rsidRDefault="00005179" w:rsidP="00411508">
      <w:pPr>
        <w:rPr>
          <w:sz w:val="24"/>
          <w:szCs w:val="24"/>
          <w:lang w:val="en-US"/>
        </w:rPr>
      </w:pPr>
    </w:p>
    <w:p w14:paraId="53F397C9" w14:textId="77777777" w:rsidR="00390FBD" w:rsidRDefault="00390FBD" w:rsidP="00390FBD">
      <w:pPr>
        <w:pStyle w:val="Kop2"/>
        <w:rPr>
          <w:lang w:val="en-US"/>
        </w:rPr>
      </w:pPr>
      <w:r>
        <w:rPr>
          <w:lang w:val="en-US"/>
        </w:rPr>
        <w:t>Donor Details:</w:t>
      </w:r>
    </w:p>
    <w:p w14:paraId="4312D0C9" w14:textId="77777777" w:rsidR="00390FBD" w:rsidRDefault="007D654F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</w:t>
      </w:r>
      <w:r w:rsidR="00390FBD">
        <w:rPr>
          <w:sz w:val="24"/>
          <w:szCs w:val="24"/>
          <w:lang w:val="en-US"/>
        </w:rPr>
        <w:t xml:space="preserve"> ID</w:t>
      </w:r>
      <w:r w:rsidR="00104B25">
        <w:rPr>
          <w:sz w:val="24"/>
          <w:szCs w:val="24"/>
          <w:lang w:val="en-US"/>
        </w:rPr>
        <w:t>:</w:t>
      </w:r>
    </w:p>
    <w:p w14:paraId="43E095E5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Admission</w:t>
      </w:r>
      <w:r w:rsidR="00A27E2D">
        <w:rPr>
          <w:sz w:val="24"/>
          <w:szCs w:val="24"/>
          <w:lang w:val="en-US"/>
        </w:rPr>
        <w:t xml:space="preserve"> in Hosp</w:t>
      </w:r>
      <w:r w:rsidR="007D654F">
        <w:rPr>
          <w:sz w:val="24"/>
          <w:szCs w:val="24"/>
          <w:lang w:val="en-US"/>
        </w:rPr>
        <w:t>i</w:t>
      </w:r>
      <w:r w:rsidR="00A27E2D">
        <w:rPr>
          <w:sz w:val="24"/>
          <w:szCs w:val="24"/>
          <w:lang w:val="en-US"/>
        </w:rPr>
        <w:t>tal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19E35B18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Admitted to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22A6695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Date of Admission in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6FAE4B2D" w14:textId="77777777" w:rsidR="00104B25" w:rsidRDefault="00A23C3B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</w:t>
      </w:r>
      <w:r w:rsidR="00A27E2D">
        <w:rPr>
          <w:sz w:val="24"/>
          <w:szCs w:val="24"/>
          <w:lang w:val="en-US"/>
        </w:rPr>
        <w:t xml:space="preserve"> procurement</w:t>
      </w:r>
      <w:r w:rsidR="00104B25">
        <w:rPr>
          <w:sz w:val="24"/>
          <w:szCs w:val="24"/>
          <w:lang w:val="en-US"/>
        </w:rPr>
        <w:t>:</w:t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04B25" w:rsidRPr="00691417">
        <w:rPr>
          <w:sz w:val="24"/>
          <w:szCs w:val="24"/>
          <w:lang w:val="en-US"/>
        </w:rPr>
        <w:t>___/___/______</w:t>
      </w:r>
    </w:p>
    <w:p w14:paraId="0C86F084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2FC5B279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Weight (Kg):</w:t>
      </w:r>
    </w:p>
    <w:p w14:paraId="4E5CA07A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Height (cm):</w:t>
      </w:r>
    </w:p>
    <w:p w14:paraId="52853DF6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Donor </w:t>
      </w:r>
      <w:r w:rsidR="00B81BCE">
        <w:rPr>
          <w:sz w:val="24"/>
          <w:szCs w:val="24"/>
          <w:lang w:val="en-US"/>
        </w:rPr>
        <w:t>Ethnicity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Caucasian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</w:p>
    <w:p w14:paraId="5CA6F7CF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Blood 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AB</w:t>
      </w:r>
    </w:p>
    <w:p w14:paraId="0C7D9A31" w14:textId="77777777" w:rsidR="00104B25" w:rsidRDefault="00104B25" w:rsidP="00104B25">
      <w:pPr>
        <w:pStyle w:val="Lijstalinea"/>
        <w:tabs>
          <w:tab w:val="left" w:pos="0"/>
        </w:tabs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Organs procured:</w:t>
      </w:r>
    </w:p>
    <w:p w14:paraId="4991030C" w14:textId="77777777" w:rsidR="00104B25" w:rsidRPr="008C6DEB" w:rsidRDefault="00104B25" w:rsidP="00104B25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Lungs</w:t>
      </w:r>
    </w:p>
    <w:p w14:paraId="5B2EB481" w14:textId="77777777" w:rsidR="00104B25" w:rsidRPr="008C6DEB" w:rsidRDefault="00104B25" w:rsidP="00104B25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Pancreas</w:t>
      </w:r>
    </w:p>
    <w:p w14:paraId="29CFAE34" w14:textId="77777777" w:rsidR="00104B25" w:rsidRPr="008C6DEB" w:rsidRDefault="00104B25" w:rsidP="00104B25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Liver</w:t>
      </w:r>
    </w:p>
    <w:p w14:paraId="1F5AC59A" w14:textId="77777777" w:rsidR="00104B25" w:rsidRDefault="00104B25" w:rsidP="007D654F">
      <w:pPr>
        <w:pStyle w:val="Lijstalinea"/>
        <w:numPr>
          <w:ilvl w:val="0"/>
          <w:numId w:val="4"/>
        </w:numPr>
        <w:tabs>
          <w:tab w:val="left" w:pos="0"/>
        </w:tabs>
        <w:spacing w:after="0"/>
        <w:ind w:hanging="11"/>
        <w:rPr>
          <w:szCs w:val="24"/>
          <w:lang w:val="en-US"/>
        </w:rPr>
      </w:pPr>
      <w:r>
        <w:rPr>
          <w:szCs w:val="24"/>
          <w:lang w:val="en-US"/>
        </w:rPr>
        <w:t>Tissue</w:t>
      </w:r>
    </w:p>
    <w:p w14:paraId="785B6E12" w14:textId="77777777" w:rsidR="007D654F" w:rsidRDefault="007D654F" w:rsidP="007D654F">
      <w:pPr>
        <w:pStyle w:val="Lijstalinea"/>
        <w:numPr>
          <w:ilvl w:val="0"/>
          <w:numId w:val="4"/>
        </w:numPr>
        <w:tabs>
          <w:tab w:val="left" w:pos="0"/>
        </w:tabs>
        <w:spacing w:after="0"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14:paraId="669AB387" w14:textId="77777777" w:rsidR="00104B25" w:rsidRDefault="00104B25" w:rsidP="00104B25">
      <w:pPr>
        <w:tabs>
          <w:tab w:val="left" w:pos="0"/>
        </w:tabs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General Comments:</w:t>
      </w:r>
    </w:p>
    <w:p w14:paraId="57E64025" w14:textId="77777777" w:rsidR="00104B25" w:rsidRDefault="00104B25" w:rsidP="00104B25">
      <w:pPr>
        <w:pStyle w:val="Lijstalinea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37C02E" w14:textId="77777777" w:rsidR="00104B25" w:rsidRDefault="00104B25" w:rsidP="00104B25">
      <w:pPr>
        <w:pStyle w:val="Kop2"/>
        <w:rPr>
          <w:lang w:val="en-US"/>
        </w:rPr>
      </w:pPr>
      <w:r>
        <w:rPr>
          <w:lang w:val="en-US"/>
        </w:rPr>
        <w:t>Donor PreOp Data:</w:t>
      </w:r>
    </w:p>
    <w:p w14:paraId="70D47E66" w14:textId="77777777" w:rsidR="00104B25" w:rsidRDefault="00104B25" w:rsidP="00104B25">
      <w:pPr>
        <w:tabs>
          <w:tab w:val="left" w:pos="0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Donor Diagnosis:</w:t>
      </w:r>
    </w:p>
    <w:p w14:paraId="2301F928" w14:textId="77777777" w:rsidR="00104B25" w:rsidRPr="008C6DEB" w:rsidRDefault="00104B25" w:rsidP="00104B25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Trauma</w:t>
      </w:r>
    </w:p>
    <w:p w14:paraId="1DC02ECD" w14:textId="77777777" w:rsidR="00104B25" w:rsidRPr="008C6DEB" w:rsidRDefault="00104B25" w:rsidP="00104B25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Cerebrovascular Accident</w:t>
      </w:r>
    </w:p>
    <w:p w14:paraId="70D03BF2" w14:textId="77777777" w:rsidR="00104B25" w:rsidRDefault="00104B25" w:rsidP="00104B25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Hypoxia</w:t>
      </w:r>
    </w:p>
    <w:p w14:paraId="7F98AC12" w14:textId="77777777" w:rsidR="00104B25" w:rsidRPr="00104B25" w:rsidRDefault="00104B25" w:rsidP="00104B25">
      <w:pPr>
        <w:pStyle w:val="Lijstalinea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…………………………………………………………………………………………………………………………………</w:t>
      </w:r>
      <w:r w:rsidRPr="00104B25">
        <w:rPr>
          <w:szCs w:val="24"/>
          <w:lang w:val="en-US"/>
        </w:rPr>
        <w:t>…</w:t>
      </w:r>
    </w:p>
    <w:p w14:paraId="1F0E23CE" w14:textId="77777777" w:rsidR="00104B25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Diabetes Mellitus: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C8053A6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Alcohol Abuse: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2E766AD" w14:textId="77777777" w:rsidR="009D4A4D" w:rsidRDefault="009D4A4D" w:rsidP="007D654F">
      <w:pPr>
        <w:rPr>
          <w:ins w:id="19" w:author="Ally Bradley" w:date="2015-08-25T15:23:00Z"/>
          <w:sz w:val="24"/>
          <w:szCs w:val="24"/>
          <w:lang w:val="en-US"/>
        </w:rPr>
      </w:pPr>
    </w:p>
    <w:p w14:paraId="621601E3" w14:textId="77777777" w:rsidR="00FD3632" w:rsidRDefault="00FD3632" w:rsidP="007D65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Cardiac Arrest (During I</w:t>
      </w:r>
      <w:r w:rsidR="00A27E2D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U Stay prior to Retrieval Procedure):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 w:rsidR="00377E81"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ab/>
      </w:r>
    </w:p>
    <w:p w14:paraId="0153419A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Systolic Blood Pressure (Before Switch Off):</w:t>
      </w:r>
    </w:p>
    <w:p w14:paraId="72086624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Diastolic Blood Pressure (Before Switch Off):</w:t>
      </w:r>
    </w:p>
    <w:p w14:paraId="474371EF" w14:textId="77777777" w:rsidR="00A27E2D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24 Hrs</w:t>
      </w:r>
      <w:r w:rsidR="00A27E2D">
        <w:rPr>
          <w:sz w:val="24"/>
          <w:szCs w:val="24"/>
          <w:lang w:val="en-US"/>
        </w:rPr>
        <w:t xml:space="preserve"> (ml)</w:t>
      </w:r>
      <w:r>
        <w:rPr>
          <w:sz w:val="24"/>
          <w:szCs w:val="24"/>
          <w:lang w:val="en-US"/>
        </w:rPr>
        <w:t>:</w:t>
      </w:r>
    </w:p>
    <w:p w14:paraId="0176B0C6" w14:textId="77777777" w:rsidR="00FD3632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Hour (ml):</w:t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</w:p>
    <w:p w14:paraId="4168525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Dopamine: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A2B3569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Dobutamine: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6ACDABB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(Nor)Adrenaline: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0500CC0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Vasopressine: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A06134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Medication Details:</w:t>
      </w:r>
    </w:p>
    <w:p w14:paraId="661DF8BC" w14:textId="77777777" w:rsidR="00FD3632" w:rsidRDefault="00FD3632" w:rsidP="00FD3632">
      <w:pPr>
        <w:pStyle w:val="Lijstalinea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C26C1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66C78783" w14:textId="77777777" w:rsidR="00FD3632" w:rsidRDefault="00FD3632" w:rsidP="00FD3632">
      <w:pPr>
        <w:pStyle w:val="Lijstalinea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A69EC9" w14:textId="77777777" w:rsidR="00FD3632" w:rsidRDefault="000F0CFC" w:rsidP="000F0CFC">
      <w:pPr>
        <w:pStyle w:val="Kop2"/>
        <w:rPr>
          <w:lang w:val="en-US"/>
        </w:rPr>
      </w:pPr>
      <w:r>
        <w:rPr>
          <w:lang w:val="en-US"/>
        </w:rPr>
        <w:t>Donor Lab Results</w:t>
      </w:r>
    </w:p>
    <w:p w14:paraId="0626319B" w14:textId="77777777" w:rsidR="00377E81" w:rsidRDefault="00377E81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Creatinine: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mg/dl or µmol/L</w:t>
      </w:r>
    </w:p>
    <w:p w14:paraId="0249BDB6" w14:textId="77777777" w:rsidR="000F0CFC" w:rsidRDefault="000F0CFC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Creatinine</w:t>
      </w:r>
      <w:r w:rsidR="00A27E2D">
        <w:rPr>
          <w:sz w:val="24"/>
          <w:szCs w:val="24"/>
          <w:lang w:val="en-US"/>
        </w:rPr>
        <w:t xml:space="preserve"> (during Admission)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>mg/dl</w:t>
      </w:r>
      <w:r w:rsidRPr="000F0CFC">
        <w:rPr>
          <w:sz w:val="24"/>
          <w:szCs w:val="24"/>
          <w:lang w:val="en-US"/>
        </w:rPr>
        <w:t xml:space="preserve"> or µmol/L</w:t>
      </w:r>
    </w:p>
    <w:p w14:paraId="61FF9DA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264FBB6E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D6386F" w14:textId="77777777" w:rsidR="000F0CFC" w:rsidRDefault="000F0CFC" w:rsidP="000F0CFC">
      <w:pPr>
        <w:rPr>
          <w:sz w:val="24"/>
          <w:szCs w:val="24"/>
          <w:lang w:val="en-US"/>
        </w:rPr>
      </w:pPr>
    </w:p>
    <w:p w14:paraId="125AEAA5" w14:textId="77777777" w:rsidR="009D4A4D" w:rsidRDefault="009D4A4D" w:rsidP="000F0CFC">
      <w:pPr>
        <w:pStyle w:val="Kop2"/>
        <w:rPr>
          <w:ins w:id="20" w:author="Ally Bradley" w:date="2015-08-25T15:23:00Z"/>
          <w:lang w:val="en-US"/>
        </w:rPr>
      </w:pPr>
    </w:p>
    <w:p w14:paraId="443FF37C" w14:textId="77777777" w:rsidR="000F0CFC" w:rsidRDefault="000F0CFC" w:rsidP="000F0CFC">
      <w:pPr>
        <w:pStyle w:val="Kop2"/>
        <w:rPr>
          <w:lang w:val="en-US"/>
        </w:rPr>
      </w:pPr>
      <w:r>
        <w:rPr>
          <w:lang w:val="en-US"/>
        </w:rPr>
        <w:t>Donor Procedure:</w:t>
      </w:r>
    </w:p>
    <w:p w14:paraId="646CAADF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Withdrawal of Life Support: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E40A26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Arterial Pressure &lt; 50 mm Hg (inadequate organ perfusion):</w:t>
      </w:r>
    </w:p>
    <w:p w14:paraId="4266252D" w14:textId="77777777" w:rsidR="000F0CFC" w:rsidRDefault="000F0CFC" w:rsidP="000F0CFC">
      <w:pPr>
        <w:ind w:left="566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91417">
        <w:rPr>
          <w:sz w:val="24"/>
          <w:szCs w:val="24"/>
          <w:lang w:val="en-US"/>
        </w:rPr>
        <w:t>___/___/______ Time: ___:___</w:t>
      </w:r>
    </w:p>
    <w:p w14:paraId="63AD133A" w14:textId="77777777" w:rsidR="00377E81" w:rsidRDefault="00377E81" w:rsidP="00377E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Cardiac Output</w:t>
      </w:r>
      <w:r w:rsidR="00A27E2D">
        <w:rPr>
          <w:sz w:val="24"/>
          <w:szCs w:val="24"/>
          <w:lang w:val="en-US"/>
        </w:rPr>
        <w:t xml:space="preserve"> (= Start No Touch Period)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1C776C9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Length of No Touch Period (minutes):</w:t>
      </w:r>
    </w:p>
    <w:p w14:paraId="5C24A0E9" w14:textId="77777777" w:rsidR="000F0CFC" w:rsidRDefault="00A27E2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Diagnosis</w:t>
      </w:r>
      <w:r w:rsidR="000F0CFC">
        <w:rPr>
          <w:sz w:val="24"/>
          <w:szCs w:val="24"/>
          <w:lang w:val="en-US"/>
        </w:rPr>
        <w:t xml:space="preserve"> of Death:</w:t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F0CFC" w:rsidRPr="00691417">
        <w:rPr>
          <w:sz w:val="24"/>
          <w:szCs w:val="24"/>
          <w:lang w:val="en-US"/>
        </w:rPr>
        <w:t>___/___/______ Time: ___:___</w:t>
      </w:r>
    </w:p>
    <w:p w14:paraId="043DE4B7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In-Situ Cold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57BF15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Systemic</w:t>
      </w:r>
      <w:r w:rsidR="00377E81">
        <w:rPr>
          <w:sz w:val="24"/>
          <w:szCs w:val="24"/>
          <w:lang w:val="en-US"/>
        </w:rPr>
        <w:t xml:space="preserve"> (aortic)</w:t>
      </w:r>
      <w:r>
        <w:rPr>
          <w:sz w:val="24"/>
          <w:szCs w:val="24"/>
          <w:lang w:val="en-US"/>
        </w:rPr>
        <w:t xml:space="preserve"> Flush Solution Used:</w:t>
      </w:r>
    </w:p>
    <w:p w14:paraId="0EE63435" w14:textId="77777777" w:rsidR="000F0CFC" w:rsidRPr="00E110C6" w:rsidRDefault="000F0CFC" w:rsidP="000F0CFC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UW</w:t>
      </w:r>
    </w:p>
    <w:p w14:paraId="306D7F11" w14:textId="77777777" w:rsidR="000F0CFC" w:rsidRPr="00E110C6" w:rsidRDefault="000F0CFC" w:rsidP="000F0CFC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Marshall’s</w:t>
      </w:r>
    </w:p>
    <w:p w14:paraId="73B07049" w14:textId="77777777" w:rsidR="000F0CFC" w:rsidRPr="00E110C6" w:rsidRDefault="000F0CFC" w:rsidP="000F0CFC">
      <w:pPr>
        <w:pStyle w:val="Lijstalinea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HTK</w:t>
      </w:r>
    </w:p>
    <w:p w14:paraId="52D09ACD" w14:textId="77777777" w:rsidR="000F0CFC" w:rsidRPr="00E110C6" w:rsidRDefault="000F0CFC" w:rsidP="000F0CFC">
      <w:pPr>
        <w:pStyle w:val="Lijstalinea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Other: .............................................</w:t>
      </w:r>
    </w:p>
    <w:p w14:paraId="27CF9519" w14:textId="0A0974C9" w:rsidR="000F0CFC" w:rsidRDefault="000F0CFC" w:rsidP="007F1611">
      <w:pPr>
        <w:spacing w:after="0"/>
        <w:rPr>
          <w:sz w:val="24"/>
          <w:szCs w:val="24"/>
          <w:lang w:val="en-US"/>
        </w:rPr>
        <w:pPrChange w:id="21" w:author="Ally Bradley" w:date="2015-08-25T15:23:00Z">
          <w:pPr/>
        </w:pPrChange>
      </w:pPr>
      <w:r>
        <w:rPr>
          <w:sz w:val="24"/>
          <w:szCs w:val="24"/>
          <w:lang w:val="en-US"/>
        </w:rPr>
        <w:t>Heparin</w:t>
      </w:r>
      <w:ins w:id="22" w:author="Julie De Deken" w:date="2015-08-25T15:23:00Z">
        <w:r w:rsidR="00353FF6">
          <w:rPr>
            <w:sz w:val="24"/>
            <w:szCs w:val="24"/>
            <w:lang w:val="en-US"/>
          </w:rPr>
          <w:t xml:space="preserve"> administered to donor</w:t>
        </w:r>
      </w:ins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51A91409" w14:textId="6FC94E5D" w:rsidR="007F1611" w:rsidRDefault="00E747E1" w:rsidP="007F1611">
      <w:pPr>
        <w:spacing w:after="0"/>
        <w:rPr>
          <w:ins w:id="23" w:author="Ally Bradley" w:date="2015-08-25T15:23:00Z"/>
          <w:sz w:val="24"/>
          <w:szCs w:val="24"/>
          <w:lang w:val="en-US"/>
        </w:rPr>
      </w:pPr>
      <w:ins w:id="24" w:author="Ina Jochmans" w:date="2015-08-25T15:24:00Z">
        <w:r>
          <w:rPr>
            <w:sz w:val="24"/>
            <w:szCs w:val="24"/>
            <w:lang w:val="en-US"/>
          </w:rPr>
          <w:t xml:space="preserve">Heparin </w:t>
        </w:r>
      </w:ins>
      <w:ins w:id="25" w:author="Ally Bradley" w:date="2015-08-25T15:23:00Z">
        <w:del w:id="26" w:author="Ina Jochmans" w:date="2015-08-25T15:24:00Z">
          <w:r w:rsidR="007F1611" w:rsidDel="00E747E1">
            <w:rPr>
              <w:sz w:val="24"/>
              <w:szCs w:val="24"/>
              <w:lang w:val="en-US"/>
            </w:rPr>
            <w:delText>(</w:delText>
          </w:r>
        </w:del>
        <w:r w:rsidR="007F1611">
          <w:rPr>
            <w:sz w:val="24"/>
            <w:szCs w:val="24"/>
            <w:lang w:val="en-US"/>
          </w:rPr>
          <w:t xml:space="preserve">administered </w:t>
        </w:r>
        <w:del w:id="27" w:author="Ina Jochmans" w:date="2015-08-25T15:24:00Z">
          <w:r w:rsidR="007F1611" w:rsidDel="00E747E1">
            <w:rPr>
              <w:sz w:val="24"/>
              <w:szCs w:val="24"/>
              <w:lang w:val="en-US"/>
            </w:rPr>
            <w:delText>to donor/</w:delText>
          </w:r>
        </w:del>
        <w:r w:rsidR="007F1611">
          <w:rPr>
            <w:sz w:val="24"/>
            <w:szCs w:val="24"/>
            <w:lang w:val="en-US"/>
          </w:rPr>
          <w:t>in flush solution</w:t>
        </w:r>
        <w:del w:id="28" w:author="Ina Jochmans" w:date="2015-08-25T15:24:00Z">
          <w:r w:rsidR="007F1611" w:rsidDel="00E747E1">
            <w:rPr>
              <w:sz w:val="24"/>
              <w:szCs w:val="24"/>
              <w:lang w:val="en-US"/>
            </w:rPr>
            <w:delText>)</w:delText>
          </w:r>
        </w:del>
      </w:ins>
      <w:ins w:id="29" w:author="Ina Jochmans" w:date="2015-08-25T15:24:00Z">
        <w:r>
          <w:rPr>
            <w:sz w:val="24"/>
            <w:szCs w:val="24"/>
            <w:lang w:val="en-US"/>
          </w:rPr>
          <w:tab/>
        </w:r>
        <w:r>
          <w:rPr>
            <w:sz w:val="24"/>
            <w:szCs w:val="24"/>
            <w:lang w:val="en-US"/>
          </w:rPr>
          <w:tab/>
        </w:r>
        <w:r>
          <w:rPr>
            <w:sz w:val="24"/>
            <w:szCs w:val="24"/>
            <w:lang w:val="en-US"/>
          </w:rPr>
          <w:tab/>
          <w:t>Yes</w:t>
        </w:r>
        <w:r>
          <w:rPr>
            <w:sz w:val="24"/>
            <w:szCs w:val="24"/>
            <w:lang w:val="en-US"/>
          </w:rPr>
          <w:tab/>
        </w:r>
        <w:r>
          <w:rPr>
            <w:sz w:val="24"/>
            <w:szCs w:val="24"/>
            <w:lang w:val="en-US"/>
          </w:rPr>
          <w:tab/>
          <w:t>No</w:t>
        </w:r>
      </w:ins>
    </w:p>
    <w:p w14:paraId="5E727B9A" w14:textId="77777777" w:rsidR="007F1611" w:rsidRDefault="007F1611" w:rsidP="007F1611">
      <w:pPr>
        <w:spacing w:after="0"/>
        <w:rPr>
          <w:ins w:id="30" w:author="Ally Bradley" w:date="2015-08-25T15:23:00Z"/>
          <w:sz w:val="24"/>
          <w:szCs w:val="24"/>
          <w:lang w:val="en-US"/>
        </w:rPr>
      </w:pPr>
    </w:p>
    <w:p w14:paraId="6197A5C3" w14:textId="77777777" w:rsidR="000F0CFC" w:rsidRP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11BF2733" w14:textId="77777777" w:rsid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4F7E94" w14:textId="77777777" w:rsidR="000F0CFC" w:rsidRDefault="000F0CFC" w:rsidP="000F0CFC">
      <w:pPr>
        <w:rPr>
          <w:sz w:val="24"/>
          <w:szCs w:val="24"/>
          <w:lang w:val="en-US"/>
        </w:rPr>
      </w:pPr>
    </w:p>
    <w:p w14:paraId="1DB7F6AB" w14:textId="77777777" w:rsidR="00377E81" w:rsidRDefault="00377E81" w:rsidP="00377E81">
      <w:pPr>
        <w:pStyle w:val="Kop2"/>
        <w:rPr>
          <w:lang w:val="en-US"/>
        </w:rPr>
      </w:pPr>
      <w:r>
        <w:rPr>
          <w:lang w:val="en-US"/>
        </w:rPr>
        <w:t>Kidney Inspection:</w:t>
      </w:r>
    </w:p>
    <w:tbl>
      <w:tblPr>
        <w:tblStyle w:val="Tabelraster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  <w:tblPrChange w:id="31" w:author="Julie De Deken" w:date="2015-08-25T15:23:00Z">
          <w:tblPr>
            <w:tblStyle w:val="Tabelraster"/>
            <w:tblW w:w="0" w:type="auto"/>
            <w:tblBorders>
              <w:insideH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885"/>
        <w:gridCol w:w="4885"/>
        <w:tblGridChange w:id="32">
          <w:tblGrid>
            <w:gridCol w:w="4885"/>
            <w:gridCol w:w="4885"/>
          </w:tblGrid>
        </w:tblGridChange>
      </w:tblGrid>
      <w:tr w:rsidR="00377E81" w14:paraId="3BC870A2" w14:textId="77777777" w:rsidTr="00A27E2D">
        <w:tc>
          <w:tcPr>
            <w:tcW w:w="4885" w:type="dxa"/>
            <w:tcPrChange w:id="33" w:author="Julie De Deken" w:date="2015-08-25T15:23:00Z">
              <w:tcPr>
                <w:tcW w:w="4885" w:type="dxa"/>
              </w:tcPr>
            </w:tcPrChange>
          </w:tcPr>
          <w:p w14:paraId="357EBE30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  <w:tcPrChange w:id="34" w:author="Julie De Deken" w:date="2015-08-25T15:23:00Z">
              <w:tcPr>
                <w:tcW w:w="4885" w:type="dxa"/>
              </w:tcPr>
            </w:tcPrChange>
          </w:tcPr>
          <w:p w14:paraId="5A52F687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377E81" w14:paraId="002CA3EF" w14:textId="77777777" w:rsidTr="00A27E2D">
        <w:tc>
          <w:tcPr>
            <w:tcW w:w="4885" w:type="dxa"/>
            <w:tcPrChange w:id="35" w:author="Julie De Deken" w:date="2015-08-25T15:23:00Z">
              <w:tcPr>
                <w:tcW w:w="4885" w:type="dxa"/>
              </w:tcPr>
            </w:tcPrChange>
          </w:tcPr>
          <w:p w14:paraId="1395DDA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  <w:tc>
          <w:tcPr>
            <w:tcW w:w="4885" w:type="dxa"/>
            <w:tcPrChange w:id="36" w:author="Julie De Deken" w:date="2015-08-25T15:23:00Z">
              <w:tcPr>
                <w:tcW w:w="4885" w:type="dxa"/>
              </w:tcPr>
            </w:tcPrChange>
          </w:tcPr>
          <w:p w14:paraId="7765319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</w:tr>
      <w:tr w:rsidR="00377E81" w14:paraId="62A6C966" w14:textId="77777777" w:rsidTr="00A27E2D">
        <w:tc>
          <w:tcPr>
            <w:tcW w:w="4885" w:type="dxa"/>
            <w:tcPrChange w:id="37" w:author="Julie De Deken" w:date="2015-08-25T15:23:00Z">
              <w:tcPr>
                <w:tcW w:w="4885" w:type="dxa"/>
              </w:tcPr>
            </w:tcPrChange>
          </w:tcPr>
          <w:p w14:paraId="4B99CA4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65F230C7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17463DDA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7CBF9BD3" w14:textId="77777777" w:rsidR="00377E81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5DC9E05E" w14:textId="77777777" w:rsidR="00377E81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24B15396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41E068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PrChange w:id="38" w:author="Julie De Deken" w:date="2015-08-25T15:23:00Z">
              <w:tcPr>
                <w:tcW w:w="4885" w:type="dxa"/>
              </w:tcPr>
            </w:tcPrChange>
          </w:tcPr>
          <w:p w14:paraId="5910FE4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7BF77D45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608DC8F5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3A6359D0" w14:textId="77777777" w:rsidR="00377E81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10794F3E" w14:textId="77777777" w:rsidR="00377E81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18E1A65D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23B7F10A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2E1630F0" w14:textId="77777777" w:rsidTr="00A27E2D">
        <w:tc>
          <w:tcPr>
            <w:tcW w:w="4885" w:type="dxa"/>
            <w:tcPrChange w:id="39" w:author="Julie De Deken" w:date="2015-08-25T15:23:00Z">
              <w:tcPr>
                <w:tcW w:w="4885" w:type="dxa"/>
              </w:tcPr>
            </w:tcPrChange>
          </w:tcPr>
          <w:p w14:paraId="338933CF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3195594D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98FB54A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92ABB50" w14:textId="77777777" w:rsidR="00377E81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760C753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06CB9E23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PrChange w:id="40" w:author="Julie De Deken" w:date="2015-08-25T15:23:00Z">
              <w:tcPr>
                <w:tcW w:w="4885" w:type="dxa"/>
              </w:tcPr>
            </w:tcPrChange>
          </w:tcPr>
          <w:p w14:paraId="4C7E562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25BC84F7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C45CD4C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CE1C715" w14:textId="77777777" w:rsidR="00377E81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C9F4EBD" w14:textId="77777777" w:rsidR="00377E81" w:rsidRPr="00E110C6" w:rsidRDefault="00377E81" w:rsidP="00A27E2D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369C87E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5DE014C5" w14:textId="77777777" w:rsidTr="00A27E2D">
        <w:tc>
          <w:tcPr>
            <w:tcW w:w="4885" w:type="dxa"/>
            <w:tcPrChange w:id="41" w:author="Julie De Deken" w:date="2015-08-25T15:23:00Z">
              <w:tcPr>
                <w:tcW w:w="4885" w:type="dxa"/>
              </w:tcPr>
            </w:tcPrChange>
          </w:tcPr>
          <w:p w14:paraId="24602B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186CC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  <w:tcPrChange w:id="42" w:author="Julie De Deken" w:date="2015-08-25T15:23:00Z">
              <w:tcPr>
                <w:tcW w:w="4885" w:type="dxa"/>
              </w:tcPr>
            </w:tcPrChange>
          </w:tcPr>
          <w:p w14:paraId="1F253BF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727A6E22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A27E2D" w14:paraId="4C414922" w14:textId="77777777" w:rsidTr="00A27E2D">
        <w:tc>
          <w:tcPr>
            <w:tcW w:w="4885" w:type="dxa"/>
            <w:tcPrChange w:id="43" w:author="Julie De Deken" w:date="2015-08-25T15:23:00Z">
              <w:tcPr>
                <w:tcW w:w="4885" w:type="dxa"/>
              </w:tcPr>
            </w:tcPrChange>
          </w:tcPr>
          <w:p w14:paraId="7889C4AC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  <w:tc>
          <w:tcPr>
            <w:tcW w:w="4885" w:type="dxa"/>
            <w:tcPrChange w:id="44" w:author="Julie De Deken" w:date="2015-08-25T15:23:00Z">
              <w:tcPr>
                <w:tcW w:w="4885" w:type="dxa"/>
              </w:tcPr>
            </w:tcPrChange>
          </w:tcPr>
          <w:p w14:paraId="584AE508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</w:tr>
      <w:tr w:rsidR="00377E81" w14:paraId="10C3708B" w14:textId="77777777" w:rsidTr="00A27E2D">
        <w:tc>
          <w:tcPr>
            <w:tcW w:w="4885" w:type="dxa"/>
            <w:tcPrChange w:id="45" w:author="Julie De Deken" w:date="2015-08-25T15:23:00Z">
              <w:tcPr>
                <w:tcW w:w="4885" w:type="dxa"/>
              </w:tcPr>
            </w:tcPrChange>
          </w:tcPr>
          <w:p w14:paraId="7F9F8666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25F3EA3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96D473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0525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0EA868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036A79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PrChange w:id="46" w:author="Julie De Deken" w:date="2015-08-25T15:23:00Z">
              <w:tcPr>
                <w:tcW w:w="4885" w:type="dxa"/>
              </w:tcPr>
            </w:tcPrChange>
          </w:tcPr>
          <w:p w14:paraId="4BC7B2C1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472175B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9AE19BD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71E5834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22A95FC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C8CF3E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C13114" w14:textId="77777777" w:rsidR="00377E81" w:rsidRDefault="00377E81" w:rsidP="000F0CFC">
      <w:pPr>
        <w:rPr>
          <w:sz w:val="24"/>
          <w:szCs w:val="24"/>
          <w:lang w:val="en-US"/>
        </w:rPr>
      </w:pPr>
    </w:p>
    <w:p w14:paraId="7284A906" w14:textId="77777777" w:rsidR="00377E81" w:rsidRDefault="00377E81" w:rsidP="000F0CFC">
      <w:pPr>
        <w:rPr>
          <w:sz w:val="24"/>
          <w:szCs w:val="24"/>
          <w:lang w:val="en-US"/>
        </w:rPr>
      </w:pPr>
    </w:p>
    <w:p w14:paraId="6655466F" w14:textId="77777777" w:rsidR="009F1A34" w:rsidRDefault="00361E21" w:rsidP="00361E21">
      <w:pPr>
        <w:pStyle w:val="Kop2"/>
        <w:rPr>
          <w:lang w:val="en-US"/>
        </w:rPr>
      </w:pPr>
      <w:r>
        <w:rPr>
          <w:lang w:val="en-US"/>
        </w:rPr>
        <w:t>Randomisation:</w:t>
      </w:r>
    </w:p>
    <w:p w14:paraId="707C08E2" w14:textId="77777777" w:rsidR="00361E21" w:rsidRPr="00AE11C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(Left):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Yes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616DA9E8" w14:textId="77777777" w:rsidR="00361E2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(Right):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 xml:space="preserve">Yes 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471C0106" w14:textId="77777777" w:rsidR="009F1A34" w:rsidRDefault="00361E21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Confirmation Donor meets eligibility Criteria for inclusion:</w:t>
      </w:r>
    </w:p>
    <w:p w14:paraId="1860118F" w14:textId="77777777" w:rsidR="00361E21" w:rsidRDefault="00361E21" w:rsidP="00361E21">
      <w:pPr>
        <w:pStyle w:val="Lijstalinea"/>
        <w:numPr>
          <w:ilvl w:val="0"/>
          <w:numId w:val="6"/>
        </w:numPr>
        <w:rPr>
          <w:sz w:val="24"/>
          <w:szCs w:val="24"/>
          <w:lang w:val="en-US"/>
        </w:rPr>
      </w:pPr>
      <w:r w:rsidRPr="00361E21">
        <w:rPr>
          <w:sz w:val="24"/>
          <w:szCs w:val="24"/>
          <w:lang w:val="en-US"/>
        </w:rPr>
        <w:t>DCD III &gt; 50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388E4E47" w14:textId="77777777" w:rsidR="00361E21" w:rsidRDefault="00361E21" w:rsidP="00361E21">
      <w:pPr>
        <w:pStyle w:val="Lijstaline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Kidneys Deemed Transplantable by Procurement Surgeon: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65DBD87" w14:textId="77777777" w:rsidR="00361E21" w:rsidRPr="00A27E2D" w:rsidRDefault="00361E21" w:rsidP="00A27E2D">
      <w:pPr>
        <w:pStyle w:val="Lijstalinea"/>
        <w:numPr>
          <w:ilvl w:val="0"/>
          <w:numId w:val="6"/>
        </w:numPr>
        <w:rPr>
          <w:sz w:val="24"/>
          <w:szCs w:val="24"/>
          <w:lang w:val="en-US"/>
        </w:rPr>
      </w:pPr>
      <w:r w:rsidRPr="00005179">
        <w:rPr>
          <w:sz w:val="24"/>
          <w:szCs w:val="24"/>
          <w:lang w:val="en-US"/>
        </w:rPr>
        <w:t>both kidneys are all</w:t>
      </w:r>
      <w:r>
        <w:rPr>
          <w:sz w:val="24"/>
          <w:szCs w:val="24"/>
          <w:lang w:val="en-US"/>
        </w:rPr>
        <w:t>oc</w:t>
      </w:r>
      <w:r w:rsidR="00A27E2D">
        <w:rPr>
          <w:sz w:val="24"/>
          <w:szCs w:val="24"/>
          <w:lang w:val="en-US"/>
        </w:rPr>
        <w:t>ated to a different recipient:</w:t>
      </w:r>
      <w:r w:rsid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>Yes</w:t>
      </w:r>
      <w:r w:rsidRP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ab/>
        <w:t>No</w:t>
      </w:r>
      <w:r w:rsidR="00A27E2D" w:rsidRPr="00A27E2D">
        <w:rPr>
          <w:sz w:val="24"/>
          <w:szCs w:val="24"/>
          <w:lang w:val="en-US"/>
        </w:rPr>
        <w:tab/>
        <w:t>Unknown</w:t>
      </w:r>
    </w:p>
    <w:p w14:paraId="153CC5AD" w14:textId="77777777" w:rsidR="009B24AD" w:rsidRDefault="009B24AD" w:rsidP="00A27E2D">
      <w:pPr>
        <w:spacing w:after="0"/>
        <w:ind w:left="705"/>
        <w:rPr>
          <w:b/>
          <w:color w:val="FF0000"/>
          <w:sz w:val="28"/>
          <w:szCs w:val="24"/>
          <w:lang w:val="en-US"/>
        </w:rPr>
      </w:pPr>
      <w:r w:rsidRPr="009B24AD">
        <w:rPr>
          <w:b/>
          <w:color w:val="FF0000"/>
          <w:sz w:val="28"/>
          <w:szCs w:val="24"/>
          <w:lang w:val="en-US"/>
        </w:rPr>
        <w:t>If one question is answered with No, Do NOT randomi</w:t>
      </w:r>
      <w:r w:rsidR="00A27E2D">
        <w:rPr>
          <w:b/>
          <w:color w:val="FF0000"/>
          <w:sz w:val="28"/>
          <w:szCs w:val="24"/>
          <w:lang w:val="en-US"/>
        </w:rPr>
        <w:t>s</w:t>
      </w:r>
      <w:r w:rsidRPr="009B24AD">
        <w:rPr>
          <w:b/>
          <w:color w:val="FF0000"/>
          <w:sz w:val="28"/>
          <w:szCs w:val="24"/>
          <w:lang w:val="en-US"/>
        </w:rPr>
        <w:t>e the kidney pair!</w:t>
      </w:r>
    </w:p>
    <w:p w14:paraId="57784B53" w14:textId="77777777" w:rsidR="00A27E2D" w:rsidRPr="00A27E2D" w:rsidRDefault="00AA135F" w:rsidP="00A27E2D">
      <w:pPr>
        <w:spacing w:after="0"/>
        <w:ind w:left="705"/>
        <w:jc w:val="right"/>
        <w:rPr>
          <w:b/>
          <w:color w:val="FF0000"/>
          <w:sz w:val="20"/>
          <w:szCs w:val="24"/>
          <w:lang w:val="en-US"/>
        </w:rPr>
      </w:pPr>
      <w:r>
        <w:rPr>
          <w:b/>
          <w:color w:val="FF0000"/>
          <w:sz w:val="20"/>
          <w:szCs w:val="24"/>
          <w:lang w:val="en-US"/>
        </w:rPr>
        <w:t>(REMARK: If recipients are not known at this time point</w:t>
      </w:r>
      <w:r w:rsidR="00A27E2D">
        <w:rPr>
          <w:b/>
          <w:color w:val="FF0000"/>
          <w:sz w:val="20"/>
          <w:szCs w:val="24"/>
          <w:lang w:val="en-US"/>
        </w:rPr>
        <w:t>, please go ahead with randomization)</w:t>
      </w:r>
    </w:p>
    <w:p w14:paraId="3CEE81F3" w14:textId="77777777" w:rsidR="009B24AD" w:rsidRPr="009B24AD" w:rsidRDefault="009B24AD" w:rsidP="00A27E2D">
      <w:pPr>
        <w:spacing w:after="0"/>
        <w:ind w:left="705"/>
        <w:rPr>
          <w:sz w:val="24"/>
          <w:szCs w:val="24"/>
          <w:lang w:val="en-US"/>
        </w:rPr>
      </w:pPr>
    </w:p>
    <w:p w14:paraId="24FC161B" w14:textId="77777777" w:rsidR="00361E21" w:rsidRP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5E8C094" w14:textId="77777777" w:rsid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D30E57F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Left Kidney: 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L</w:t>
      </w:r>
    </w:p>
    <w:p w14:paraId="57E14387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Right Kidney: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R</w:t>
      </w:r>
    </w:p>
    <w:p w14:paraId="77E87EC3" w14:textId="77777777" w:rsidR="00A62534" w:rsidRDefault="00A62534" w:rsidP="000F0CFC">
      <w:pPr>
        <w:rPr>
          <w:sz w:val="24"/>
          <w:szCs w:val="24"/>
          <w:lang w:val="en-US"/>
        </w:rPr>
      </w:pPr>
    </w:p>
    <w:p w14:paraId="2D53EE2F" w14:textId="77777777" w:rsidR="001F5D46" w:rsidRDefault="001F5D46" w:rsidP="001F5D46">
      <w:pPr>
        <w:pStyle w:val="Kop2"/>
        <w:rPr>
          <w:lang w:val="en-US"/>
        </w:rPr>
      </w:pPr>
      <w:r>
        <w:rPr>
          <w:lang w:val="en-US"/>
        </w:rPr>
        <w:t>Machine Perfusion:</w:t>
      </w:r>
    </w:p>
    <w:tbl>
      <w:tblPr>
        <w:tblStyle w:val="Tabelraster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  <w:tblPrChange w:id="47" w:author="Julie De Deken" w:date="2015-08-25T15:23:00Z">
          <w:tblPr>
            <w:tblStyle w:val="Tabelraster"/>
            <w:tblW w:w="0" w:type="auto"/>
            <w:tblBorders>
              <w:insideH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885"/>
        <w:gridCol w:w="4885"/>
        <w:tblGridChange w:id="48">
          <w:tblGrid>
            <w:gridCol w:w="4885"/>
            <w:gridCol w:w="4885"/>
          </w:tblGrid>
        </w:tblGridChange>
      </w:tblGrid>
      <w:tr w:rsidR="001F5D46" w14:paraId="089D24FA" w14:textId="77777777" w:rsidTr="00DC3B8D">
        <w:tc>
          <w:tcPr>
            <w:tcW w:w="4885" w:type="dxa"/>
            <w:tcPrChange w:id="49" w:author="Julie De Deken" w:date="2015-08-25T15:23:00Z">
              <w:tcPr>
                <w:tcW w:w="4885" w:type="dxa"/>
              </w:tcPr>
            </w:tcPrChange>
          </w:tcPr>
          <w:p w14:paraId="07E557E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  <w:tcPrChange w:id="50" w:author="Julie De Deken" w:date="2015-08-25T15:23:00Z">
              <w:tcPr>
                <w:tcW w:w="4885" w:type="dxa"/>
              </w:tcPr>
            </w:tcPrChange>
          </w:tcPr>
          <w:p w14:paraId="046A99D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D2295B" w14:paraId="4360E9C7" w14:textId="77777777" w:rsidTr="00D2295B">
        <w:tc>
          <w:tcPr>
            <w:tcW w:w="4885" w:type="dxa"/>
            <w:tcPrChange w:id="51" w:author="Julie De Deken" w:date="2015-08-25T15:23:00Z">
              <w:tcPr>
                <w:tcW w:w="4885" w:type="dxa"/>
              </w:tcPr>
            </w:tcPrChange>
          </w:tcPr>
          <w:p w14:paraId="0FA04A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134606F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0086836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436B02E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7B5BD3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CD4852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PrChange w:id="52" w:author="Julie De Deken" w:date="2015-08-25T15:23:00Z">
              <w:tcPr>
                <w:tcW w:w="4885" w:type="dxa"/>
              </w:tcPr>
            </w:tcPrChange>
          </w:tcPr>
          <w:p w14:paraId="5004822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580113D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3C62EF8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A8AFDE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13A8E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E7FAE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0819A666" w14:textId="77777777" w:rsidTr="00D2295B">
        <w:tc>
          <w:tcPr>
            <w:tcW w:w="4885" w:type="dxa"/>
            <w:tcPrChange w:id="53" w:author="Julie De Deken" w:date="2015-08-25T15:23:00Z">
              <w:tcPr>
                <w:tcW w:w="4885" w:type="dxa"/>
              </w:tcPr>
            </w:tcPrChange>
          </w:tcPr>
          <w:p w14:paraId="77F5424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16FD30A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  <w:tcPrChange w:id="54" w:author="Julie De Deken" w:date="2015-08-25T15:23:00Z">
              <w:tcPr>
                <w:tcW w:w="4885" w:type="dxa"/>
              </w:tcPr>
            </w:tcPrChange>
          </w:tcPr>
          <w:p w14:paraId="0A3F743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3F5A591E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06D28594" w14:textId="77777777" w:rsidTr="00D2295B">
        <w:tc>
          <w:tcPr>
            <w:tcW w:w="4885" w:type="dxa"/>
            <w:tcPrChange w:id="55" w:author="Julie De Deken" w:date="2015-08-25T15:23:00Z">
              <w:tcPr>
                <w:tcW w:w="4885" w:type="dxa"/>
              </w:tcPr>
            </w:tcPrChange>
          </w:tcPr>
          <w:p w14:paraId="5B114A0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4150F5FC" w14:textId="77777777" w:rsidR="00D2295B" w:rsidRPr="00E110C6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9F9946B" w14:textId="77777777" w:rsidR="00D2295B" w:rsidRPr="00E110C6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56BFBED6" w14:textId="77777777" w:rsidR="00D2295B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1508FC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PrChange w:id="56" w:author="Julie De Deken" w:date="2015-08-25T15:23:00Z">
              <w:tcPr>
                <w:tcW w:w="4885" w:type="dxa"/>
              </w:tcPr>
            </w:tcPrChange>
          </w:tcPr>
          <w:p w14:paraId="14BE009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58288E72" w14:textId="77777777" w:rsidR="00D2295B" w:rsidRPr="00E110C6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26ED881A" w14:textId="77777777" w:rsidR="00D2295B" w:rsidRPr="00E110C6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018B1B60" w14:textId="77777777" w:rsidR="00D2295B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50A5E1C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1AE530FD" w14:textId="77777777" w:rsidTr="00D2295B">
        <w:tc>
          <w:tcPr>
            <w:tcW w:w="4885" w:type="dxa"/>
            <w:tcPrChange w:id="57" w:author="Julie De Deken" w:date="2015-08-25T15:23:00Z">
              <w:tcPr>
                <w:tcW w:w="4885" w:type="dxa"/>
              </w:tcPr>
            </w:tcPrChange>
          </w:tcPr>
          <w:p w14:paraId="555B434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292FC8D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38AABC" w14:textId="77777777" w:rsidR="00D2295B" w:rsidRPr="00E110C6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7DFAC4D6" w14:textId="77777777" w:rsidR="00D2295B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185E3E14" w14:textId="77777777" w:rsidR="00D2295B" w:rsidRPr="00DC3B8D" w:rsidRDefault="00D2295B" w:rsidP="00D2295B">
            <w:pPr>
              <w:pStyle w:val="Lijstalinea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7280545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PrChange w:id="58" w:author="Julie De Deken" w:date="2015-08-25T15:23:00Z">
              <w:tcPr>
                <w:tcW w:w="4885" w:type="dxa"/>
              </w:tcPr>
            </w:tcPrChange>
          </w:tcPr>
          <w:p w14:paraId="402F731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775F97F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55D1AC" w14:textId="77777777" w:rsidR="00D2295B" w:rsidRPr="00E110C6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C597F89" w14:textId="77777777" w:rsidR="00D2295B" w:rsidRDefault="00D2295B" w:rsidP="00D2295B">
            <w:pPr>
              <w:pStyle w:val="Lijstalinea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707E929E" w14:textId="77777777" w:rsidR="00D2295B" w:rsidRPr="00DC3B8D" w:rsidRDefault="00D2295B" w:rsidP="00D2295B">
            <w:pPr>
              <w:pStyle w:val="Lijstalinea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42CBAE2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:rsidRPr="00E747E1" w14:paraId="0FE67923" w14:textId="77777777" w:rsidTr="00D2295B">
        <w:tc>
          <w:tcPr>
            <w:tcW w:w="4885" w:type="dxa"/>
            <w:tcPrChange w:id="59" w:author="Julie De Deken" w:date="2015-08-25T15:23:00Z">
              <w:tcPr>
                <w:tcW w:w="4885" w:type="dxa"/>
              </w:tcPr>
            </w:tcPrChange>
          </w:tcPr>
          <w:p w14:paraId="6595286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  <w:tc>
          <w:tcPr>
            <w:tcW w:w="4885" w:type="dxa"/>
            <w:tcPrChange w:id="60" w:author="Julie De Deken" w:date="2015-08-25T15:23:00Z">
              <w:tcPr>
                <w:tcW w:w="4885" w:type="dxa"/>
              </w:tcPr>
            </w:tcPrChange>
          </w:tcPr>
          <w:p w14:paraId="263D11F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</w:tr>
      <w:tr w:rsidR="00D2295B" w:rsidRPr="00E747E1" w14:paraId="32AC66E2" w14:textId="77777777" w:rsidTr="00D2295B">
        <w:tc>
          <w:tcPr>
            <w:tcW w:w="4885" w:type="dxa"/>
            <w:tcPrChange w:id="61" w:author="Julie De Deken" w:date="2015-08-25T15:23:00Z">
              <w:tcPr>
                <w:tcW w:w="4885" w:type="dxa"/>
              </w:tcPr>
            </w:tcPrChange>
          </w:tcPr>
          <w:p w14:paraId="17C1EF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  <w:tc>
          <w:tcPr>
            <w:tcW w:w="4885" w:type="dxa"/>
            <w:tcPrChange w:id="62" w:author="Julie De Deken" w:date="2015-08-25T15:23:00Z">
              <w:tcPr>
                <w:tcW w:w="4885" w:type="dxa"/>
              </w:tcPr>
            </w:tcPrChange>
          </w:tcPr>
          <w:p w14:paraId="0616C5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</w:tr>
      <w:tr w:rsidR="00D2295B" w14:paraId="1DCD694D" w14:textId="77777777" w:rsidTr="00D2295B">
        <w:tc>
          <w:tcPr>
            <w:tcW w:w="4885" w:type="dxa"/>
            <w:tcPrChange w:id="63" w:author="Julie De Deken" w:date="2015-08-25T15:23:00Z">
              <w:tcPr>
                <w:tcW w:w="4885" w:type="dxa"/>
              </w:tcPr>
            </w:tcPrChange>
          </w:tcPr>
          <w:p w14:paraId="1AF3BE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13E6ACC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37EC4B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  <w:tcPrChange w:id="64" w:author="Julie De Deken" w:date="2015-08-25T15:23:00Z">
              <w:tcPr>
                <w:tcW w:w="4885" w:type="dxa"/>
              </w:tcPr>
            </w:tcPrChange>
          </w:tcPr>
          <w:p w14:paraId="014CFDA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01AB44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275D73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16B515C9" w14:textId="77777777" w:rsidTr="00D2295B">
        <w:tc>
          <w:tcPr>
            <w:tcW w:w="4885" w:type="dxa"/>
            <w:tcPrChange w:id="65" w:author="Julie De Deken" w:date="2015-08-25T15:23:00Z">
              <w:tcPr>
                <w:tcW w:w="4885" w:type="dxa"/>
              </w:tcPr>
            </w:tcPrChange>
          </w:tcPr>
          <w:p w14:paraId="6C4D68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70B98C8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950B40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  <w:tcPrChange w:id="66" w:author="Julie De Deken" w:date="2015-08-25T15:23:00Z">
              <w:tcPr>
                <w:tcW w:w="4885" w:type="dxa"/>
              </w:tcPr>
            </w:tcPrChange>
          </w:tcPr>
          <w:p w14:paraId="4817C8D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538188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B70854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5E409D" w14:paraId="4A1076CB" w14:textId="77777777" w:rsidTr="00D2295B">
        <w:tc>
          <w:tcPr>
            <w:tcW w:w="4885" w:type="dxa"/>
            <w:tcPrChange w:id="67" w:author="Julie De Deken" w:date="2015-08-25T15:23:00Z">
              <w:tcPr>
                <w:tcW w:w="4885" w:type="dxa"/>
              </w:tcPr>
            </w:tcPrChange>
          </w:tcPr>
          <w:p w14:paraId="3C118D92" w14:textId="77777777" w:rsidR="005E409D" w:rsidRDefault="005E409D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0870F3CF" w14:textId="77777777" w:rsidR="005E409D" w:rsidRPr="00D2295B" w:rsidRDefault="00B03E07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  <w:tc>
          <w:tcPr>
            <w:tcW w:w="4885" w:type="dxa"/>
            <w:tcPrChange w:id="68" w:author="Julie De Deken" w:date="2015-08-25T15:23:00Z">
              <w:tcPr>
                <w:tcW w:w="4885" w:type="dxa"/>
              </w:tcPr>
            </w:tcPrChange>
          </w:tcPr>
          <w:p w14:paraId="7045F089" w14:textId="77777777" w:rsidR="005E409D" w:rsidRDefault="005E409D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4629BBA5" w14:textId="77777777" w:rsidR="005E409D" w:rsidRPr="00D2295B" w:rsidRDefault="00B03E07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</w:tr>
      <w:tr w:rsidR="00D2295B" w14:paraId="49D1E923" w14:textId="77777777" w:rsidTr="00D2295B">
        <w:tc>
          <w:tcPr>
            <w:tcW w:w="4885" w:type="dxa"/>
            <w:tcPrChange w:id="69" w:author="Julie De Deken" w:date="2015-08-25T15:23:00Z">
              <w:tcPr>
                <w:tcW w:w="4885" w:type="dxa"/>
              </w:tcPr>
            </w:tcPrChange>
          </w:tcPr>
          <w:p w14:paraId="74AA1904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885" w:type="dxa"/>
            <w:tcPrChange w:id="70" w:author="Julie De Deken" w:date="2015-08-25T15:23:00Z">
              <w:tcPr>
                <w:tcW w:w="4885" w:type="dxa"/>
              </w:tcPr>
            </w:tcPrChange>
          </w:tcPr>
          <w:p w14:paraId="3C8EB566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D2295B" w14:paraId="72BCBFC0" w14:textId="77777777" w:rsidTr="00D2295B">
        <w:tc>
          <w:tcPr>
            <w:tcW w:w="4885" w:type="dxa"/>
            <w:tcPrChange w:id="71" w:author="Julie De Deken" w:date="2015-08-25T15:23:00Z">
              <w:tcPr>
                <w:tcW w:w="4885" w:type="dxa"/>
              </w:tcPr>
            </w:tcPrChange>
          </w:tcPr>
          <w:p w14:paraId="14E9D0D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68FC810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9EE854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E7B637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2EA4677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421E46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PrChange w:id="72" w:author="Julie De Deken" w:date="2015-08-25T15:23:00Z">
              <w:tcPr>
                <w:tcW w:w="4885" w:type="dxa"/>
              </w:tcPr>
            </w:tcPrChange>
          </w:tcPr>
          <w:p w14:paraId="5344D2C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1258257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AA13C8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9B4C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EE4CF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AE874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E1522F5" w14:textId="77777777" w:rsidR="001F5D46" w:rsidRDefault="001F5D46" w:rsidP="000F0CFC">
      <w:pPr>
        <w:rPr>
          <w:sz w:val="24"/>
          <w:szCs w:val="24"/>
          <w:lang w:val="en-US"/>
        </w:rPr>
      </w:pPr>
    </w:p>
    <w:p w14:paraId="1BEAF4BC" w14:textId="77777777" w:rsidR="00A23C3B" w:rsidRDefault="00A23C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FBBA112" w14:textId="77777777" w:rsidR="00D2295B" w:rsidRDefault="00A23C3B" w:rsidP="00A23C3B">
      <w:pPr>
        <w:pStyle w:val="Kop2"/>
        <w:rPr>
          <w:lang w:val="en-US"/>
        </w:rPr>
      </w:pPr>
      <w:r>
        <w:rPr>
          <w:lang w:val="en-US"/>
        </w:rPr>
        <w:t>WP7 Sampling:</w:t>
      </w:r>
    </w:p>
    <w:p w14:paraId="7C1F0208" w14:textId="5B22FADE" w:rsidR="00A23C3B" w:rsidRPr="00A23C3B" w:rsidRDefault="00FC2E6E" w:rsidP="00A23C3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C9C3" wp14:editId="16DDEEE8">
                <wp:simplePos x="0" y="0"/>
                <wp:positionH relativeFrom="column">
                  <wp:posOffset>4045585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3810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80E8F" w14:textId="77777777" w:rsidR="00505366" w:rsidRPr="00BF3AFD" w:rsidRDefault="00505366" w:rsidP="00505366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44C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55pt;margin-top:91.6pt;width:34.95pt;height:32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cXb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" filled="f" stroked="f">
                <v:textbox style="mso-fit-shape-to-text:t">
                  <w:txbxContent>
                    <w:p w14:paraId="6E980E8F" w14:textId="77777777" w:rsidR="00505366" w:rsidRPr="00BF3AFD" w:rsidRDefault="00505366" w:rsidP="00505366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D0134" wp14:editId="4D58FA11">
                <wp:simplePos x="0" y="0"/>
                <wp:positionH relativeFrom="column">
                  <wp:posOffset>-105410</wp:posOffset>
                </wp:positionH>
                <wp:positionV relativeFrom="paragraph">
                  <wp:posOffset>10795</wp:posOffset>
                </wp:positionV>
                <wp:extent cx="4019550" cy="2466975"/>
                <wp:effectExtent l="20955" t="19050" r="1714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2466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7D502" id="Rectangle 2" o:spid="_x0000_s1026" style="position:absolute;margin-left:-8.3pt;margin-top:.85pt;width:316.5pt;height:1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" filled="f" strokecolor="#c00000" strokeweight="2pt"/>
            </w:pict>
          </mc:Fallback>
        </mc:AlternateContent>
      </w:r>
      <w:r w:rsidR="00A23C3B">
        <w:rPr>
          <w:noProof/>
          <w:lang w:val="en-GB" w:eastAsia="en-GB"/>
        </w:rPr>
        <w:drawing>
          <wp:inline distT="0" distB="0" distL="0" distR="0" wp14:anchorId="6023E6AE" wp14:editId="5C55834A">
            <wp:extent cx="6210300" cy="3427721"/>
            <wp:effectExtent l="19050" t="0" r="0" b="0"/>
            <wp:docPr id="2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DEC95" w14:textId="77777777" w:rsidR="00A23C3B" w:rsidRDefault="00A23C3B" w:rsidP="00A23C3B">
      <w:pPr>
        <w:rPr>
          <w:lang w:val="en-US"/>
        </w:rPr>
      </w:pPr>
      <w:r>
        <w:rPr>
          <w:lang w:val="en-US"/>
        </w:rPr>
        <w:t>Barcode COPE-box:</w:t>
      </w:r>
    </w:p>
    <w:tbl>
      <w:tblPr>
        <w:tblStyle w:val="Tabelraster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  <w:tblPrChange w:id="73" w:author="Julie De Deken" w:date="2015-08-25T15:23:00Z">
          <w:tblPr>
            <w:tblStyle w:val="Tabelraster"/>
            <w:tblpPr w:leftFromText="141" w:rightFromText="141" w:vertAnchor="text" w:horzAnchor="margin" w:tblpY="382"/>
            <w:tblW w:w="1102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09"/>
        <w:gridCol w:w="2410"/>
        <w:gridCol w:w="3402"/>
        <w:gridCol w:w="3402"/>
        <w:tblGridChange w:id="74">
          <w:tblGrid>
            <w:gridCol w:w="1809"/>
            <w:gridCol w:w="2410"/>
            <w:gridCol w:w="3402"/>
            <w:gridCol w:w="3402"/>
          </w:tblGrid>
        </w:tblGridChange>
      </w:tblGrid>
      <w:tr w:rsidR="00793C55" w14:paraId="0FED3396" w14:textId="77777777" w:rsidTr="002E63E1">
        <w:trPr>
          <w:trHeight w:val="305"/>
          <w:trPrChange w:id="75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PrChange w:id="76" w:author="Julie De Deken" w:date="2015-08-25T15:23:00Z">
              <w:tcPr>
                <w:tcW w:w="1809" w:type="dxa"/>
              </w:tcPr>
            </w:tcPrChange>
          </w:tcPr>
          <w:p w14:paraId="6189FDB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  <w:tcPrChange w:id="77" w:author="Julie De Deken" w:date="2015-08-25T15:23:00Z">
              <w:tcPr>
                <w:tcW w:w="2410" w:type="dxa"/>
              </w:tcPr>
            </w:tcPrChange>
          </w:tcPr>
          <w:p w14:paraId="05D87EA1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  <w:tcPrChange w:id="78" w:author="Julie De Deken" w:date="2015-08-25T15:23:00Z">
              <w:tcPr>
                <w:tcW w:w="3402" w:type="dxa"/>
              </w:tcPr>
            </w:tcPrChange>
          </w:tcPr>
          <w:p w14:paraId="5D7E8BBA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  <w:tcPrChange w:id="79" w:author="Julie De Deken" w:date="2015-08-25T15:23:00Z">
              <w:tcPr>
                <w:tcW w:w="3402" w:type="dxa"/>
              </w:tcPr>
            </w:tcPrChange>
          </w:tcPr>
          <w:p w14:paraId="5AC342F9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793C55" w14:paraId="6BB3B047" w14:textId="77777777" w:rsidTr="002E63E1">
        <w:trPr>
          <w:trHeight w:val="305"/>
          <w:trPrChange w:id="80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PrChange w:id="81" w:author="Julie De Deken" w:date="2015-08-25T15:23:00Z">
              <w:tcPr>
                <w:tcW w:w="1809" w:type="dxa"/>
              </w:tcPr>
            </w:tcPrChange>
          </w:tcPr>
          <w:p w14:paraId="19E0AEE7" w14:textId="77777777" w:rsidR="00793C55" w:rsidRPr="002E63E1" w:rsidRDefault="00793C55" w:rsidP="00A23C3B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b/>
                <w:lang w:val="en-US"/>
              </w:rPr>
              <w:t>DB 1.1 EDTA</w:t>
            </w:r>
          </w:p>
        </w:tc>
        <w:tc>
          <w:tcPr>
            <w:tcW w:w="2410" w:type="dxa"/>
            <w:tcPrChange w:id="82" w:author="Julie De Deken" w:date="2015-08-25T15:23:00Z">
              <w:tcPr>
                <w:tcW w:w="2410" w:type="dxa"/>
              </w:tcPr>
            </w:tcPrChange>
          </w:tcPr>
          <w:p w14:paraId="5BA28A3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83" w:author="Julie De Deken" w:date="2015-08-25T15:23:00Z">
              <w:tcPr>
                <w:tcW w:w="3402" w:type="dxa"/>
              </w:tcPr>
            </w:tcPrChange>
          </w:tcPr>
          <w:p w14:paraId="059E3A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PrChange w:id="84" w:author="Julie De Deken" w:date="2015-08-25T15:23:00Z">
              <w:tcPr>
                <w:tcW w:w="3402" w:type="dxa"/>
              </w:tcPr>
            </w:tcPrChange>
          </w:tcPr>
          <w:p w14:paraId="223524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1FB28F77" w14:textId="77777777" w:rsidTr="002E63E1">
        <w:trPr>
          <w:trHeight w:val="305"/>
          <w:trPrChange w:id="85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PrChange w:id="86" w:author="Julie De Deken" w:date="2015-08-25T15:23:00Z">
              <w:tcPr>
                <w:tcW w:w="1809" w:type="dxa"/>
              </w:tcPr>
            </w:tcPrChange>
          </w:tcPr>
          <w:p w14:paraId="677E732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DB 1.2 SST</w:t>
            </w:r>
          </w:p>
        </w:tc>
        <w:tc>
          <w:tcPr>
            <w:tcW w:w="2410" w:type="dxa"/>
            <w:tcPrChange w:id="87" w:author="Julie De Deken" w:date="2015-08-25T15:23:00Z">
              <w:tcPr>
                <w:tcW w:w="2410" w:type="dxa"/>
              </w:tcPr>
            </w:tcPrChange>
          </w:tcPr>
          <w:p w14:paraId="791568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88" w:author="Julie De Deken" w:date="2015-08-25T15:23:00Z">
              <w:tcPr>
                <w:tcW w:w="3402" w:type="dxa"/>
              </w:tcPr>
            </w:tcPrChange>
          </w:tcPr>
          <w:p w14:paraId="4544B6D9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PrChange w:id="89" w:author="Julie De Deken" w:date="2015-08-25T15:23:00Z">
              <w:tcPr>
                <w:tcW w:w="3402" w:type="dxa"/>
              </w:tcPr>
            </w:tcPrChange>
          </w:tcPr>
          <w:p w14:paraId="782788A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C8FBC7E" w14:textId="77777777" w:rsidTr="002E63E1">
        <w:trPr>
          <w:trHeight w:val="305"/>
          <w:trPrChange w:id="90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PrChange w:id="91" w:author="Julie De Deken" w:date="2015-08-25T15:23:00Z">
              <w:tcPr>
                <w:tcW w:w="1809" w:type="dxa"/>
              </w:tcPr>
            </w:tcPrChange>
          </w:tcPr>
          <w:p w14:paraId="20369A94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1</w:t>
            </w:r>
          </w:p>
        </w:tc>
        <w:tc>
          <w:tcPr>
            <w:tcW w:w="2410" w:type="dxa"/>
            <w:tcPrChange w:id="92" w:author="Julie De Deken" w:date="2015-08-25T15:23:00Z">
              <w:tcPr>
                <w:tcW w:w="2410" w:type="dxa"/>
              </w:tcPr>
            </w:tcPrChange>
          </w:tcPr>
          <w:p w14:paraId="69D4EB2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93" w:author="Julie De Deken" w:date="2015-08-25T15:23:00Z">
              <w:tcPr>
                <w:tcW w:w="3402" w:type="dxa"/>
              </w:tcPr>
            </w:tcPrChange>
          </w:tcPr>
          <w:p w14:paraId="284DB9F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PrChange w:id="94" w:author="Julie De Deken" w:date="2015-08-25T15:23:00Z">
              <w:tcPr>
                <w:tcW w:w="3402" w:type="dxa"/>
              </w:tcPr>
            </w:tcPrChange>
          </w:tcPr>
          <w:p w14:paraId="48E321A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5D7047FF" w14:textId="77777777" w:rsidTr="002E63E1">
        <w:trPr>
          <w:trHeight w:val="305"/>
          <w:trPrChange w:id="95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Borders>
              <w:bottom w:val="single" w:sz="4" w:space="0" w:color="auto"/>
            </w:tcBorders>
            <w:tcPrChange w:id="96" w:author="Julie De Deken" w:date="2015-08-25T15:23:00Z">
              <w:tcPr>
                <w:tcW w:w="1809" w:type="dxa"/>
                <w:tcBorders>
                  <w:bottom w:val="single" w:sz="4" w:space="0" w:color="auto"/>
                </w:tcBorders>
              </w:tcPr>
            </w:tcPrChange>
          </w:tcPr>
          <w:p w14:paraId="413F150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tcPrChange w:id="97" w:author="Julie De Deken" w:date="2015-08-25T15:23:00Z">
              <w:tcPr>
                <w:tcW w:w="2410" w:type="dxa"/>
                <w:tcBorders>
                  <w:bottom w:val="single" w:sz="4" w:space="0" w:color="auto"/>
                </w:tcBorders>
              </w:tcPr>
            </w:tcPrChange>
          </w:tcPr>
          <w:p w14:paraId="2C166C8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PrChange w:id="98" w:author="Julie De Deken" w:date="2015-08-25T15:23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734F7A9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PrChange w:id="99" w:author="Julie De Deken" w:date="2015-08-25T15:23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4B1E1DF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FFF8057" w14:textId="77777777" w:rsidTr="0014759E">
        <w:trPr>
          <w:trHeight w:val="305"/>
          <w:trPrChange w:id="100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Borders>
              <w:right w:val="nil"/>
            </w:tcBorders>
            <w:tcPrChange w:id="101" w:author="Julie De Deken" w:date="2015-08-25T15:23:00Z">
              <w:tcPr>
                <w:tcW w:w="1809" w:type="dxa"/>
                <w:tcBorders>
                  <w:right w:val="nil"/>
                </w:tcBorders>
              </w:tcPr>
            </w:tcPrChange>
          </w:tcPr>
          <w:p w14:paraId="3786F57A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Left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  <w:tcPrChange w:id="102" w:author="Julie De Deken" w:date="2015-08-25T15:23:00Z">
              <w:tcPr>
                <w:tcW w:w="2410" w:type="dxa"/>
                <w:tcBorders>
                  <w:left w:val="nil"/>
                  <w:right w:val="nil"/>
                </w:tcBorders>
              </w:tcPr>
            </w:tcPrChange>
          </w:tcPr>
          <w:p w14:paraId="4F841C1E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tcPrChange w:id="103" w:author="Julie De Deken" w:date="2015-08-25T15:23:00Z">
              <w:tcPr>
                <w:tcW w:w="3402" w:type="dxa"/>
                <w:tcBorders>
                  <w:left w:val="nil"/>
                  <w:right w:val="nil"/>
                </w:tcBorders>
              </w:tcPr>
            </w:tcPrChange>
          </w:tcPr>
          <w:p w14:paraId="1A3779BA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tcPrChange w:id="104" w:author="Julie De Deken" w:date="2015-08-25T15:23:00Z">
              <w:tcPr>
                <w:tcW w:w="3402" w:type="dxa"/>
                <w:tcBorders>
                  <w:left w:val="nil"/>
                  <w:bottom w:val="single" w:sz="4" w:space="0" w:color="auto"/>
                </w:tcBorders>
              </w:tcPr>
            </w:tcPrChange>
          </w:tcPr>
          <w:p w14:paraId="5D458B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BF41837" w14:textId="77777777" w:rsidTr="0014759E">
        <w:trPr>
          <w:trHeight w:val="305"/>
          <w:trPrChange w:id="105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PrChange w:id="106" w:author="Julie De Deken" w:date="2015-08-25T15:23:00Z">
              <w:tcPr>
                <w:tcW w:w="1809" w:type="dxa"/>
              </w:tcPr>
            </w:tcPrChange>
          </w:tcPr>
          <w:p w14:paraId="17EB6D7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P1</w:t>
            </w:r>
          </w:p>
        </w:tc>
        <w:tc>
          <w:tcPr>
            <w:tcW w:w="2410" w:type="dxa"/>
            <w:tcPrChange w:id="107" w:author="Julie De Deken" w:date="2015-08-25T15:23:00Z">
              <w:tcPr>
                <w:tcW w:w="2410" w:type="dxa"/>
              </w:tcPr>
            </w:tcPrChange>
          </w:tcPr>
          <w:p w14:paraId="3DD40CC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108" w:author="Julie De Deken" w:date="2015-08-25T15:23:00Z">
              <w:tcPr>
                <w:tcW w:w="3402" w:type="dxa"/>
              </w:tcPr>
            </w:tcPrChange>
          </w:tcPr>
          <w:p w14:paraId="0AFA38B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  <w:tcPrChange w:id="109" w:author="Julie De Deken" w:date="2015-08-25T15:23:00Z">
              <w:tcPr>
                <w:tcW w:w="3402" w:type="dxa"/>
                <w:shd w:val="pct15" w:color="auto" w:fill="auto"/>
              </w:tcPr>
            </w:tcPrChange>
          </w:tcPr>
          <w:p w14:paraId="3C5F37F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18C9B0C" w14:textId="77777777" w:rsidTr="0014759E">
        <w:trPr>
          <w:trHeight w:val="305"/>
          <w:trPrChange w:id="110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Borders>
              <w:bottom w:val="single" w:sz="4" w:space="0" w:color="auto"/>
            </w:tcBorders>
            <w:tcPrChange w:id="111" w:author="Julie De Deken" w:date="2015-08-25T15:23:00Z">
              <w:tcPr>
                <w:tcW w:w="1809" w:type="dxa"/>
                <w:tcBorders>
                  <w:bottom w:val="single" w:sz="4" w:space="0" w:color="auto"/>
                </w:tcBorders>
              </w:tcPr>
            </w:tcPrChange>
          </w:tcPr>
          <w:p w14:paraId="4E51C302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tcPrChange w:id="112" w:author="Julie De Deken" w:date="2015-08-25T15:23:00Z">
              <w:tcPr>
                <w:tcW w:w="2410" w:type="dxa"/>
                <w:tcBorders>
                  <w:bottom w:val="single" w:sz="4" w:space="0" w:color="auto"/>
                </w:tcBorders>
              </w:tcPr>
            </w:tcPrChange>
          </w:tcPr>
          <w:p w14:paraId="31B2F31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tcPrChange w:id="113" w:author="Julie De Deken" w:date="2015-08-25T15:23:00Z">
              <w:tcPr>
                <w:tcW w:w="3402" w:type="dxa"/>
                <w:tcBorders>
                  <w:bottom w:val="single" w:sz="4" w:space="0" w:color="auto"/>
                </w:tcBorders>
              </w:tcPr>
            </w:tcPrChange>
          </w:tcPr>
          <w:p w14:paraId="392407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  <w:tcPrChange w:id="114" w:author="Julie De Deken" w:date="2015-08-25T15:23:00Z">
              <w:tcPr>
                <w:tcW w:w="3402" w:type="dxa"/>
                <w:tcBorders>
                  <w:bottom w:val="single" w:sz="4" w:space="0" w:color="auto"/>
                </w:tcBorders>
                <w:shd w:val="pct15" w:color="auto" w:fill="auto"/>
              </w:tcPr>
            </w:tcPrChange>
          </w:tcPr>
          <w:p w14:paraId="363EC80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929E8EC" w14:textId="77777777" w:rsidTr="0014759E">
        <w:trPr>
          <w:trHeight w:val="305"/>
          <w:trPrChange w:id="115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Borders>
              <w:right w:val="nil"/>
            </w:tcBorders>
            <w:tcPrChange w:id="116" w:author="Julie De Deken" w:date="2015-08-25T15:23:00Z">
              <w:tcPr>
                <w:tcW w:w="1809" w:type="dxa"/>
                <w:tcBorders>
                  <w:right w:val="nil"/>
                </w:tcBorders>
              </w:tcPr>
            </w:tcPrChange>
          </w:tcPr>
          <w:p w14:paraId="2A24E16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Right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  <w:tcPrChange w:id="117" w:author="Julie De Deken" w:date="2015-08-25T15:23:00Z">
              <w:tcPr>
                <w:tcW w:w="2410" w:type="dxa"/>
                <w:tcBorders>
                  <w:left w:val="nil"/>
                  <w:right w:val="nil"/>
                </w:tcBorders>
              </w:tcPr>
            </w:tcPrChange>
          </w:tcPr>
          <w:p w14:paraId="63E899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tcPrChange w:id="118" w:author="Julie De Deken" w:date="2015-08-25T15:23:00Z">
              <w:tcPr>
                <w:tcW w:w="3402" w:type="dxa"/>
                <w:tcBorders>
                  <w:left w:val="nil"/>
                  <w:right w:val="nil"/>
                </w:tcBorders>
              </w:tcPr>
            </w:tcPrChange>
          </w:tcPr>
          <w:p w14:paraId="6D4F85C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  <w:tcPrChange w:id="119" w:author="Julie De Deken" w:date="2015-08-25T15:23:00Z">
              <w:tcPr>
                <w:tcW w:w="3402" w:type="dxa"/>
                <w:tcBorders>
                  <w:left w:val="nil"/>
                  <w:bottom w:val="single" w:sz="4" w:space="0" w:color="auto"/>
                </w:tcBorders>
              </w:tcPr>
            </w:tcPrChange>
          </w:tcPr>
          <w:p w14:paraId="1ECC281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71CCE2F5" w14:textId="77777777" w:rsidTr="0014759E">
        <w:trPr>
          <w:trHeight w:val="305"/>
          <w:trPrChange w:id="120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PrChange w:id="121" w:author="Julie De Deken" w:date="2015-08-25T15:23:00Z">
              <w:tcPr>
                <w:tcW w:w="1809" w:type="dxa"/>
              </w:tcPr>
            </w:tcPrChange>
          </w:tcPr>
          <w:p w14:paraId="77D969E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P1</w:t>
            </w:r>
          </w:p>
        </w:tc>
        <w:tc>
          <w:tcPr>
            <w:tcW w:w="2410" w:type="dxa"/>
            <w:tcPrChange w:id="122" w:author="Julie De Deken" w:date="2015-08-25T15:23:00Z">
              <w:tcPr>
                <w:tcW w:w="2410" w:type="dxa"/>
              </w:tcPr>
            </w:tcPrChange>
          </w:tcPr>
          <w:p w14:paraId="6AC1417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123" w:author="Julie De Deken" w:date="2015-08-25T15:23:00Z">
              <w:tcPr>
                <w:tcW w:w="3402" w:type="dxa"/>
              </w:tcPr>
            </w:tcPrChange>
          </w:tcPr>
          <w:p w14:paraId="12F8B3F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  <w:tcPrChange w:id="124" w:author="Julie De Deken" w:date="2015-08-25T15:23:00Z">
              <w:tcPr>
                <w:tcW w:w="3402" w:type="dxa"/>
                <w:shd w:val="pct15" w:color="auto" w:fill="auto"/>
              </w:tcPr>
            </w:tcPrChange>
          </w:tcPr>
          <w:p w14:paraId="6A1CE6B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2285F64" w14:textId="77777777" w:rsidTr="0014759E">
        <w:trPr>
          <w:trHeight w:val="305"/>
          <w:trPrChange w:id="125" w:author="Julie De Deken" w:date="2015-08-25T15:23:00Z">
            <w:trPr>
              <w:trHeight w:val="305"/>
            </w:trPr>
          </w:trPrChange>
        </w:trPr>
        <w:tc>
          <w:tcPr>
            <w:tcW w:w="1809" w:type="dxa"/>
            <w:tcPrChange w:id="126" w:author="Julie De Deken" w:date="2015-08-25T15:23:00Z">
              <w:tcPr>
                <w:tcW w:w="1809" w:type="dxa"/>
              </w:tcPr>
            </w:tcPrChange>
          </w:tcPr>
          <w:p w14:paraId="5C2BCC5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P2</w:t>
            </w:r>
          </w:p>
        </w:tc>
        <w:tc>
          <w:tcPr>
            <w:tcW w:w="2410" w:type="dxa"/>
            <w:tcPrChange w:id="127" w:author="Julie De Deken" w:date="2015-08-25T15:23:00Z">
              <w:tcPr>
                <w:tcW w:w="2410" w:type="dxa"/>
              </w:tcPr>
            </w:tcPrChange>
          </w:tcPr>
          <w:p w14:paraId="174AD87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PrChange w:id="128" w:author="Julie De Deken" w:date="2015-08-25T15:23:00Z">
              <w:tcPr>
                <w:tcW w:w="3402" w:type="dxa"/>
              </w:tcPr>
            </w:tcPrChange>
          </w:tcPr>
          <w:p w14:paraId="2D5FCD5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  <w:tcPrChange w:id="129" w:author="Julie De Deken" w:date="2015-08-25T15:23:00Z">
              <w:tcPr>
                <w:tcW w:w="3402" w:type="dxa"/>
                <w:shd w:val="pct15" w:color="auto" w:fill="auto"/>
              </w:tcPr>
            </w:tcPrChange>
          </w:tcPr>
          <w:p w14:paraId="4F55303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31E040E4" w14:textId="77777777" w:rsidR="00B03E07" w:rsidRDefault="00B03E07">
      <w:pPr>
        <w:rPr>
          <w:lang w:val="en-US"/>
        </w:rPr>
      </w:pPr>
    </w:p>
    <w:p w14:paraId="03264233" w14:textId="77777777" w:rsidR="00B03E07" w:rsidRPr="000F0CFC" w:rsidRDefault="00B03E07" w:rsidP="00B03E0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6DC64A0F" w14:textId="77777777" w:rsid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140FBE" w14:textId="77777777" w:rsidR="00D2295B" w:rsidRP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ACEB53" w14:textId="77777777" w:rsidR="00A62534" w:rsidRDefault="00D2295B" w:rsidP="00D2295B">
      <w:pPr>
        <w:pStyle w:val="Kop2"/>
        <w:rPr>
          <w:lang w:val="en-US"/>
        </w:rPr>
      </w:pPr>
      <w:r>
        <w:rPr>
          <w:lang w:val="en-US"/>
        </w:rPr>
        <w:t>Device Accountability:</w:t>
      </w:r>
    </w:p>
    <w:p w14:paraId="33CCC05F" w14:textId="77777777" w:rsidR="00D2295B" w:rsidRPr="00D2295B" w:rsidRDefault="00D2295B" w:rsidP="00D2295B">
      <w:pPr>
        <w:pStyle w:val="Kop3"/>
        <w:rPr>
          <w:b/>
          <w:lang w:val="en-US"/>
        </w:rPr>
      </w:pPr>
      <w:r w:rsidRPr="00D2295B">
        <w:rPr>
          <w:b/>
          <w:lang w:val="en-US"/>
        </w:rPr>
        <w:t>Left Kidney:</w:t>
      </w:r>
    </w:p>
    <w:tbl>
      <w:tblPr>
        <w:tblStyle w:val="Tabelraster"/>
        <w:tblW w:w="11057" w:type="dxa"/>
        <w:tblLook w:val="04A0" w:firstRow="1" w:lastRow="0" w:firstColumn="1" w:lastColumn="0" w:noHBand="0" w:noVBand="1"/>
        <w:tblPrChange w:id="130" w:author="Julie De Deken" w:date="2015-08-25T15:23:00Z">
          <w:tblPr>
            <w:tblStyle w:val="Tabelraster"/>
            <w:tblW w:w="11057" w:type="dxa"/>
            <w:tblLook w:val="04A0" w:firstRow="1" w:lastRow="0" w:firstColumn="1" w:lastColumn="0" w:noHBand="0" w:noVBand="1"/>
          </w:tblPr>
        </w:tblPrChange>
      </w:tblPr>
      <w:tblGrid>
        <w:gridCol w:w="3685"/>
        <w:gridCol w:w="3686"/>
        <w:gridCol w:w="3686"/>
        <w:tblGridChange w:id="131">
          <w:tblGrid>
            <w:gridCol w:w="3685"/>
            <w:gridCol w:w="3686"/>
            <w:gridCol w:w="3686"/>
          </w:tblGrid>
        </w:tblGridChange>
      </w:tblGrid>
      <w:tr w:rsidR="00D2295B" w14:paraId="61D521B7" w14:textId="77777777" w:rsidTr="00D2295B">
        <w:trPr>
          <w:trHeight w:val="586"/>
          <w:trPrChange w:id="132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  <w:tcPrChange w:id="133" w:author="Julie De Deken" w:date="2015-08-25T15:23:00Z">
              <w:tcPr>
                <w:tcW w:w="3685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0FCC1AB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  <w:tcPrChange w:id="134" w:author="Julie De Deken" w:date="2015-08-25T15:23:00Z">
              <w:tcPr>
                <w:tcW w:w="7372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B9EB011" w14:textId="77777777" w:rsidR="00D2295B" w:rsidRDefault="00D2295B" w:rsidP="00A27E2D"/>
        </w:tc>
      </w:tr>
      <w:tr w:rsidR="00D2295B" w14:paraId="650FEC67" w14:textId="77777777" w:rsidTr="00D2295B">
        <w:trPr>
          <w:trHeight w:val="586"/>
          <w:trPrChange w:id="135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  <w:tcPrChange w:id="136" w:author="Julie De Deken" w:date="2015-08-25T15:23:00Z">
              <w:tcPr>
                <w:tcW w:w="3685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87B4365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  <w:tcPrChange w:id="137" w:author="Julie De Deken" w:date="2015-08-25T15:23:00Z">
              <w:tcPr>
                <w:tcW w:w="7372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55255" w14:textId="77777777" w:rsidR="00D2295B" w:rsidRDefault="00D2295B" w:rsidP="00A27E2D"/>
          <w:p w14:paraId="01C45C27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90BD9D4" w14:textId="77777777" w:rsidTr="00D2295B">
        <w:trPr>
          <w:trHeight w:val="586"/>
          <w:trPrChange w:id="138" w:author="Julie De Deken" w:date="2015-08-25T15:23:00Z">
            <w:trPr>
              <w:trHeight w:val="586"/>
            </w:trPr>
          </w:trPrChange>
        </w:trPr>
        <w:tc>
          <w:tcPr>
            <w:tcW w:w="11057" w:type="dxa"/>
            <w:gridSpan w:val="3"/>
            <w:shd w:val="pct15" w:color="auto" w:fill="auto"/>
            <w:vAlign w:val="center"/>
            <w:tcPrChange w:id="139" w:author="Julie De Deken" w:date="2015-08-25T15:23:00Z">
              <w:tcPr>
                <w:tcW w:w="11057" w:type="dxa"/>
                <w:gridSpan w:val="3"/>
                <w:shd w:val="pct15" w:color="auto" w:fill="auto"/>
                <w:vAlign w:val="center"/>
              </w:tcPr>
            </w:tcPrChange>
          </w:tcPr>
          <w:p w14:paraId="2EED1A04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7D0AF678" w14:textId="77777777" w:rsidTr="005E409D">
        <w:trPr>
          <w:trHeight w:val="586"/>
          <w:trPrChange w:id="140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41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36B073B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  <w:tcPrChange w:id="142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2A53AA7E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  <w:tcPrChange w:id="143" w:author="Julie De Deken" w:date="2015-08-25T15:23:00Z">
              <w:tcPr>
                <w:tcW w:w="368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6C05F0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7A32D08" w14:textId="77777777" w:rsidTr="007D654F">
        <w:trPr>
          <w:trHeight w:val="586"/>
          <w:trPrChange w:id="144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45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289E52C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  <w:tcPrChange w:id="146" w:author="Julie De Deken" w:date="2015-08-25T15:23:00Z">
              <w:tcPr>
                <w:tcW w:w="3686" w:type="dxa"/>
                <w:shd w:val="clear" w:color="auto" w:fill="auto"/>
              </w:tcPr>
            </w:tcPrChange>
          </w:tcPr>
          <w:p w14:paraId="5CD98503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  <w:p w14:paraId="1FD0A832" w14:textId="77777777" w:rsidR="00D2295B" w:rsidRDefault="00F4574E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</w:t>
            </w:r>
            <w:r w:rsidR="007D654F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. n°</w:t>
            </w:r>
          </w:p>
          <w:p w14:paraId="22D1536B" w14:textId="77777777" w:rsidR="007D654F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  <w:tcPrChange w:id="147" w:author="Julie De Deken" w:date="2015-08-25T15:23:00Z">
              <w:tcPr>
                <w:tcW w:w="3686" w:type="dxa"/>
                <w:shd w:val="pct15" w:color="auto" w:fill="auto"/>
                <w:vAlign w:val="center"/>
              </w:tcPr>
            </w:tcPrChange>
          </w:tcPr>
          <w:p w14:paraId="5379EDC3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172D1E66" w14:textId="77777777" w:rsidTr="00D2295B">
        <w:trPr>
          <w:trHeight w:val="586"/>
          <w:trPrChange w:id="148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49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1A03418F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  <w:tcPrChange w:id="150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09F6C08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51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5A44A9A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08A355D" w14:textId="77777777" w:rsidTr="00D2295B">
        <w:trPr>
          <w:trHeight w:val="586"/>
          <w:trPrChange w:id="152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53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38F3E16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  <w:tcPrChange w:id="154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7F1B2F04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55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50E79D4B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C304773" w14:textId="77777777" w:rsidTr="00D2295B">
        <w:trPr>
          <w:trHeight w:val="586"/>
          <w:trPrChange w:id="156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57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312E18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  <w:tcPrChange w:id="158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507F751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59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44BC059E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53D449F" w14:textId="77777777" w:rsidTr="00D2295B">
        <w:trPr>
          <w:trHeight w:val="586"/>
          <w:trPrChange w:id="160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61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63320A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  <w:tcPrChange w:id="162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11D5366A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63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B952F1D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7FE0842" w14:textId="77777777" w:rsidTr="00D2295B">
        <w:trPr>
          <w:trHeight w:val="586"/>
          <w:trPrChange w:id="164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65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7A7E86D6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  <w:tcPrChange w:id="166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6307C25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67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BB7748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E747E1" w14:paraId="5F41AEBA" w14:textId="77777777" w:rsidTr="00D2295B">
        <w:trPr>
          <w:trHeight w:val="586"/>
          <w:trPrChange w:id="168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69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378F7BB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  <w:tcPrChange w:id="170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16899D4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71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863946B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1FAD1213" w14:textId="77777777" w:rsidTr="00D2295B">
        <w:trPr>
          <w:trHeight w:val="586"/>
          <w:trPrChange w:id="172" w:author="Julie De Deken" w:date="2015-08-25T15:23:00Z">
            <w:trPr>
              <w:trHeight w:val="586"/>
            </w:trPr>
          </w:trPrChange>
        </w:trPr>
        <w:tc>
          <w:tcPr>
            <w:tcW w:w="11057" w:type="dxa"/>
            <w:gridSpan w:val="3"/>
            <w:shd w:val="clear" w:color="auto" w:fill="auto"/>
            <w:vAlign w:val="center"/>
            <w:tcPrChange w:id="173" w:author="Julie De Deken" w:date="2015-08-25T15:23:00Z">
              <w:tcPr>
                <w:tcW w:w="11057" w:type="dxa"/>
                <w:gridSpan w:val="3"/>
                <w:shd w:val="clear" w:color="auto" w:fill="auto"/>
                <w:vAlign w:val="center"/>
              </w:tcPr>
            </w:tcPrChange>
          </w:tcPr>
          <w:p w14:paraId="75D8F7F3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66EA808B" w14:textId="77777777" w:rsidTr="00D2295B">
        <w:trPr>
          <w:trHeight w:val="586"/>
          <w:trPrChange w:id="174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tcPrChange w:id="175" w:author="Julie De Deken" w:date="2015-08-25T15:23:00Z">
              <w:tcPr>
                <w:tcW w:w="3685" w:type="dxa"/>
                <w:shd w:val="clear" w:color="auto" w:fill="auto"/>
              </w:tcPr>
            </w:tcPrChange>
          </w:tcPr>
          <w:p w14:paraId="4D9B32D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  <w:tcPrChange w:id="176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55FAA7C4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77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0C02EA7D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D524B1B" w14:textId="77777777" w:rsidR="00D2295B" w:rsidRDefault="00D2295B" w:rsidP="000F0CFC">
      <w:pPr>
        <w:rPr>
          <w:sz w:val="24"/>
          <w:szCs w:val="24"/>
          <w:lang w:val="en-US"/>
        </w:rPr>
      </w:pPr>
    </w:p>
    <w:p w14:paraId="69183940" w14:textId="77777777" w:rsidR="00D2295B" w:rsidRPr="00D2295B" w:rsidRDefault="00D2295B" w:rsidP="00D2295B">
      <w:pPr>
        <w:pStyle w:val="Kop3"/>
        <w:rPr>
          <w:b/>
          <w:lang w:val="en-US"/>
        </w:rPr>
      </w:pPr>
      <w:r w:rsidRPr="00D2295B">
        <w:rPr>
          <w:b/>
          <w:lang w:val="en-US"/>
        </w:rPr>
        <w:t>Right Kidney:</w:t>
      </w:r>
    </w:p>
    <w:tbl>
      <w:tblPr>
        <w:tblStyle w:val="Tabelraster"/>
        <w:tblW w:w="11057" w:type="dxa"/>
        <w:tblLook w:val="04A0" w:firstRow="1" w:lastRow="0" w:firstColumn="1" w:lastColumn="0" w:noHBand="0" w:noVBand="1"/>
        <w:tblPrChange w:id="178" w:author="Julie De Deken" w:date="2015-08-25T15:23:00Z">
          <w:tblPr>
            <w:tblStyle w:val="Tabelraster"/>
            <w:tblW w:w="11057" w:type="dxa"/>
            <w:tblLook w:val="04A0" w:firstRow="1" w:lastRow="0" w:firstColumn="1" w:lastColumn="0" w:noHBand="0" w:noVBand="1"/>
          </w:tblPr>
        </w:tblPrChange>
      </w:tblPr>
      <w:tblGrid>
        <w:gridCol w:w="3685"/>
        <w:gridCol w:w="3686"/>
        <w:gridCol w:w="3686"/>
        <w:tblGridChange w:id="179">
          <w:tblGrid>
            <w:gridCol w:w="3685"/>
            <w:gridCol w:w="3686"/>
            <w:gridCol w:w="3686"/>
          </w:tblGrid>
        </w:tblGridChange>
      </w:tblGrid>
      <w:tr w:rsidR="00D2295B" w14:paraId="4813CA9A" w14:textId="77777777" w:rsidTr="00A27E2D">
        <w:trPr>
          <w:trHeight w:val="586"/>
          <w:trPrChange w:id="180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  <w:tcPrChange w:id="181" w:author="Julie De Deken" w:date="2015-08-25T15:23:00Z">
              <w:tcPr>
                <w:tcW w:w="3685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159426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  <w:tcPrChange w:id="182" w:author="Julie De Deken" w:date="2015-08-25T15:23:00Z">
              <w:tcPr>
                <w:tcW w:w="7372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855A125" w14:textId="77777777" w:rsidR="00D2295B" w:rsidRDefault="00D2295B" w:rsidP="00A27E2D"/>
        </w:tc>
      </w:tr>
      <w:tr w:rsidR="00D2295B" w14:paraId="77112AE0" w14:textId="77777777" w:rsidTr="00A27E2D">
        <w:trPr>
          <w:trHeight w:val="586"/>
          <w:trPrChange w:id="183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  <w:tcPrChange w:id="184" w:author="Julie De Deken" w:date="2015-08-25T15:23:00Z">
              <w:tcPr>
                <w:tcW w:w="3685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3A505EB2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  <w:tcPrChange w:id="185" w:author="Julie De Deken" w:date="2015-08-25T15:23:00Z">
              <w:tcPr>
                <w:tcW w:w="7372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84DA9F5" w14:textId="77777777" w:rsidR="00D2295B" w:rsidRDefault="00D2295B" w:rsidP="00A27E2D"/>
          <w:p w14:paraId="167DE6EF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F69709E" w14:textId="77777777" w:rsidTr="00A27E2D">
        <w:trPr>
          <w:trHeight w:val="586"/>
          <w:trPrChange w:id="186" w:author="Julie De Deken" w:date="2015-08-25T15:23:00Z">
            <w:trPr>
              <w:trHeight w:val="586"/>
            </w:trPr>
          </w:trPrChange>
        </w:trPr>
        <w:tc>
          <w:tcPr>
            <w:tcW w:w="11057" w:type="dxa"/>
            <w:gridSpan w:val="3"/>
            <w:shd w:val="pct15" w:color="auto" w:fill="auto"/>
            <w:vAlign w:val="center"/>
            <w:tcPrChange w:id="187" w:author="Julie De Deken" w:date="2015-08-25T15:23:00Z">
              <w:tcPr>
                <w:tcW w:w="11057" w:type="dxa"/>
                <w:gridSpan w:val="3"/>
                <w:shd w:val="pct15" w:color="auto" w:fill="auto"/>
                <w:vAlign w:val="center"/>
              </w:tcPr>
            </w:tcPrChange>
          </w:tcPr>
          <w:p w14:paraId="68A6BB3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49382309" w14:textId="77777777" w:rsidTr="005E409D">
        <w:trPr>
          <w:trHeight w:val="586"/>
          <w:trPrChange w:id="188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89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6B12415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  <w:tcPrChange w:id="190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661FF60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  <w:tcPrChange w:id="191" w:author="Julie De Deken" w:date="2015-08-25T15:23:00Z">
              <w:tcPr>
                <w:tcW w:w="368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688ECC1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E61E8A7" w14:textId="77777777" w:rsidTr="005E409D">
        <w:trPr>
          <w:trHeight w:val="586"/>
          <w:trPrChange w:id="192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93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09A4EF35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  <w:vAlign w:val="bottom"/>
            <w:tcPrChange w:id="194" w:author="Julie De Deken" w:date="2015-08-25T15:23:00Z">
              <w:tcPr>
                <w:tcW w:w="3686" w:type="dxa"/>
                <w:shd w:val="clear" w:color="auto" w:fill="auto"/>
                <w:vAlign w:val="bottom"/>
              </w:tcPr>
            </w:tcPrChange>
          </w:tcPr>
          <w:p w14:paraId="17797D0D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Ref. n°</w:t>
            </w:r>
          </w:p>
          <w:p w14:paraId="2ABF296D" w14:textId="77777777" w:rsidR="00D2295B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  <w:tcPrChange w:id="195" w:author="Julie De Deken" w:date="2015-08-25T15:23:00Z">
              <w:tcPr>
                <w:tcW w:w="3686" w:type="dxa"/>
                <w:shd w:val="pct15" w:color="auto" w:fill="auto"/>
                <w:vAlign w:val="center"/>
              </w:tcPr>
            </w:tcPrChange>
          </w:tcPr>
          <w:p w14:paraId="02A4FBF0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2323A6B9" w14:textId="77777777" w:rsidTr="00A27E2D">
        <w:trPr>
          <w:trHeight w:val="586"/>
          <w:trPrChange w:id="196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197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5D27069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  <w:tcPrChange w:id="198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D33C67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199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06526CC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DCC0F52" w14:textId="77777777" w:rsidTr="00A27E2D">
        <w:trPr>
          <w:trHeight w:val="586"/>
          <w:trPrChange w:id="200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201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29BFC2E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  <w:tcPrChange w:id="202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CA5CF0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203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4003D340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EC93631" w14:textId="77777777" w:rsidTr="00A27E2D">
        <w:trPr>
          <w:trHeight w:val="586"/>
          <w:trPrChange w:id="204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205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4874AB29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  <w:tcPrChange w:id="206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ED70C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207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5B12E432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DE4E07B" w14:textId="77777777" w:rsidTr="00A27E2D">
        <w:trPr>
          <w:trHeight w:val="586"/>
          <w:trPrChange w:id="208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209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0830E273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  <w:tcPrChange w:id="210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566C17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211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0BDF3AF1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3A8CDDDE" w14:textId="77777777" w:rsidTr="00A27E2D">
        <w:trPr>
          <w:trHeight w:val="586"/>
          <w:trPrChange w:id="212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213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2084999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  <w:tcPrChange w:id="214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1A05E81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215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6FA57BD7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E747E1" w14:paraId="57F03EE7" w14:textId="77777777" w:rsidTr="00A27E2D">
        <w:trPr>
          <w:trHeight w:val="586"/>
          <w:trPrChange w:id="216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vAlign w:val="center"/>
            <w:tcPrChange w:id="217" w:author="Julie De Deken" w:date="2015-08-25T15:23:00Z">
              <w:tcPr>
                <w:tcW w:w="3685" w:type="dxa"/>
                <w:shd w:val="clear" w:color="auto" w:fill="auto"/>
                <w:vAlign w:val="center"/>
              </w:tcPr>
            </w:tcPrChange>
          </w:tcPr>
          <w:p w14:paraId="492863BE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  <w:tcPrChange w:id="218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2D873E8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219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3877687C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33C07E68" w14:textId="77777777" w:rsidTr="00A27E2D">
        <w:trPr>
          <w:trHeight w:val="586"/>
          <w:trPrChange w:id="220" w:author="Julie De Deken" w:date="2015-08-25T15:23:00Z">
            <w:trPr>
              <w:trHeight w:val="586"/>
            </w:trPr>
          </w:trPrChange>
        </w:trPr>
        <w:tc>
          <w:tcPr>
            <w:tcW w:w="11057" w:type="dxa"/>
            <w:gridSpan w:val="3"/>
            <w:shd w:val="clear" w:color="auto" w:fill="auto"/>
            <w:vAlign w:val="center"/>
            <w:tcPrChange w:id="221" w:author="Julie De Deken" w:date="2015-08-25T15:23:00Z">
              <w:tcPr>
                <w:tcW w:w="11057" w:type="dxa"/>
                <w:gridSpan w:val="3"/>
                <w:shd w:val="clear" w:color="auto" w:fill="auto"/>
                <w:vAlign w:val="center"/>
              </w:tcPr>
            </w:tcPrChange>
          </w:tcPr>
          <w:p w14:paraId="36AA064D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4881E4C2" w14:textId="77777777" w:rsidTr="00A27E2D">
        <w:trPr>
          <w:trHeight w:val="586"/>
          <w:trPrChange w:id="222" w:author="Julie De Deken" w:date="2015-08-25T15:23:00Z">
            <w:trPr>
              <w:trHeight w:val="586"/>
            </w:trPr>
          </w:trPrChange>
        </w:trPr>
        <w:tc>
          <w:tcPr>
            <w:tcW w:w="3685" w:type="dxa"/>
            <w:shd w:val="clear" w:color="auto" w:fill="auto"/>
            <w:tcPrChange w:id="223" w:author="Julie De Deken" w:date="2015-08-25T15:23:00Z">
              <w:tcPr>
                <w:tcW w:w="3685" w:type="dxa"/>
                <w:shd w:val="clear" w:color="auto" w:fill="auto"/>
              </w:tcPr>
            </w:tcPrChange>
          </w:tcPr>
          <w:p w14:paraId="7ABE2BB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  <w:tcPrChange w:id="224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6CA07781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  <w:tcPrChange w:id="225" w:author="Julie De Deken" w:date="2015-08-25T15:23:00Z">
              <w:tcPr>
                <w:tcW w:w="3686" w:type="dxa"/>
                <w:shd w:val="clear" w:color="auto" w:fill="auto"/>
                <w:vAlign w:val="center"/>
              </w:tcPr>
            </w:tcPrChange>
          </w:tcPr>
          <w:p w14:paraId="6315704B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A31B574" w14:textId="77777777" w:rsidR="003C611E" w:rsidRDefault="003C611E" w:rsidP="000F0CFC">
      <w:pPr>
        <w:rPr>
          <w:sz w:val="24"/>
          <w:szCs w:val="24"/>
          <w:lang w:val="en-US"/>
        </w:rPr>
      </w:pPr>
    </w:p>
    <w:p w14:paraId="200AE7DA" w14:textId="77777777" w:rsidR="00A62534" w:rsidRPr="00A62534" w:rsidRDefault="00A62534" w:rsidP="000F0CFC">
      <w:pPr>
        <w:rPr>
          <w:sz w:val="24"/>
          <w:szCs w:val="24"/>
          <w:lang w:val="en-US"/>
        </w:rPr>
      </w:pPr>
    </w:p>
    <w:p w14:paraId="5D6D5F53" w14:textId="77777777" w:rsidR="00FD3632" w:rsidRDefault="00FD3632" w:rsidP="00411508">
      <w:pPr>
        <w:rPr>
          <w:sz w:val="24"/>
          <w:szCs w:val="24"/>
          <w:lang w:val="en-US"/>
        </w:rPr>
      </w:pPr>
    </w:p>
    <w:p w14:paraId="47EED7C8" w14:textId="77777777" w:rsidR="00104B25" w:rsidRDefault="00104B25" w:rsidP="00411508">
      <w:pPr>
        <w:rPr>
          <w:sz w:val="24"/>
          <w:szCs w:val="24"/>
          <w:lang w:val="en-US"/>
        </w:rPr>
      </w:pPr>
    </w:p>
    <w:p w14:paraId="30D8EB53" w14:textId="77777777" w:rsidR="00104B25" w:rsidRPr="00691417" w:rsidRDefault="00104B25" w:rsidP="00411508">
      <w:pPr>
        <w:rPr>
          <w:sz w:val="24"/>
          <w:szCs w:val="24"/>
          <w:lang w:val="en-US"/>
        </w:rPr>
      </w:pPr>
    </w:p>
    <w:p w14:paraId="0CC89690" w14:textId="77777777" w:rsidR="00DD6E52" w:rsidRPr="002F0E94" w:rsidRDefault="00DD6E52" w:rsidP="002F0E94">
      <w:pPr>
        <w:rPr>
          <w:sz w:val="24"/>
          <w:szCs w:val="24"/>
          <w:lang w:val="en-US"/>
        </w:rPr>
      </w:pPr>
    </w:p>
    <w:sectPr w:rsidR="00DD6E52" w:rsidRPr="002F0E94" w:rsidSect="006914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EE947" w14:textId="77777777" w:rsidR="00E747E1" w:rsidRDefault="00E747E1" w:rsidP="0000305E">
      <w:pPr>
        <w:spacing w:after="0" w:line="240" w:lineRule="auto"/>
      </w:pPr>
      <w:r>
        <w:separator/>
      </w:r>
    </w:p>
  </w:endnote>
  <w:endnote w:type="continuationSeparator" w:id="0">
    <w:p w14:paraId="53D79A07" w14:textId="77777777" w:rsidR="00E747E1" w:rsidRDefault="00E747E1" w:rsidP="0000305E">
      <w:pPr>
        <w:spacing w:after="0" w:line="240" w:lineRule="auto"/>
      </w:pPr>
      <w:r>
        <w:continuationSeparator/>
      </w:r>
    </w:p>
  </w:endnote>
  <w:endnote w:type="continuationNotice" w:id="1">
    <w:p w14:paraId="7BF58CCE" w14:textId="77777777" w:rsidR="00E747E1" w:rsidRDefault="00E747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C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1DF75" w14:textId="77777777" w:rsidR="00E747E1" w:rsidRDefault="00E747E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AA627" w14:textId="54942BDC" w:rsidR="00FC2E6E" w:rsidRPr="00E747E1" w:rsidRDefault="00FC2E6E">
    <w:pPr>
      <w:pStyle w:val="Voettekst"/>
      <w:rPr>
        <w:lang w:val="en-GB"/>
        <w:rPrChange w:id="226" w:author="Ina Jochmans" w:date="2015-08-25T15:23:00Z">
          <w:rPr/>
        </w:rPrChange>
      </w:rPr>
    </w:pPr>
    <w:r w:rsidRPr="00E747E1">
      <w:rPr>
        <w:lang w:val="en-GB"/>
        <w:rPrChange w:id="227" w:author="Ina Jochmans" w:date="2015-08-25T15:23:00Z">
          <w:rPr/>
        </w:rPrChange>
      </w:rPr>
      <w:t xml:space="preserve">COPE Paper Version eCRF, Procurement Data, v1.0, </w:t>
    </w:r>
    <w:ins w:id="228" w:author="Ally Bradley" w:date="2015-08-25T15:23:00Z">
      <w:del w:id="229" w:author="Ina Jochmans" w:date="2015-08-25T15:24:00Z">
        <w:r w:rsidR="00DB68FC" w:rsidRPr="00E747E1" w:rsidDel="00E747E1">
          <w:rPr>
            <w:lang w:val="en-GB"/>
            <w:rPrChange w:id="230" w:author="Ina Jochmans" w:date="2015-08-25T15:23:00Z">
              <w:rPr/>
            </w:rPrChange>
          </w:rPr>
          <w:delText>20</w:delText>
        </w:r>
        <w:r w:rsidRPr="00E747E1" w:rsidDel="00E747E1">
          <w:rPr>
            <w:lang w:val="en-GB"/>
            <w:rPrChange w:id="231" w:author="Ina Jochmans" w:date="2015-08-25T15:23:00Z">
              <w:rPr/>
            </w:rPrChange>
          </w:rPr>
          <w:delText>Feb2015</w:delText>
        </w:r>
        <w:r w:rsidR="007F1611" w:rsidRPr="00E747E1" w:rsidDel="00E747E1">
          <w:rPr>
            <w:lang w:val="en-GB"/>
            <w:rPrChange w:id="232" w:author="Ina Jochmans" w:date="2015-08-25T15:23:00Z">
              <w:rPr/>
            </w:rPrChange>
          </w:rPr>
          <w:delText>_UK</w:delText>
        </w:r>
      </w:del>
    </w:ins>
    <w:del w:id="233" w:author="Ina Jochmans" w:date="2015-08-25T15:24:00Z">
      <w:r w:rsidRPr="00E747E1" w:rsidDel="00E747E1">
        <w:rPr>
          <w:lang w:val="en-GB"/>
          <w:rPrChange w:id="234" w:author="Ina Jochmans" w:date="2015-08-25T15:23:00Z">
            <w:rPr/>
          </w:rPrChange>
        </w:rPr>
        <w:delText>19Feb2015</w:delText>
      </w:r>
    </w:del>
    <w:ins w:id="235" w:author="Ina Jochmans" w:date="2015-08-25T15:24:00Z">
      <w:r w:rsidR="00E747E1">
        <w:rPr>
          <w:lang w:val="en-GB"/>
        </w:rPr>
        <w:t>25Aug2015</w:t>
      </w:r>
    </w:ins>
    <w:bookmarkStart w:id="236" w:name="_GoBack"/>
    <w:bookmarkEnd w:id="236"/>
  </w:p>
  <w:p w14:paraId="6BF513C9" w14:textId="77777777" w:rsidR="00A27E2D" w:rsidRPr="00E747E1" w:rsidRDefault="00A27E2D">
    <w:pPr>
      <w:pStyle w:val="Voettekst"/>
      <w:rPr>
        <w:lang w:val="en-GB"/>
        <w:rPrChange w:id="237" w:author="Ina Jochmans" w:date="2015-08-25T15:23:00Z">
          <w:rPr/>
        </w:rPrChange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F2627" w14:textId="77777777" w:rsidR="00E747E1" w:rsidRDefault="00E747E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A584B" w14:textId="77777777" w:rsidR="00E747E1" w:rsidRDefault="00E747E1" w:rsidP="0000305E">
      <w:pPr>
        <w:spacing w:after="0" w:line="240" w:lineRule="auto"/>
      </w:pPr>
      <w:r>
        <w:separator/>
      </w:r>
    </w:p>
  </w:footnote>
  <w:footnote w:type="continuationSeparator" w:id="0">
    <w:p w14:paraId="66244506" w14:textId="77777777" w:rsidR="00E747E1" w:rsidRDefault="00E747E1" w:rsidP="0000305E">
      <w:pPr>
        <w:spacing w:after="0" w:line="240" w:lineRule="auto"/>
      </w:pPr>
      <w:r>
        <w:continuationSeparator/>
      </w:r>
    </w:p>
  </w:footnote>
  <w:footnote w:type="continuationNotice" w:id="1">
    <w:p w14:paraId="1993E11D" w14:textId="77777777" w:rsidR="00E747E1" w:rsidRDefault="00E747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3CC88" w14:textId="77777777" w:rsidR="00E747E1" w:rsidRDefault="00E747E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5EF14" w14:textId="77777777" w:rsidR="00A27E2D" w:rsidRPr="0000305E" w:rsidRDefault="00A27E2D">
    <w:pPr>
      <w:pStyle w:val="Koptekst"/>
      <w:rPr>
        <w:lang w:val="en-US"/>
      </w:rPr>
    </w:pPr>
    <w:r>
      <w:rPr>
        <w:noProof/>
        <w:lang w:val="en-GB" w:eastAsia="en-GB"/>
      </w:rPr>
      <w:drawing>
        <wp:inline distT="0" distB="0" distL="0" distR="0" wp14:anchorId="5A5640E9" wp14:editId="3A050B87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Procurement Data</w:t>
    </w:r>
    <w:r>
      <w:ptab w:relativeTo="margin" w:alignment="right" w:leader="none"/>
    </w:r>
    <w:r>
      <w:t>COPE-COMPARE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DFE56" w14:textId="77777777" w:rsidR="00E747E1" w:rsidRDefault="00E747E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4B69"/>
    <w:multiLevelType w:val="hybridMultilevel"/>
    <w:tmpl w:val="82EC143C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009F"/>
    <w:multiLevelType w:val="hybridMultilevel"/>
    <w:tmpl w:val="F816250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 w15:restartNumberingAfterBreak="0">
    <w:nsid w:val="1C4714C5"/>
    <w:multiLevelType w:val="hybridMultilevel"/>
    <w:tmpl w:val="BC70C96C"/>
    <w:lvl w:ilvl="0" w:tplc="B1A47E4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B125F"/>
    <w:multiLevelType w:val="hybridMultilevel"/>
    <w:tmpl w:val="1438F0E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A4C67"/>
    <w:multiLevelType w:val="hybridMultilevel"/>
    <w:tmpl w:val="563822D6"/>
    <w:lvl w:ilvl="0" w:tplc="E8941B1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F1A6D"/>
    <w:multiLevelType w:val="hybridMultilevel"/>
    <w:tmpl w:val="5C025344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a Jochmans">
    <w15:presenceInfo w15:providerId="AD" w15:userId="S-1-5-21-2123780637-82641590-1866013658-40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08"/>
    <w:rsid w:val="0000305E"/>
    <w:rsid w:val="00005179"/>
    <w:rsid w:val="00083EA9"/>
    <w:rsid w:val="000F0CFC"/>
    <w:rsid w:val="00104B25"/>
    <w:rsid w:val="0014759E"/>
    <w:rsid w:val="001B4E0E"/>
    <w:rsid w:val="001F5D46"/>
    <w:rsid w:val="00253D41"/>
    <w:rsid w:val="002B3C7B"/>
    <w:rsid w:val="002E63E1"/>
    <w:rsid w:val="002F0E94"/>
    <w:rsid w:val="003423F3"/>
    <w:rsid w:val="00345E70"/>
    <w:rsid w:val="00353FF6"/>
    <w:rsid w:val="00361E21"/>
    <w:rsid w:val="00377E81"/>
    <w:rsid w:val="00390FBD"/>
    <w:rsid w:val="003C611E"/>
    <w:rsid w:val="00411508"/>
    <w:rsid w:val="0041457D"/>
    <w:rsid w:val="00502B6D"/>
    <w:rsid w:val="00505366"/>
    <w:rsid w:val="005352E7"/>
    <w:rsid w:val="00543065"/>
    <w:rsid w:val="005B0B77"/>
    <w:rsid w:val="005E409D"/>
    <w:rsid w:val="0064245E"/>
    <w:rsid w:val="00691417"/>
    <w:rsid w:val="0069410E"/>
    <w:rsid w:val="00772599"/>
    <w:rsid w:val="00793C55"/>
    <w:rsid w:val="007D654F"/>
    <w:rsid w:val="007F1611"/>
    <w:rsid w:val="008C6DEB"/>
    <w:rsid w:val="00982AC8"/>
    <w:rsid w:val="009B24AD"/>
    <w:rsid w:val="009D4A4D"/>
    <w:rsid w:val="009F1A34"/>
    <w:rsid w:val="00A23C3B"/>
    <w:rsid w:val="00A27E2D"/>
    <w:rsid w:val="00A57041"/>
    <w:rsid w:val="00A62534"/>
    <w:rsid w:val="00AA135F"/>
    <w:rsid w:val="00AE11C1"/>
    <w:rsid w:val="00B03E07"/>
    <w:rsid w:val="00B81BCE"/>
    <w:rsid w:val="00BA6E21"/>
    <w:rsid w:val="00C23EF5"/>
    <w:rsid w:val="00C712CE"/>
    <w:rsid w:val="00CB4046"/>
    <w:rsid w:val="00CE69F8"/>
    <w:rsid w:val="00D2295B"/>
    <w:rsid w:val="00D551BE"/>
    <w:rsid w:val="00DB68FC"/>
    <w:rsid w:val="00DC3B8D"/>
    <w:rsid w:val="00DC7B1E"/>
    <w:rsid w:val="00DD6E52"/>
    <w:rsid w:val="00E110C6"/>
    <w:rsid w:val="00E747E1"/>
    <w:rsid w:val="00E82439"/>
    <w:rsid w:val="00F4574E"/>
    <w:rsid w:val="00F77183"/>
    <w:rsid w:val="00FC2E6E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6726E6"/>
  <w15:docId w15:val="{4DA37192-359A-47C1-AA07-6841929E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C7B1E"/>
  </w:style>
  <w:style w:type="paragraph" w:styleId="Kop1">
    <w:name w:val="heading 1"/>
    <w:basedOn w:val="Standaard"/>
    <w:next w:val="Standaard"/>
    <w:link w:val="Kop1Char"/>
    <w:uiPriority w:val="9"/>
    <w:qFormat/>
    <w:rsid w:val="0041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2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1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41150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1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1508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305E"/>
  </w:style>
  <w:style w:type="paragraph" w:styleId="Voettekst">
    <w:name w:val="footer"/>
    <w:basedOn w:val="Standaard"/>
    <w:link w:val="Voettekst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305E"/>
  </w:style>
  <w:style w:type="character" w:customStyle="1" w:styleId="Kop2Char">
    <w:name w:val="Kop 2 Char"/>
    <w:basedOn w:val="Standaardalinea-lettertype"/>
    <w:link w:val="Kop2"/>
    <w:uiPriority w:val="9"/>
    <w:rsid w:val="00390F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raster">
    <w:name w:val="Table Grid"/>
    <w:basedOn w:val="Standaardtabel"/>
    <w:uiPriority w:val="59"/>
    <w:rsid w:val="00A6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D2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77E8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77E8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77E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E8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326C1-DD3A-441C-BBA7-89A669AC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9EF0C60.dotm</Template>
  <TotalTime>3</TotalTime>
  <Pages>10</Pages>
  <Words>1411</Words>
  <Characters>8043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Ina Jochmans</cp:lastModifiedBy>
  <cp:revision>1</cp:revision>
  <dcterms:created xsi:type="dcterms:W3CDTF">2015-02-20T09:57:00Z</dcterms:created>
  <dcterms:modified xsi:type="dcterms:W3CDTF">2015-08-25T13:25:00Z</dcterms:modified>
</cp:coreProperties>
</file>