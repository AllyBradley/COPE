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80105" w14:textId="77777777" w:rsidR="00587CA3" w:rsidRDefault="00587CA3" w:rsidP="00587CA3">
      <w:pPr>
        <w:pStyle w:val="Kop1"/>
        <w:rPr>
          <w:lang w:val="en-US"/>
        </w:rPr>
      </w:pPr>
      <w:r>
        <w:rPr>
          <w:lang w:val="en-US"/>
        </w:rPr>
        <w:t>COPE-</w:t>
      </w:r>
      <w:r w:rsidR="00237CB4">
        <w:rPr>
          <w:lang w:val="en-US"/>
        </w:rPr>
        <w:t>COMPARE: Transplantation Data</w:t>
      </w:r>
    </w:p>
    <w:p w14:paraId="007BCD4D" w14:textId="77777777" w:rsidR="00587CA3" w:rsidRDefault="00587CA3">
      <w:pPr>
        <w:rPr>
          <w:lang w:val="en-US"/>
        </w:rPr>
      </w:pPr>
    </w:p>
    <w:p w14:paraId="287FA418" w14:textId="77777777" w:rsidR="00237CB4" w:rsidRDefault="00237CB4" w:rsidP="00237CB4">
      <w:pPr>
        <w:pStyle w:val="Kop2"/>
        <w:rPr>
          <w:lang w:val="en-US"/>
        </w:rPr>
      </w:pPr>
      <w:r>
        <w:rPr>
          <w:lang w:val="en-US"/>
        </w:rPr>
        <w:t>Kidney Allocation:</w:t>
      </w:r>
    </w:p>
    <w:p w14:paraId="43C6EB23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Kidney: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Left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Right</w:t>
      </w:r>
    </w:p>
    <w:p w14:paraId="41376875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Name Transplant Technician:</w:t>
      </w:r>
    </w:p>
    <w:p w14:paraId="05AF1E49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Phone Call Received from Colleague Technician involved in Donor Procedure:</w:t>
      </w:r>
    </w:p>
    <w:p w14:paraId="2A297877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3FF2B93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Colleague involved in Donor Procedure:</w:t>
      </w:r>
    </w:p>
    <w:p w14:paraId="3F375EAD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Transplant Hospital:</w:t>
      </w:r>
    </w:p>
    <w:p w14:paraId="4A37D622" w14:textId="77777777" w:rsid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ins w:id="0" w:author="Ally Bradley" w:date="2015-08-25T15:25:00Z"/>
          <w:sz w:val="24"/>
          <w:szCs w:val="24"/>
          <w:lang w:val="en-US"/>
        </w:rPr>
      </w:pPr>
      <w:ins w:id="1" w:author="Ally Bradley" w:date="2015-08-25T15:25:00Z">
        <w:r w:rsidRPr="009601BE">
          <w:rPr>
            <w:sz w:val="24"/>
            <w:szCs w:val="24"/>
            <w:lang w:val="en-US"/>
          </w:rPr>
          <w:t>15 Churchill Hospital Oxford, United Kingdom</w:t>
        </w:r>
      </w:ins>
    </w:p>
    <w:p w14:paraId="720C650B" w14:textId="1995E55C" w:rsidR="00180108" w:rsidRDefault="00180108" w:rsidP="009601BE">
      <w:pPr>
        <w:pStyle w:val="Lijstalinea"/>
        <w:numPr>
          <w:ilvl w:val="0"/>
          <w:numId w:val="6"/>
        </w:numPr>
        <w:spacing w:after="0"/>
        <w:ind w:firstLine="131"/>
        <w:rPr>
          <w:ins w:id="2" w:author="Ally Bradley" w:date="2015-08-25T15:25:00Z"/>
          <w:sz w:val="24"/>
          <w:szCs w:val="24"/>
          <w:lang w:val="en-US"/>
        </w:rPr>
      </w:pPr>
      <w:ins w:id="3" w:author="Ally Bradley" w:date="2015-08-25T15:25:00Z">
        <w:r>
          <w:rPr>
            <w:sz w:val="24"/>
            <w:szCs w:val="24"/>
            <w:lang w:val="en-US"/>
          </w:rPr>
          <w:t>16 Cambridge</w:t>
        </w:r>
      </w:ins>
    </w:p>
    <w:p w14:paraId="608D5E8A" w14:textId="01AF976C" w:rsidR="00180108" w:rsidRDefault="00180108" w:rsidP="009601BE">
      <w:pPr>
        <w:pStyle w:val="Lijstalinea"/>
        <w:numPr>
          <w:ilvl w:val="0"/>
          <w:numId w:val="6"/>
        </w:numPr>
        <w:spacing w:after="0"/>
        <w:ind w:firstLine="131"/>
        <w:rPr>
          <w:ins w:id="4" w:author="Ally Bradley" w:date="2015-08-25T15:25:00Z"/>
          <w:sz w:val="24"/>
          <w:szCs w:val="24"/>
          <w:lang w:val="en-US"/>
        </w:rPr>
      </w:pPr>
      <w:ins w:id="5" w:author="Ally Bradley" w:date="2015-08-25T15:25:00Z">
        <w:r>
          <w:rPr>
            <w:sz w:val="24"/>
            <w:szCs w:val="24"/>
            <w:lang w:val="en-US"/>
          </w:rPr>
          <w:t>17 Cardiff</w:t>
        </w:r>
      </w:ins>
    </w:p>
    <w:p w14:paraId="268CC6B3" w14:textId="5F060435" w:rsidR="00180108" w:rsidRDefault="00180108" w:rsidP="009601BE">
      <w:pPr>
        <w:pStyle w:val="Lijstalinea"/>
        <w:numPr>
          <w:ilvl w:val="0"/>
          <w:numId w:val="6"/>
        </w:numPr>
        <w:spacing w:after="0"/>
        <w:ind w:firstLine="131"/>
        <w:rPr>
          <w:ins w:id="6" w:author="Ally Bradley" w:date="2015-08-25T15:25:00Z"/>
          <w:sz w:val="24"/>
          <w:szCs w:val="24"/>
          <w:lang w:val="en-US"/>
        </w:rPr>
      </w:pPr>
      <w:ins w:id="7" w:author="Ally Bradley" w:date="2015-08-25T15:25:00Z">
        <w:r>
          <w:rPr>
            <w:sz w:val="24"/>
            <w:szCs w:val="24"/>
            <w:lang w:val="en-US"/>
          </w:rPr>
          <w:t>18 Coventry</w:t>
        </w:r>
      </w:ins>
    </w:p>
    <w:p w14:paraId="4850CE45" w14:textId="154CD544" w:rsidR="00180108" w:rsidRDefault="00180108" w:rsidP="009601BE">
      <w:pPr>
        <w:pStyle w:val="Lijstalinea"/>
        <w:numPr>
          <w:ilvl w:val="0"/>
          <w:numId w:val="6"/>
        </w:numPr>
        <w:spacing w:after="0"/>
        <w:ind w:firstLine="131"/>
        <w:rPr>
          <w:ins w:id="8" w:author="Ally Bradley" w:date="2015-08-25T15:25:00Z"/>
          <w:sz w:val="24"/>
          <w:szCs w:val="24"/>
          <w:lang w:val="en-US"/>
        </w:rPr>
      </w:pPr>
      <w:ins w:id="9" w:author="Ally Bradley" w:date="2015-08-25T15:25:00Z">
        <w:r>
          <w:rPr>
            <w:sz w:val="24"/>
            <w:szCs w:val="24"/>
            <w:lang w:val="en-US"/>
          </w:rPr>
          <w:t>19 Nottingham</w:t>
        </w:r>
      </w:ins>
    </w:p>
    <w:p w14:paraId="04DC5F9E" w14:textId="37ED2F12" w:rsidR="00180108" w:rsidRDefault="00180108" w:rsidP="009601BE">
      <w:pPr>
        <w:pStyle w:val="Lijstalinea"/>
        <w:numPr>
          <w:ilvl w:val="0"/>
          <w:numId w:val="6"/>
        </w:numPr>
        <w:spacing w:after="0"/>
        <w:ind w:firstLine="131"/>
        <w:rPr>
          <w:ins w:id="10" w:author="Ally Bradley" w:date="2015-08-25T15:25:00Z"/>
          <w:sz w:val="24"/>
          <w:szCs w:val="24"/>
          <w:lang w:val="en-US"/>
        </w:rPr>
      </w:pPr>
      <w:ins w:id="11" w:author="Ally Bradley" w:date="2015-08-25T15:25:00Z">
        <w:r>
          <w:rPr>
            <w:sz w:val="24"/>
            <w:szCs w:val="24"/>
            <w:lang w:val="en-US"/>
          </w:rPr>
          <w:t>20 London Royal Free</w:t>
        </w:r>
      </w:ins>
    </w:p>
    <w:p w14:paraId="3F9E5344" w14:textId="53456B9E" w:rsidR="00180108" w:rsidRDefault="00180108" w:rsidP="009601BE">
      <w:pPr>
        <w:pStyle w:val="Lijstalinea"/>
        <w:numPr>
          <w:ilvl w:val="0"/>
          <w:numId w:val="6"/>
        </w:numPr>
        <w:spacing w:after="0"/>
        <w:ind w:firstLine="131"/>
        <w:rPr>
          <w:ins w:id="12" w:author="Ally Bradley" w:date="2015-08-25T15:25:00Z"/>
          <w:sz w:val="24"/>
          <w:szCs w:val="24"/>
          <w:lang w:val="en-US"/>
        </w:rPr>
      </w:pPr>
      <w:ins w:id="13" w:author="Ally Bradley" w:date="2015-08-25T15:25:00Z">
        <w:r>
          <w:rPr>
            <w:sz w:val="24"/>
            <w:szCs w:val="24"/>
            <w:lang w:val="en-US"/>
          </w:rPr>
          <w:t>21 London Royal Hospital</w:t>
        </w:r>
      </w:ins>
    </w:p>
    <w:p w14:paraId="21339770" w14:textId="5C0CEB00" w:rsidR="00180108" w:rsidRDefault="00180108" w:rsidP="009601BE">
      <w:pPr>
        <w:pStyle w:val="Lijstalinea"/>
        <w:numPr>
          <w:ilvl w:val="0"/>
          <w:numId w:val="6"/>
        </w:numPr>
        <w:spacing w:after="0"/>
        <w:ind w:firstLine="131"/>
        <w:rPr>
          <w:ins w:id="14" w:author="Ally Bradley" w:date="2015-08-25T15:25:00Z"/>
          <w:sz w:val="24"/>
          <w:szCs w:val="24"/>
          <w:lang w:val="en-US"/>
        </w:rPr>
      </w:pPr>
      <w:ins w:id="15" w:author="Ally Bradley" w:date="2015-08-25T15:25:00Z">
        <w:r>
          <w:rPr>
            <w:sz w:val="24"/>
            <w:szCs w:val="24"/>
            <w:lang w:val="en-US"/>
          </w:rPr>
          <w:t>22 London WLRTC (Hammersmith)</w:t>
        </w:r>
      </w:ins>
    </w:p>
    <w:p w14:paraId="293E74A0" w14:textId="36E1CC58" w:rsidR="00180108" w:rsidRPr="009601BE" w:rsidRDefault="009F2DCC" w:rsidP="009601BE">
      <w:pPr>
        <w:pStyle w:val="Lijstalinea"/>
        <w:numPr>
          <w:ilvl w:val="0"/>
          <w:numId w:val="6"/>
        </w:numPr>
        <w:spacing w:after="0"/>
        <w:ind w:firstLine="131"/>
        <w:rPr>
          <w:ins w:id="16" w:author="Ally Bradley" w:date="2015-08-25T15:25:00Z"/>
          <w:sz w:val="24"/>
          <w:szCs w:val="24"/>
          <w:lang w:val="en-US"/>
        </w:rPr>
      </w:pPr>
      <w:ins w:id="17" w:author="Ally Bradley" w:date="2015-08-25T15:25:00Z">
        <w:r>
          <w:rPr>
            <w:sz w:val="24"/>
            <w:szCs w:val="24"/>
            <w:lang w:val="en-US"/>
          </w:rPr>
          <w:t xml:space="preserve">23 </w:t>
        </w:r>
        <w:r w:rsidR="00180108">
          <w:rPr>
            <w:sz w:val="24"/>
            <w:szCs w:val="24"/>
            <w:lang w:val="en-US"/>
          </w:rPr>
          <w:t>Portsmouth</w:t>
        </w:r>
      </w:ins>
    </w:p>
    <w:p w14:paraId="1490A4D2" w14:textId="77777777" w:rsidR="00114D23" w:rsidRDefault="00114D23" w:rsidP="00237CB4">
      <w:pPr>
        <w:spacing w:after="0" w:line="360" w:lineRule="auto"/>
        <w:rPr>
          <w:ins w:id="18" w:author="Ally Bradley" w:date="2015-08-25T15:25:00Z"/>
          <w:sz w:val="24"/>
          <w:szCs w:val="24"/>
          <w:lang w:val="en-US"/>
        </w:rPr>
      </w:pPr>
    </w:p>
    <w:p w14:paraId="5B1EB489" w14:textId="7307C509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41 Universitaire Ziekenhuizen Leuven, Belgium</w:t>
      </w:r>
    </w:p>
    <w:p w14:paraId="4400D1F9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42 Universitair Ziekenhuis Antwerpen, Belgium</w:t>
      </w:r>
    </w:p>
    <w:p w14:paraId="6E840E01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43 Universitair Ziekenhuis Brussel, Belgium</w:t>
      </w:r>
    </w:p>
    <w:p w14:paraId="5B1A2051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44 Université Catholique de Louvain, Belgium</w:t>
      </w:r>
    </w:p>
    <w:p w14:paraId="1456A942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45 Université Libre de Bruxelles, Belgium</w:t>
      </w:r>
    </w:p>
    <w:p w14:paraId="5BA7F6AE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46 Centre Hospitalier de Liège, Belgium</w:t>
      </w:r>
    </w:p>
    <w:p w14:paraId="55AF69C5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47 Universitair Ziekenhuis Gent, Belgium</w:t>
      </w:r>
    </w:p>
    <w:p w14:paraId="45798E5F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51 Universitair Medisch Centrum Groningen, Netherlands</w:t>
      </w:r>
    </w:p>
    <w:p w14:paraId="6357AA40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52 Maastricht Universitair </w:t>
      </w:r>
      <w:r w:rsidR="00B61B33">
        <w:rPr>
          <w:sz w:val="24"/>
          <w:szCs w:val="24"/>
          <w:lang w:val="en-US"/>
        </w:rPr>
        <w:t xml:space="preserve">Medisch </w:t>
      </w:r>
      <w:r w:rsidRPr="009601BE">
        <w:rPr>
          <w:sz w:val="24"/>
          <w:szCs w:val="24"/>
          <w:lang w:val="en-US"/>
        </w:rPr>
        <w:t>Centrum, Netherlands</w:t>
      </w:r>
    </w:p>
    <w:p w14:paraId="352B4DFD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53 Leids Universitair </w:t>
      </w:r>
      <w:r w:rsidR="00B61B33">
        <w:rPr>
          <w:sz w:val="24"/>
          <w:szCs w:val="24"/>
          <w:lang w:val="en-US"/>
        </w:rPr>
        <w:t xml:space="preserve">Medisch </w:t>
      </w:r>
      <w:r w:rsidRPr="009601BE">
        <w:rPr>
          <w:sz w:val="24"/>
          <w:szCs w:val="24"/>
          <w:lang w:val="en-US"/>
        </w:rPr>
        <w:t>Centrum, Netherlands</w:t>
      </w:r>
    </w:p>
    <w:p w14:paraId="595BBC99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54 Universitair Medisch Centrum Utrecht, Netherlands</w:t>
      </w:r>
    </w:p>
    <w:p w14:paraId="2F5F23AF" w14:textId="0C1EE275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55 Amsterdam Medisch Centrum, Netherlands</w:t>
      </w:r>
    </w:p>
    <w:p w14:paraId="6FE8ABD7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56 Universitair Medisch Centrum Nijmegen, Netherlands</w:t>
      </w:r>
    </w:p>
    <w:p w14:paraId="4C154AF2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57 Erasmus Medisch Centrum, Netherlands</w:t>
      </w:r>
    </w:p>
    <w:p w14:paraId="67E8F8DC" w14:textId="77777777" w:rsidR="009601BE" w:rsidRPr="009601BE" w:rsidRDefault="009601BE" w:rsidP="009601BE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58 VU Medisch Centrum, Netherlands</w:t>
      </w:r>
    </w:p>
    <w:p w14:paraId="6F9FECAE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Transplant Hospital’s operating theatre contact person:</w:t>
      </w:r>
    </w:p>
    <w:p w14:paraId="6547CA77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Telephone number Transplant Hospital’s Operating Theatre Contact Person:</w:t>
      </w:r>
    </w:p>
    <w:p w14:paraId="0E2F2FCB" w14:textId="77777777" w:rsidR="00237CB4" w:rsidRDefault="00AB2B51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lastRenderedPageBreak/>
        <w:t xml:space="preserve">Scheduled </w:t>
      </w:r>
      <w:r w:rsidR="00237CB4">
        <w:rPr>
          <w:sz w:val="24"/>
          <w:lang w:val="en-US"/>
        </w:rPr>
        <w:t>Start Transplant:</w:t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 w:rsidRPr="00691417">
        <w:rPr>
          <w:sz w:val="24"/>
          <w:szCs w:val="24"/>
          <w:lang w:val="en-US"/>
        </w:rPr>
        <w:t>___/___/______ Time: ___:___</w:t>
      </w:r>
    </w:p>
    <w:p w14:paraId="43493C30" w14:textId="77777777" w:rsidR="00237CB4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Arrival at </w:t>
      </w:r>
      <w:r w:rsidR="000D5D1A">
        <w:rPr>
          <w:sz w:val="24"/>
          <w:lang w:val="en-US"/>
        </w:rPr>
        <w:t>Hub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0D5D1A">
        <w:rPr>
          <w:sz w:val="24"/>
          <w:lang w:val="en-US"/>
        </w:rPr>
        <w:tab/>
      </w:r>
      <w:r w:rsidR="000D5D1A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6B96D52D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Departure from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47D1417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Transplant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D7869D5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Remarks:</w:t>
      </w:r>
    </w:p>
    <w:p w14:paraId="2F80E20D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1357A7">
        <w:rPr>
          <w:sz w:val="24"/>
          <w:szCs w:val="24"/>
          <w:lang w:val="en-US"/>
        </w:rPr>
        <w:t>………………………</w:t>
      </w:r>
    </w:p>
    <w:p w14:paraId="7E6CE61C" w14:textId="77777777" w:rsidR="00B600A1" w:rsidRDefault="00B600A1" w:rsidP="00AB2B51">
      <w:pPr>
        <w:spacing w:after="0" w:line="360" w:lineRule="auto"/>
        <w:rPr>
          <w:sz w:val="24"/>
          <w:lang w:val="en-US"/>
        </w:rPr>
      </w:pPr>
    </w:p>
    <w:p w14:paraId="783AD075" w14:textId="77777777" w:rsidR="003B09A8" w:rsidRDefault="003B09A8" w:rsidP="00AB2B51">
      <w:pPr>
        <w:spacing w:after="0" w:line="360" w:lineRule="auto"/>
        <w:rPr>
          <w:ins w:id="19" w:author="Ally Bradley" w:date="2015-08-25T15:25:00Z"/>
          <w:sz w:val="24"/>
          <w:lang w:val="en-US"/>
        </w:rPr>
      </w:pPr>
    </w:p>
    <w:p w14:paraId="32C4B4C3" w14:textId="77777777" w:rsidR="00AB2B51" w:rsidRDefault="00AB2B51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Kidney Re-Allocation to another Transplant Centre:</w:t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</w:p>
    <w:p w14:paraId="3F576898" w14:textId="77777777" w:rsidR="00AB2B51" w:rsidRDefault="00AB2B51" w:rsidP="00AB2B51">
      <w:pPr>
        <w:spacing w:after="0" w:line="360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If Yes, </w:t>
      </w:r>
    </w:p>
    <w:p w14:paraId="17545B33" w14:textId="77777777" w:rsidR="00AB2B51" w:rsidRDefault="00AB2B51" w:rsidP="00AB2B51">
      <w:pPr>
        <w:spacing w:after="0" w:line="360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>Reason for Re-Allocation:</w:t>
      </w:r>
    </w:p>
    <w:p w14:paraId="1A3B6E0D" w14:textId="77777777" w:rsidR="00AB2B51" w:rsidRPr="001D4D74" w:rsidRDefault="00AB2B51" w:rsidP="00AB2B51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Positive Crossmatch</w:t>
      </w:r>
    </w:p>
    <w:p w14:paraId="74F996E0" w14:textId="77777777" w:rsidR="00AB2B51" w:rsidRPr="001D4D74" w:rsidRDefault="00AB2B51" w:rsidP="00AB2B51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</w:t>
      </w:r>
    </w:p>
    <w:p w14:paraId="261E0B62" w14:textId="77777777" w:rsidR="00AB2B51" w:rsidRDefault="00AB2B51" w:rsidP="00AB2B51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Unknown</w:t>
      </w:r>
    </w:p>
    <w:p w14:paraId="0C0FC83C" w14:textId="77777777" w:rsidR="00114D23" w:rsidRDefault="00114D23" w:rsidP="00114D23">
      <w:pPr>
        <w:pStyle w:val="Lijstalinea"/>
        <w:spacing w:after="0"/>
        <w:ind w:left="851"/>
        <w:rPr>
          <w:ins w:id="20" w:author="Ally Bradley" w:date="2015-08-25T15:25:00Z"/>
          <w:szCs w:val="24"/>
          <w:lang w:val="en-US"/>
        </w:rPr>
      </w:pPr>
    </w:p>
    <w:p w14:paraId="59CA74F8" w14:textId="77777777" w:rsidR="00114D23" w:rsidRDefault="00114D23" w:rsidP="00AB2B51">
      <w:pPr>
        <w:spacing w:after="0"/>
        <w:ind w:left="708"/>
        <w:rPr>
          <w:ins w:id="21" w:author="Ally Bradley" w:date="2015-08-25T15:25:00Z"/>
          <w:sz w:val="24"/>
          <w:szCs w:val="24"/>
          <w:lang w:val="en-US"/>
        </w:rPr>
      </w:pPr>
    </w:p>
    <w:p w14:paraId="69A779C1" w14:textId="77777777" w:rsidR="00AB2B51" w:rsidRP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Name New Transplant Hospital’s Operating Theatre Contact Person:</w:t>
      </w:r>
    </w:p>
    <w:p w14:paraId="58F6C212" w14:textId="77777777" w:rsidR="00AB2B51" w:rsidRP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Telephone Number:</w:t>
      </w:r>
    </w:p>
    <w:p w14:paraId="0D800808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New Transplant Hospital:</w:t>
      </w:r>
    </w:p>
    <w:p w14:paraId="03C0C612" w14:textId="17E26378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 w:rsidRPr="009601BE">
        <w:rPr>
          <w:sz w:val="24"/>
          <w:szCs w:val="24"/>
          <w:lang w:val="en-US"/>
        </w:rPr>
        <w:t>15 Churchill Hospital Oxford, United Kingdom</w:t>
      </w:r>
    </w:p>
    <w:p w14:paraId="2614610F" w14:textId="77777777" w:rsidR="009F2DCC" w:rsidRDefault="009F2DCC" w:rsidP="009F2DCC">
      <w:pPr>
        <w:pStyle w:val="Lijstalinea"/>
        <w:numPr>
          <w:ilvl w:val="0"/>
          <w:numId w:val="6"/>
        </w:numPr>
        <w:spacing w:after="0"/>
        <w:ind w:firstLine="131"/>
        <w:rPr>
          <w:ins w:id="22" w:author="Ally Bradley" w:date="2015-08-25T15:25:00Z"/>
          <w:sz w:val="24"/>
          <w:szCs w:val="24"/>
          <w:lang w:val="en-US"/>
        </w:rPr>
      </w:pPr>
      <w:ins w:id="23" w:author="Ally Bradley" w:date="2015-08-25T15:25:00Z">
        <w:r>
          <w:rPr>
            <w:sz w:val="24"/>
            <w:szCs w:val="24"/>
            <w:lang w:val="en-US"/>
          </w:rPr>
          <w:t>16 Cambridge</w:t>
        </w:r>
      </w:ins>
    </w:p>
    <w:p w14:paraId="76DC40C8" w14:textId="77777777" w:rsidR="009F2DCC" w:rsidRDefault="009F2DCC" w:rsidP="009F2DCC">
      <w:pPr>
        <w:pStyle w:val="Lijstalinea"/>
        <w:numPr>
          <w:ilvl w:val="0"/>
          <w:numId w:val="6"/>
        </w:numPr>
        <w:spacing w:after="0"/>
        <w:ind w:firstLine="131"/>
        <w:rPr>
          <w:ins w:id="24" w:author="Ally Bradley" w:date="2015-08-25T15:25:00Z"/>
          <w:sz w:val="24"/>
          <w:szCs w:val="24"/>
          <w:lang w:val="en-US"/>
        </w:rPr>
      </w:pPr>
      <w:ins w:id="25" w:author="Ally Bradley" w:date="2015-08-25T15:25:00Z">
        <w:r>
          <w:rPr>
            <w:sz w:val="24"/>
            <w:szCs w:val="24"/>
            <w:lang w:val="en-US"/>
          </w:rPr>
          <w:t>17 Cardiff</w:t>
        </w:r>
      </w:ins>
    </w:p>
    <w:p w14:paraId="7AAE2BAB" w14:textId="77777777" w:rsidR="009F2DCC" w:rsidRDefault="009F2DCC" w:rsidP="009F2DCC">
      <w:pPr>
        <w:pStyle w:val="Lijstalinea"/>
        <w:numPr>
          <w:ilvl w:val="0"/>
          <w:numId w:val="6"/>
        </w:numPr>
        <w:spacing w:after="0"/>
        <w:ind w:firstLine="131"/>
        <w:rPr>
          <w:ins w:id="26" w:author="Ally Bradley" w:date="2015-08-25T15:25:00Z"/>
          <w:sz w:val="24"/>
          <w:szCs w:val="24"/>
          <w:lang w:val="en-US"/>
        </w:rPr>
      </w:pPr>
      <w:ins w:id="27" w:author="Ally Bradley" w:date="2015-08-25T15:25:00Z">
        <w:r>
          <w:rPr>
            <w:sz w:val="24"/>
            <w:szCs w:val="24"/>
            <w:lang w:val="en-US"/>
          </w:rPr>
          <w:t>18 Coventry</w:t>
        </w:r>
      </w:ins>
    </w:p>
    <w:p w14:paraId="06CE386F" w14:textId="77777777" w:rsidR="009F2DCC" w:rsidRDefault="009F2DCC" w:rsidP="009F2DCC">
      <w:pPr>
        <w:pStyle w:val="Lijstalinea"/>
        <w:numPr>
          <w:ilvl w:val="0"/>
          <w:numId w:val="6"/>
        </w:numPr>
        <w:spacing w:after="0"/>
        <w:ind w:firstLine="131"/>
        <w:rPr>
          <w:ins w:id="28" w:author="Ally Bradley" w:date="2015-08-25T15:25:00Z"/>
          <w:sz w:val="24"/>
          <w:szCs w:val="24"/>
          <w:lang w:val="en-US"/>
        </w:rPr>
      </w:pPr>
      <w:ins w:id="29" w:author="Ally Bradley" w:date="2015-08-25T15:25:00Z">
        <w:r>
          <w:rPr>
            <w:sz w:val="24"/>
            <w:szCs w:val="24"/>
            <w:lang w:val="en-US"/>
          </w:rPr>
          <w:t>19 Nottingham</w:t>
        </w:r>
      </w:ins>
    </w:p>
    <w:p w14:paraId="3057B0CC" w14:textId="77777777" w:rsidR="009F2DCC" w:rsidRDefault="009F2DCC" w:rsidP="009F2DCC">
      <w:pPr>
        <w:pStyle w:val="Lijstalinea"/>
        <w:numPr>
          <w:ilvl w:val="0"/>
          <w:numId w:val="6"/>
        </w:numPr>
        <w:spacing w:after="0"/>
        <w:ind w:firstLine="131"/>
        <w:rPr>
          <w:ins w:id="30" w:author="Ally Bradley" w:date="2015-08-25T15:25:00Z"/>
          <w:sz w:val="24"/>
          <w:szCs w:val="24"/>
          <w:lang w:val="en-US"/>
        </w:rPr>
      </w:pPr>
      <w:ins w:id="31" w:author="Ally Bradley" w:date="2015-08-25T15:25:00Z">
        <w:r>
          <w:rPr>
            <w:sz w:val="24"/>
            <w:szCs w:val="24"/>
            <w:lang w:val="en-US"/>
          </w:rPr>
          <w:t>20 London Royal Free</w:t>
        </w:r>
      </w:ins>
    </w:p>
    <w:p w14:paraId="2F265DF9" w14:textId="77777777" w:rsidR="009F2DCC" w:rsidRDefault="009F2DCC" w:rsidP="009F2DCC">
      <w:pPr>
        <w:pStyle w:val="Lijstalinea"/>
        <w:numPr>
          <w:ilvl w:val="0"/>
          <w:numId w:val="6"/>
        </w:numPr>
        <w:spacing w:after="0"/>
        <w:ind w:firstLine="131"/>
        <w:rPr>
          <w:ins w:id="32" w:author="Ally Bradley" w:date="2015-08-25T15:25:00Z"/>
          <w:sz w:val="24"/>
          <w:szCs w:val="24"/>
          <w:lang w:val="en-US"/>
        </w:rPr>
      </w:pPr>
      <w:ins w:id="33" w:author="Ally Bradley" w:date="2015-08-25T15:25:00Z">
        <w:r>
          <w:rPr>
            <w:sz w:val="24"/>
            <w:szCs w:val="24"/>
            <w:lang w:val="en-US"/>
          </w:rPr>
          <w:t>21 London Royal Hospital</w:t>
        </w:r>
      </w:ins>
    </w:p>
    <w:p w14:paraId="6DEFE774" w14:textId="77777777" w:rsidR="009F2DCC" w:rsidRDefault="009F2DCC" w:rsidP="009F2DCC">
      <w:pPr>
        <w:pStyle w:val="Lijstalinea"/>
        <w:numPr>
          <w:ilvl w:val="0"/>
          <w:numId w:val="6"/>
        </w:numPr>
        <w:spacing w:after="0"/>
        <w:ind w:firstLine="131"/>
        <w:rPr>
          <w:ins w:id="34" w:author="Ally Bradley" w:date="2015-08-25T15:25:00Z"/>
          <w:sz w:val="24"/>
          <w:szCs w:val="24"/>
          <w:lang w:val="en-US"/>
        </w:rPr>
      </w:pPr>
      <w:ins w:id="35" w:author="Ally Bradley" w:date="2015-08-25T15:25:00Z">
        <w:r>
          <w:rPr>
            <w:sz w:val="24"/>
            <w:szCs w:val="24"/>
            <w:lang w:val="en-US"/>
          </w:rPr>
          <w:t>22 London WLRTC (Hammersmith)</w:t>
        </w:r>
      </w:ins>
    </w:p>
    <w:p w14:paraId="512ACD22" w14:textId="5B1B8074" w:rsidR="00180108" w:rsidRPr="009F2DCC" w:rsidRDefault="009F2DCC" w:rsidP="009F2DCC">
      <w:pPr>
        <w:pStyle w:val="Lijstalinea"/>
        <w:numPr>
          <w:ilvl w:val="0"/>
          <w:numId w:val="6"/>
        </w:numPr>
        <w:spacing w:after="0"/>
        <w:ind w:firstLine="131"/>
        <w:rPr>
          <w:ins w:id="36" w:author="Ally Bradley" w:date="2015-08-25T15:25:00Z"/>
          <w:sz w:val="24"/>
          <w:szCs w:val="24"/>
          <w:lang w:val="en-US"/>
        </w:rPr>
      </w:pPr>
      <w:ins w:id="37" w:author="Ally Bradley" w:date="2015-08-25T15:25:00Z">
        <w:r>
          <w:rPr>
            <w:sz w:val="24"/>
            <w:szCs w:val="24"/>
            <w:lang w:val="en-US"/>
          </w:rPr>
          <w:t>23 Portsmouth</w:t>
        </w:r>
      </w:ins>
    </w:p>
    <w:p w14:paraId="6D977FC9" w14:textId="77777777" w:rsidR="00114D23" w:rsidRDefault="00114D23" w:rsidP="00AB2B51">
      <w:pPr>
        <w:spacing w:after="0"/>
        <w:ind w:left="708"/>
        <w:rPr>
          <w:ins w:id="38" w:author="Ally Bradley" w:date="2015-08-25T15:25:00Z"/>
          <w:sz w:val="24"/>
          <w:szCs w:val="24"/>
          <w:lang w:val="en-US"/>
        </w:rPr>
      </w:pPr>
    </w:p>
    <w:p w14:paraId="680E32EF" w14:textId="77777777" w:rsidR="00114D23" w:rsidRDefault="00114D23" w:rsidP="00AB2B51">
      <w:pPr>
        <w:spacing w:after="0"/>
        <w:ind w:left="708"/>
        <w:rPr>
          <w:ins w:id="39" w:author="Ally Bradley" w:date="2015-08-25T15:25:00Z"/>
          <w:sz w:val="24"/>
          <w:szCs w:val="24"/>
          <w:lang w:val="en-US"/>
        </w:rPr>
      </w:pPr>
    </w:p>
    <w:p w14:paraId="157B45A2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41 Universitaire Ziekenhuizen Leuven, Belgium</w:t>
      </w:r>
    </w:p>
    <w:p w14:paraId="352B07F5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42 Universitair Ziekenhuis Antwerpen, Belgium</w:t>
      </w:r>
    </w:p>
    <w:p w14:paraId="4EDD0D02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43 Universitair Ziekenhuis Brussel, Belgium</w:t>
      </w:r>
    </w:p>
    <w:p w14:paraId="1148D8C0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44 Université Catholique de Louvain, Belgium</w:t>
      </w:r>
    </w:p>
    <w:p w14:paraId="32AFFB1E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45 Université Libre de Bruxelles, Belgium</w:t>
      </w:r>
    </w:p>
    <w:p w14:paraId="24417EAC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46 Centre Hospitalier de Liège, Belgium</w:t>
      </w:r>
    </w:p>
    <w:p w14:paraId="7FA55EFA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47 Universitair Ziekenhuis Gent, Belgium</w:t>
      </w:r>
    </w:p>
    <w:p w14:paraId="06399C81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lastRenderedPageBreak/>
        <w:t>51 Universitair Medisch Centrum Groningen, Netherlands</w:t>
      </w:r>
    </w:p>
    <w:p w14:paraId="6B35A1C1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 xml:space="preserve">52 Maastricht Universitair </w:t>
      </w:r>
      <w:r w:rsidR="00B61B33">
        <w:rPr>
          <w:sz w:val="24"/>
          <w:szCs w:val="24"/>
          <w:lang w:val="en-US"/>
        </w:rPr>
        <w:t xml:space="preserve">Medisch </w:t>
      </w:r>
      <w:r w:rsidRPr="009601BE">
        <w:rPr>
          <w:sz w:val="24"/>
          <w:szCs w:val="24"/>
          <w:lang w:val="en-US"/>
        </w:rPr>
        <w:t>Centrum, Netherlands</w:t>
      </w:r>
    </w:p>
    <w:p w14:paraId="038B5F5B" w14:textId="630EB893" w:rsidR="008B0DA7" w:rsidRPr="006F3E3B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</w:rPr>
      </w:pPr>
      <w:r w:rsidRPr="006F3E3B">
        <w:rPr>
          <w:sz w:val="24"/>
          <w:szCs w:val="24"/>
        </w:rPr>
        <w:t xml:space="preserve">53 Leids Universitair </w:t>
      </w:r>
      <w:r w:rsidR="00B61B33" w:rsidRPr="006F3E3B">
        <w:rPr>
          <w:sz w:val="24"/>
          <w:szCs w:val="24"/>
        </w:rPr>
        <w:t xml:space="preserve">Medisch </w:t>
      </w:r>
      <w:r w:rsidRPr="006F3E3B">
        <w:rPr>
          <w:sz w:val="24"/>
          <w:szCs w:val="24"/>
        </w:rPr>
        <w:t>Centrum,</w:t>
      </w:r>
      <w:r w:rsidR="00B61B33" w:rsidRPr="006F3E3B">
        <w:rPr>
          <w:sz w:val="24"/>
          <w:szCs w:val="24"/>
        </w:rPr>
        <w:t xml:space="preserve"> </w:t>
      </w:r>
      <w:r w:rsidRPr="006F3E3B">
        <w:rPr>
          <w:sz w:val="24"/>
          <w:szCs w:val="24"/>
        </w:rPr>
        <w:t>Netherlands</w:t>
      </w:r>
    </w:p>
    <w:p w14:paraId="14D5CB73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54 Universitair Medisch Centrum Utrecht, Netherlands</w:t>
      </w:r>
    </w:p>
    <w:p w14:paraId="68EAC6C1" w14:textId="46CBD244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55 Amsterdam Medisch Centrum, Netherlands</w:t>
      </w:r>
    </w:p>
    <w:p w14:paraId="11D7BB00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56 Universitair Medisch Centrum Nijmegen, Netherlands</w:t>
      </w:r>
    </w:p>
    <w:p w14:paraId="1C2D9D29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57 Erasmus Medisch Centrum, Netherlands</w:t>
      </w:r>
    </w:p>
    <w:p w14:paraId="1CF2DD2D" w14:textId="77777777" w:rsidR="008B0DA7" w:rsidRPr="009601BE" w:rsidRDefault="008B0DA7" w:rsidP="008B0DA7">
      <w:pPr>
        <w:pStyle w:val="Lijstalinea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58 VU Medisch Centrum, Netherlands</w:t>
      </w:r>
    </w:p>
    <w:p w14:paraId="2C1BD26D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New Scheduled Transplant Start:</w:t>
      </w:r>
      <w:r w:rsidRPr="00AB2B51">
        <w:rPr>
          <w:sz w:val="24"/>
          <w:szCs w:val="24"/>
          <w:lang w:val="en-US"/>
        </w:rPr>
        <w:tab/>
      </w:r>
      <w:r w:rsidRPr="00AB2B51">
        <w:rPr>
          <w:sz w:val="24"/>
          <w:szCs w:val="24"/>
          <w:lang w:val="en-US"/>
        </w:rPr>
        <w:tab/>
      </w:r>
      <w:r w:rsidRPr="00AB2B51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42647996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New Transplant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3994F1A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Additional Comments: </w:t>
      </w:r>
    </w:p>
    <w:p w14:paraId="4B7C6998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</w:t>
      </w:r>
    </w:p>
    <w:p w14:paraId="7EEBBB31" w14:textId="77777777" w:rsidR="0045292A" w:rsidRDefault="0045292A" w:rsidP="0045292A">
      <w:pPr>
        <w:spacing w:after="0"/>
        <w:rPr>
          <w:sz w:val="24"/>
          <w:szCs w:val="24"/>
          <w:lang w:val="en-US"/>
        </w:rPr>
      </w:pPr>
    </w:p>
    <w:p w14:paraId="347931E0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Technician’s Departure Transplant Hospital:</w:t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87B2795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Technician at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7AA445E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 Time of Entire Procedure for Technician: 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A0D7754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</w:p>
    <w:p w14:paraId="71A7BFA8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4B7090D5" w14:textId="77777777" w:rsidR="006C53D2" w:rsidRDefault="006C53D2" w:rsidP="006C53D2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38711E83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</w:p>
    <w:p w14:paraId="66AC46FA" w14:textId="77777777" w:rsidR="006C53D2" w:rsidRDefault="006C53D2" w:rsidP="00012B22">
      <w:pPr>
        <w:pStyle w:val="Kop2"/>
        <w:rPr>
          <w:lang w:val="en-US"/>
        </w:rPr>
      </w:pPr>
      <w:r>
        <w:rPr>
          <w:lang w:val="en-US"/>
        </w:rPr>
        <w:t>Recipient Consent:</w:t>
      </w:r>
    </w:p>
    <w:p w14:paraId="7A2BD848" w14:textId="77777777" w:rsidR="006C53D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</w:t>
      </w:r>
      <w:r w:rsidR="006C53D2">
        <w:rPr>
          <w:sz w:val="24"/>
          <w:szCs w:val="24"/>
          <w:lang w:val="en-US"/>
        </w:rPr>
        <w:t>Transplant Centre:</w:t>
      </w:r>
    </w:p>
    <w:p w14:paraId="7F153ED5" w14:textId="77777777" w:rsidR="006C53D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the recipient &gt; 18 years: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6D187B2B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He/she will undergo a </w:t>
      </w:r>
      <w:r w:rsidR="0045292A">
        <w:rPr>
          <w:sz w:val="24"/>
          <w:szCs w:val="24"/>
          <w:lang w:val="en-US"/>
        </w:rPr>
        <w:t>single Kidney</w:t>
      </w:r>
      <w:r>
        <w:rPr>
          <w:sz w:val="24"/>
          <w:szCs w:val="24"/>
          <w:lang w:val="en-US"/>
        </w:rPr>
        <w:t xml:space="preserve"> Transplant: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F3A2252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Signed Informed Consent: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4438DD0" w14:textId="77777777" w:rsidR="00615A4A" w:rsidRPr="00615A4A" w:rsidRDefault="00615A4A" w:rsidP="006C53D2">
      <w:pPr>
        <w:spacing w:after="0"/>
        <w:rPr>
          <w:b/>
          <w:color w:val="FF0000"/>
          <w:sz w:val="28"/>
          <w:szCs w:val="24"/>
          <w:lang w:val="en-US"/>
        </w:rPr>
      </w:pPr>
      <w:r w:rsidRPr="00615A4A">
        <w:rPr>
          <w:b/>
          <w:color w:val="FF0000"/>
          <w:sz w:val="28"/>
          <w:szCs w:val="24"/>
          <w:lang w:val="en-US"/>
        </w:rPr>
        <w:tab/>
        <w:t>If one que</w:t>
      </w:r>
      <w:r>
        <w:rPr>
          <w:b/>
          <w:color w:val="FF0000"/>
          <w:sz w:val="28"/>
          <w:szCs w:val="24"/>
          <w:lang w:val="en-US"/>
        </w:rPr>
        <w:t>stion is answered with No, Do NOT</w:t>
      </w:r>
      <w:r w:rsidRPr="00615A4A">
        <w:rPr>
          <w:b/>
          <w:color w:val="FF0000"/>
          <w:sz w:val="28"/>
          <w:szCs w:val="24"/>
          <w:lang w:val="en-US"/>
        </w:rPr>
        <w:t xml:space="preserve"> collect data or samples!</w:t>
      </w:r>
    </w:p>
    <w:p w14:paraId="3EA43F3A" w14:textId="77777777" w:rsidR="00615A4A" w:rsidRDefault="00615A4A" w:rsidP="006C53D2">
      <w:pPr>
        <w:spacing w:after="0"/>
        <w:rPr>
          <w:sz w:val="24"/>
          <w:szCs w:val="24"/>
          <w:lang w:val="en-US"/>
        </w:rPr>
      </w:pPr>
    </w:p>
    <w:p w14:paraId="3E1A65AB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 Recipient:</w:t>
      </w:r>
    </w:p>
    <w:p w14:paraId="15BB238C" w14:textId="77777777" w:rsidR="00AB2B51" w:rsidRDefault="00AB2B51" w:rsidP="00012B22">
      <w:pPr>
        <w:spacing w:after="0"/>
        <w:rPr>
          <w:sz w:val="24"/>
          <w:szCs w:val="24"/>
          <w:lang w:val="en-US"/>
        </w:rPr>
      </w:pPr>
    </w:p>
    <w:p w14:paraId="474F5DD8" w14:textId="77777777" w:rsidR="00012B22" w:rsidRDefault="00012B22" w:rsidP="00277E02">
      <w:pPr>
        <w:pStyle w:val="Kop2"/>
        <w:rPr>
          <w:lang w:val="en-US"/>
        </w:rPr>
      </w:pPr>
      <w:r>
        <w:rPr>
          <w:lang w:val="en-US"/>
        </w:rPr>
        <w:t>Recipient Identification:</w:t>
      </w:r>
    </w:p>
    <w:p w14:paraId="4ACFF2D9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ET/NHSBT Number:</w:t>
      </w:r>
    </w:p>
    <w:p w14:paraId="26A43E55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05F81202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Female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Male</w:t>
      </w:r>
    </w:p>
    <w:p w14:paraId="18D78303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Weight (kg):</w:t>
      </w:r>
    </w:p>
    <w:p w14:paraId="1EC9CAFB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Height (cm):</w:t>
      </w:r>
    </w:p>
    <w:p w14:paraId="3E7CBE33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Ethnicity: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>Caucasian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Black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2997B26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Renal Disease:</w:t>
      </w:r>
    </w:p>
    <w:p w14:paraId="65164BBA" w14:textId="77777777" w:rsidR="00012B22" w:rsidRDefault="00012B22" w:rsidP="00012B22">
      <w:pPr>
        <w:pStyle w:val="Lijstalinea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Glomerular Diseases</w:t>
      </w:r>
    </w:p>
    <w:p w14:paraId="23640021" w14:textId="77777777" w:rsidR="00012B22" w:rsidRDefault="00012B22" w:rsidP="00012B22">
      <w:pPr>
        <w:pStyle w:val="Lijstalinea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Polycystic Kidneys</w:t>
      </w:r>
    </w:p>
    <w:p w14:paraId="4E65B87F" w14:textId="77777777" w:rsidR="00012B22" w:rsidRDefault="00012B22" w:rsidP="00012B22">
      <w:pPr>
        <w:pStyle w:val="Lijstalinea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Uncertain Etiology</w:t>
      </w:r>
    </w:p>
    <w:p w14:paraId="2F63B70E" w14:textId="77777777" w:rsidR="00012B22" w:rsidRDefault="00012B22" w:rsidP="00012B22">
      <w:pPr>
        <w:pStyle w:val="Lijstalinea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Tubular and Interstitial Diseases</w:t>
      </w:r>
    </w:p>
    <w:p w14:paraId="1F72628A" w14:textId="77777777" w:rsidR="00012B22" w:rsidRDefault="00012B22" w:rsidP="00012B22">
      <w:pPr>
        <w:pStyle w:val="Lijstalinea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Retransplant Graft Failure</w:t>
      </w:r>
    </w:p>
    <w:p w14:paraId="023B026E" w14:textId="77777777" w:rsidR="00012B22" w:rsidRDefault="00012B22" w:rsidP="00012B22">
      <w:pPr>
        <w:pStyle w:val="Lijstalinea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Diabetic Nephropathyes</w:t>
      </w:r>
    </w:p>
    <w:p w14:paraId="2CD8F594" w14:textId="77777777" w:rsidR="00012B22" w:rsidRDefault="00012B22" w:rsidP="00012B22">
      <w:pPr>
        <w:pStyle w:val="Lijstalinea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Hypertensive Nephroangiosclerosis</w:t>
      </w:r>
    </w:p>
    <w:p w14:paraId="1A51EA6A" w14:textId="77777777" w:rsidR="00012B22" w:rsidRDefault="00012B22" w:rsidP="00012B22">
      <w:pPr>
        <w:pStyle w:val="Lijstalinea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Congenital, rare Familial Metabolic Disorders</w:t>
      </w:r>
    </w:p>
    <w:p w14:paraId="539A9F1A" w14:textId="77777777" w:rsidR="00012B22" w:rsidRDefault="00012B22" w:rsidP="00012B22">
      <w:pPr>
        <w:pStyle w:val="Lijstalinea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Renovascular and Other Renal Vascular Diseases</w:t>
      </w:r>
    </w:p>
    <w:p w14:paraId="6DD683EE" w14:textId="77777777" w:rsidR="00012B22" w:rsidRDefault="00012B22" w:rsidP="00012B22">
      <w:pPr>
        <w:pStyle w:val="Lijstalinea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Neoplasms</w:t>
      </w:r>
    </w:p>
    <w:p w14:paraId="59903958" w14:textId="77777777" w:rsidR="00012B22" w:rsidRPr="00C07548" w:rsidRDefault="00012B22" w:rsidP="00012B22">
      <w:pPr>
        <w:pStyle w:val="Lijstalinea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Other:………………………………………………………………………………………………………………………….</w:t>
      </w:r>
    </w:p>
    <w:p w14:paraId="0CF4D6CA" w14:textId="77777777" w:rsidR="00AB2B51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Pre-Transplant Diuresis (ml/24hr):</w:t>
      </w:r>
    </w:p>
    <w:p w14:paraId="27E0B37D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Recipient Blood Group: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B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AB</w:t>
      </w:r>
    </w:p>
    <w:p w14:paraId="72528D69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General Comments:</w:t>
      </w:r>
    </w:p>
    <w:p w14:paraId="6407EE87" w14:textId="77777777" w:rsidR="00012B22" w:rsidRDefault="00012B22" w:rsidP="00012B22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1F5694C6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</w:p>
    <w:p w14:paraId="579640B4" w14:textId="77777777" w:rsidR="0045292A" w:rsidRDefault="0045292A" w:rsidP="00AB2B51">
      <w:pPr>
        <w:spacing w:after="0" w:line="360" w:lineRule="auto"/>
        <w:rPr>
          <w:sz w:val="24"/>
          <w:lang w:val="en-US"/>
        </w:rPr>
      </w:pPr>
    </w:p>
    <w:p w14:paraId="3A3D0BE3" w14:textId="77777777" w:rsidR="0045292A" w:rsidRDefault="0045292A" w:rsidP="00AB2B51">
      <w:pPr>
        <w:spacing w:after="0" w:line="360" w:lineRule="auto"/>
        <w:rPr>
          <w:sz w:val="24"/>
          <w:lang w:val="en-US"/>
        </w:rPr>
      </w:pPr>
    </w:p>
    <w:p w14:paraId="52FDDCC7" w14:textId="77777777" w:rsidR="0038269F" w:rsidRDefault="0038269F" w:rsidP="0038269F">
      <w:pPr>
        <w:pStyle w:val="Kop2"/>
        <w:rPr>
          <w:lang w:val="en-US"/>
        </w:rPr>
      </w:pPr>
      <w:r>
        <w:rPr>
          <w:lang w:val="en-US"/>
        </w:rPr>
        <w:t>Recipient Peri-Operative Data:</w:t>
      </w:r>
    </w:p>
    <w:p w14:paraId="700BABE9" w14:textId="6FDF3D89" w:rsidR="0038269F" w:rsidRDefault="0038269F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>Transplantation Date</w:t>
      </w:r>
      <w:ins w:id="40" w:author="Ina Jochmans" w:date="2015-08-25T15:26:00Z">
        <w:r w:rsidR="00604EA3">
          <w:rPr>
            <w:sz w:val="24"/>
            <w:lang w:val="en-US"/>
          </w:rPr>
          <w:t xml:space="preserve"> </w:t>
        </w:r>
      </w:ins>
      <w:ins w:id="41" w:author="Ally Bradley" w:date="2015-08-25T15:25:00Z">
        <w:r w:rsidR="00114D23">
          <w:rPr>
            <w:sz w:val="24"/>
            <w:lang w:val="en-US"/>
          </w:rPr>
          <w:t>(knife to skin):</w:t>
        </w:r>
      </w:ins>
      <w:ins w:id="42" w:author="Julie De Deken" w:date="2015-08-25T15:25:00Z">
        <w:del w:id="43" w:author="Ina Jochmans" w:date="2015-08-25T15:26:00Z">
          <w:r w:rsidR="006F3E3B" w:rsidDel="00604EA3">
            <w:rPr>
              <w:sz w:val="24"/>
              <w:lang w:val="en-US"/>
            </w:rPr>
            <w:delText xml:space="preserve"> (incision)</w:delText>
          </w:r>
          <w:r w:rsidDel="00604EA3">
            <w:rPr>
              <w:sz w:val="24"/>
              <w:lang w:val="en-US"/>
            </w:rPr>
            <w:delText>:</w:delText>
          </w:r>
        </w:del>
        <w:r>
          <w:rPr>
            <w:sz w:val="24"/>
            <w:lang w:val="en-US"/>
          </w:rPr>
          <w:tab/>
        </w:r>
      </w:ins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ACEFFE3" w14:textId="77777777" w:rsidR="00000BE0" w:rsidRPr="001D7801" w:rsidRDefault="00000BE0" w:rsidP="00000BE0">
      <w:pPr>
        <w:rPr>
          <w:sz w:val="24"/>
          <w:lang w:val="en-US"/>
          <w:rPrChange w:id="44" w:author="Julie De Deken" w:date="2015-08-25T15:25:00Z">
            <w:rPr>
              <w:sz w:val="20"/>
              <w:lang w:val="en-US"/>
            </w:rPr>
          </w:rPrChange>
        </w:rPr>
      </w:pPr>
      <w:r>
        <w:rPr>
          <w:sz w:val="24"/>
          <w:lang w:val="en-US"/>
        </w:rPr>
        <w:t>pO</w:t>
      </w:r>
      <w:r>
        <w:rPr>
          <w:sz w:val="24"/>
          <w:vertAlign w:val="subscript"/>
          <w:lang w:val="en-US"/>
        </w:rPr>
        <w:t xml:space="preserve">2 </w:t>
      </w:r>
      <w:r>
        <w:rPr>
          <w:sz w:val="24"/>
          <w:lang w:val="en-US"/>
        </w:rPr>
        <w:t>perfusate: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(</w:t>
      </w:r>
      <w:r w:rsidRPr="00000BE0">
        <w:rPr>
          <w:sz w:val="20"/>
          <w:lang w:val="en-US"/>
        </w:rPr>
        <w:t>Measure before stopping Kidney Assist</w:t>
      </w:r>
      <w:r>
        <w:rPr>
          <w:sz w:val="20"/>
          <w:lang w:val="en-US"/>
        </w:rPr>
        <w:t>)</w:t>
      </w:r>
    </w:p>
    <w:p w14:paraId="423B4CDB" w14:textId="77777777" w:rsidR="0038269F" w:rsidRDefault="0038269F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 Machine 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8003988" w14:textId="77777777" w:rsidR="0045292A" w:rsidRPr="0045292A" w:rsidRDefault="0045292A" w:rsidP="0045292A">
      <w:pPr>
        <w:pStyle w:val="Lijstalinea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45292A">
        <w:rPr>
          <w:sz w:val="24"/>
          <w:szCs w:val="24"/>
          <w:lang w:val="en-US"/>
        </w:rPr>
        <w:t>Kidney was Cold Stored</w:t>
      </w:r>
    </w:p>
    <w:p w14:paraId="3BAC1DA7" w14:textId="77777777" w:rsidR="0045292A" w:rsidRDefault="0038269F">
      <w:pPr>
        <w:rPr>
          <w:sz w:val="24"/>
          <w:lang w:val="en-US"/>
        </w:rPr>
      </w:pPr>
      <w:r>
        <w:rPr>
          <w:sz w:val="24"/>
          <w:lang w:val="en-US"/>
        </w:rPr>
        <w:t>Was the Tape over the Regulator Broken: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  <w:r w:rsidR="0045292A">
        <w:rPr>
          <w:sz w:val="24"/>
          <w:lang w:val="en-US"/>
        </w:rPr>
        <w:tab/>
      </w:r>
      <w:r w:rsidR="0045292A">
        <w:rPr>
          <w:sz w:val="24"/>
          <w:lang w:val="en-US"/>
        </w:rPr>
        <w:tab/>
      </w:r>
    </w:p>
    <w:p w14:paraId="54FA6443" w14:textId="77777777" w:rsidR="0038269F" w:rsidRDefault="0038269F">
      <w:pPr>
        <w:rPr>
          <w:sz w:val="24"/>
          <w:szCs w:val="24"/>
          <w:lang w:val="en-US"/>
        </w:rPr>
      </w:pPr>
      <w:r>
        <w:rPr>
          <w:sz w:val="24"/>
          <w:lang w:val="en-US"/>
        </w:rPr>
        <w:t>Kidney Removed from Machine: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4E53AF4" w14:textId="77777777" w:rsidR="0038269F" w:rsidRDefault="0038269F">
      <w:pPr>
        <w:rPr>
          <w:sz w:val="24"/>
          <w:lang w:val="en-US"/>
        </w:rPr>
      </w:pPr>
      <w:r>
        <w:rPr>
          <w:sz w:val="24"/>
          <w:lang w:val="en-US"/>
        </w:rPr>
        <w:t>Oxygen Bottle Full and Turned Open: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Unknown</w:t>
      </w:r>
    </w:p>
    <w:p w14:paraId="0913699A" w14:textId="77777777" w:rsidR="0038269F" w:rsidRDefault="0038269F">
      <w:pPr>
        <w:rPr>
          <w:sz w:val="24"/>
          <w:lang w:val="en-US"/>
        </w:rPr>
      </w:pPr>
      <w:r>
        <w:rPr>
          <w:sz w:val="24"/>
          <w:lang w:val="en-US"/>
        </w:rPr>
        <w:t>Kidney Discarded / Untransplantable</w:t>
      </w:r>
      <w:r w:rsidR="00171023"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</w:p>
    <w:p w14:paraId="48C6ECF2" w14:textId="77777777" w:rsidR="0038269F" w:rsidRDefault="0038269F" w:rsidP="00B600A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If Yes, please provide details:</w:t>
      </w:r>
    </w:p>
    <w:p w14:paraId="127CDC01" w14:textId="77777777" w:rsidR="0038269F" w:rsidRDefault="0038269F" w:rsidP="00B600A1">
      <w:pPr>
        <w:ind w:left="708"/>
        <w:rPr>
          <w:sz w:val="24"/>
          <w:lang w:val="en-US"/>
        </w:rPr>
      </w:pPr>
      <w:r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………………………………</w:t>
      </w:r>
    </w:p>
    <w:p w14:paraId="5B10CEE7" w14:textId="77777777" w:rsidR="0038269F" w:rsidRDefault="00CE33C0" w:rsidP="0038269F">
      <w:pPr>
        <w:rPr>
          <w:sz w:val="24"/>
          <w:szCs w:val="24"/>
          <w:lang w:val="en-US"/>
        </w:rPr>
      </w:pPr>
      <w:r>
        <w:rPr>
          <w:sz w:val="24"/>
          <w:lang w:val="en-US"/>
        </w:rPr>
        <w:t>Start Anesthesia: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EDE6B21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Incision:</w:t>
      </w:r>
    </w:p>
    <w:p w14:paraId="25C0AA74" w14:textId="77777777" w:rsidR="00CE33C0" w:rsidRDefault="00CE33C0" w:rsidP="00CE33C0">
      <w:pPr>
        <w:pStyle w:val="Lijstalinea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 w:rsidRPr="001D4D74">
        <w:rPr>
          <w:szCs w:val="24"/>
          <w:lang w:val="en-US"/>
        </w:rPr>
        <w:t>Midline Laparotomy</w:t>
      </w:r>
    </w:p>
    <w:p w14:paraId="6B57F955" w14:textId="77777777" w:rsidR="00CE33C0" w:rsidRPr="001D4D74" w:rsidRDefault="00CE33C0" w:rsidP="00CE33C0">
      <w:pPr>
        <w:pStyle w:val="Lijstalinea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Hockey Stick (Extra Peritoneal)</w:t>
      </w:r>
    </w:p>
    <w:p w14:paraId="29051FE0" w14:textId="77777777" w:rsidR="00CE33C0" w:rsidRPr="001D4D74" w:rsidRDefault="00CE33C0" w:rsidP="00CE33C0">
      <w:pPr>
        <w:pStyle w:val="Lijstalinea"/>
        <w:numPr>
          <w:ilvl w:val="0"/>
          <w:numId w:val="2"/>
        </w:numPr>
        <w:spacing w:after="0" w:line="480" w:lineRule="auto"/>
        <w:ind w:firstLine="131"/>
        <w:rPr>
          <w:szCs w:val="24"/>
          <w:lang w:val="en-US"/>
        </w:rPr>
      </w:pPr>
      <w:r w:rsidRPr="001D4D74">
        <w:rPr>
          <w:szCs w:val="24"/>
          <w:lang w:val="en-US"/>
        </w:rPr>
        <w:t>Unknown</w:t>
      </w:r>
    </w:p>
    <w:p w14:paraId="44A4A0BA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Transplant Side: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Left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Right</w:t>
      </w:r>
    </w:p>
    <w:p w14:paraId="7AB6DCED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Arterial Problems:</w:t>
      </w:r>
    </w:p>
    <w:p w14:paraId="54467CBD" w14:textId="77777777" w:rsidR="00CE33C0" w:rsidRDefault="00CE33C0" w:rsidP="00CE33C0">
      <w:pPr>
        <w:pStyle w:val="Lijstalinea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No</w:t>
      </w:r>
    </w:p>
    <w:p w14:paraId="2F2C3641" w14:textId="77777777" w:rsidR="00CE33C0" w:rsidRDefault="00CE33C0" w:rsidP="00CE33C0">
      <w:pPr>
        <w:pStyle w:val="Lijstalinea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Ligated Polar Artery</w:t>
      </w:r>
    </w:p>
    <w:p w14:paraId="4E2A1C0D" w14:textId="77777777" w:rsidR="00CE33C0" w:rsidRDefault="00CE33C0" w:rsidP="00CE33C0">
      <w:pPr>
        <w:pStyle w:val="Lijstalinea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Reconstructed Polar or Hilar Artery</w:t>
      </w:r>
    </w:p>
    <w:p w14:paraId="408300A7" w14:textId="77777777" w:rsidR="00CE33C0" w:rsidRDefault="00CE33C0" w:rsidP="00CE33C0">
      <w:pPr>
        <w:pStyle w:val="Lijstalinea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Repaired Intima Dissection</w:t>
      </w:r>
    </w:p>
    <w:p w14:paraId="7CBCF004" w14:textId="77777777" w:rsidR="00CE33C0" w:rsidRPr="001D4D74" w:rsidRDefault="00CE33C0" w:rsidP="00CE33C0">
      <w:pPr>
        <w:pStyle w:val="Lijstalinea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…………………………………………………………………………………………………………………………</w:t>
      </w:r>
    </w:p>
    <w:p w14:paraId="7750B220" w14:textId="77777777" w:rsidR="0038269F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Venous Problems:</w:t>
      </w:r>
    </w:p>
    <w:p w14:paraId="6DCE6C62" w14:textId="77777777" w:rsidR="00CE33C0" w:rsidRDefault="00CE33C0" w:rsidP="00CE33C0">
      <w:pPr>
        <w:pStyle w:val="Lijstalinea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No</w:t>
      </w:r>
    </w:p>
    <w:p w14:paraId="2320E80F" w14:textId="77777777" w:rsidR="00CE33C0" w:rsidRDefault="00CE33C0" w:rsidP="00CE33C0">
      <w:pPr>
        <w:pStyle w:val="Lijstalinea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Laceration</w:t>
      </w:r>
    </w:p>
    <w:p w14:paraId="4073560D" w14:textId="77777777" w:rsidR="00CE33C0" w:rsidRDefault="00CE33C0" w:rsidP="00CE33C0">
      <w:pPr>
        <w:pStyle w:val="Lijstalinea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Elongation Plasty</w:t>
      </w:r>
    </w:p>
    <w:p w14:paraId="23B8F8F5" w14:textId="77777777" w:rsidR="0095584D" w:rsidRDefault="0095584D" w:rsidP="00CE33C0">
      <w:pPr>
        <w:pStyle w:val="Lijstalinea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Other:</w:t>
      </w:r>
      <w:r w:rsidRPr="0095584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…………………………………………………………………………………………………………………………</w:t>
      </w:r>
    </w:p>
    <w:p w14:paraId="0A338661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Anastomosis: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5B6F3A1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35C1EDB" w14:textId="77777777" w:rsidR="003B09A8" w:rsidRDefault="003B09A8">
      <w:pPr>
        <w:rPr>
          <w:ins w:id="45" w:author="Ally Bradley" w:date="2015-08-25T15:25:00Z"/>
          <w:sz w:val="24"/>
          <w:szCs w:val="24"/>
          <w:lang w:val="en-US"/>
        </w:rPr>
      </w:pPr>
    </w:p>
    <w:p w14:paraId="06AD50C4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Mannitol Used: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2002A9F" w14:textId="77777777" w:rsidR="000D5D1A" w:rsidRDefault="00CE33C0" w:rsidP="000D5D1A">
      <w:pPr>
        <w:ind w:left="708" w:hanging="708"/>
        <w:rPr>
          <w:sz w:val="24"/>
          <w:lang w:val="en-US"/>
        </w:rPr>
      </w:pPr>
      <w:r>
        <w:rPr>
          <w:sz w:val="24"/>
          <w:szCs w:val="24"/>
          <w:lang w:val="en-US"/>
        </w:rPr>
        <w:t>Other Diuretics Used: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  <w:r w:rsidR="000D5D1A" w:rsidRPr="000D5D1A">
        <w:rPr>
          <w:sz w:val="24"/>
          <w:lang w:val="en-US"/>
        </w:rPr>
        <w:t xml:space="preserve"> </w:t>
      </w:r>
      <w:r w:rsidR="000D5D1A">
        <w:rPr>
          <w:sz w:val="24"/>
          <w:lang w:val="en-US"/>
        </w:rPr>
        <w:tab/>
      </w:r>
    </w:p>
    <w:p w14:paraId="1B6FF12D" w14:textId="77777777" w:rsidR="000D5D1A" w:rsidRDefault="000D5D1A" w:rsidP="00B600A1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>If Yes, please specify:</w:t>
      </w:r>
    </w:p>
    <w:p w14:paraId="308415E7" w14:textId="77777777" w:rsidR="000D5D1A" w:rsidRDefault="000D5D1A" w:rsidP="000D5D1A">
      <w:pPr>
        <w:ind w:left="708"/>
        <w:rPr>
          <w:sz w:val="24"/>
          <w:lang w:val="en-US"/>
        </w:rPr>
      </w:pPr>
      <w:r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………………………………</w:t>
      </w:r>
    </w:p>
    <w:p w14:paraId="56490E7E" w14:textId="77777777" w:rsidR="001D7801" w:rsidRDefault="001D78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Systolic Blood Pressure at Reperfusion:</w:t>
      </w:r>
    </w:p>
    <w:p w14:paraId="4BBDCDDE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CVP at Reperfusion:</w:t>
      </w:r>
    </w:p>
    <w:p w14:paraId="4B8F8C2C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Intra-Operative Diuresis: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D015B9C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Remarks:</w:t>
      </w:r>
    </w:p>
    <w:p w14:paraId="18245188" w14:textId="77777777" w:rsidR="00CE33C0" w:rsidRDefault="00CE33C0" w:rsidP="00CE33C0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44588A6D" w14:textId="77777777" w:rsidR="00BF3AFD" w:rsidRDefault="00BF3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3C33E09" w14:textId="77777777" w:rsidR="00BF3AFD" w:rsidRDefault="00BF3AFD" w:rsidP="00BF3AFD">
      <w:pPr>
        <w:pStyle w:val="Kop2"/>
        <w:rPr>
          <w:lang w:val="en-US"/>
        </w:rPr>
      </w:pPr>
      <w:r>
        <w:rPr>
          <w:lang w:val="en-US"/>
        </w:rPr>
        <w:t>WP7 Sampling:</w:t>
      </w:r>
    </w:p>
    <w:p w14:paraId="442F88DB" w14:textId="071882A7" w:rsidR="00BF3AFD" w:rsidRPr="00A23C3B" w:rsidRDefault="00B61B33" w:rsidP="00BF3AFD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44FC1" wp14:editId="23FEF562">
                <wp:simplePos x="0" y="0"/>
                <wp:positionH relativeFrom="column">
                  <wp:posOffset>4034155</wp:posOffset>
                </wp:positionH>
                <wp:positionV relativeFrom="paragraph">
                  <wp:posOffset>1163320</wp:posOffset>
                </wp:positionV>
                <wp:extent cx="443865" cy="414655"/>
                <wp:effectExtent l="0" t="1270" r="0" b="317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B209" w14:textId="77777777" w:rsidR="00BF3AFD" w:rsidRPr="00BF3AFD" w:rsidRDefault="00BF3AFD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F3AFD">
                              <w:rPr>
                                <w:rFonts w:cstheme="minorHAnsi"/>
                                <w:b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144F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7.65pt;margin-top:91.6pt;width:34.95pt;height:32.6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QLsw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" filled="f" stroked="f">
                <v:textbox style="mso-fit-shape-to-text:t">
                  <w:txbxContent>
                    <w:p w14:paraId="4958B209" w14:textId="77777777" w:rsidR="00BF3AFD" w:rsidRPr="00BF3AFD" w:rsidRDefault="00BF3AFD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F3AFD">
                        <w:rPr>
                          <w:rFonts w:cstheme="minorHAnsi"/>
                          <w:b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499D8" wp14:editId="4B0BFA3D">
                <wp:simplePos x="0" y="0"/>
                <wp:positionH relativeFrom="column">
                  <wp:posOffset>3910330</wp:posOffset>
                </wp:positionH>
                <wp:positionV relativeFrom="paragraph">
                  <wp:posOffset>10795</wp:posOffset>
                </wp:positionV>
                <wp:extent cx="2413635" cy="2781300"/>
                <wp:effectExtent l="17145" t="19050" r="17145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2781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CF9D3" id="Rectangle 2" o:spid="_x0000_s1026" style="position:absolute;margin-left:307.9pt;margin-top:.85pt;width:190.05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" filled="f" strokecolor="#c00000" strokeweight="2pt"/>
            </w:pict>
          </mc:Fallback>
        </mc:AlternateContent>
      </w:r>
      <w:r w:rsidR="00BF3AFD">
        <w:rPr>
          <w:noProof/>
          <w:lang w:val="en-GB" w:eastAsia="en-GB"/>
        </w:rPr>
        <w:drawing>
          <wp:inline distT="0" distB="0" distL="0" distR="0" wp14:anchorId="1FCEE1B1" wp14:editId="5EB4FE31">
            <wp:extent cx="6210300" cy="3427721"/>
            <wp:effectExtent l="19050" t="0" r="0" b="0"/>
            <wp:docPr id="3" name="Picture 1" descr="cid:image001.png@01D045EC.C129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5EC.C129449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20C21" w14:textId="77777777" w:rsidR="00BF3AFD" w:rsidRDefault="00BF3AFD" w:rsidP="00BF3AFD">
      <w:pPr>
        <w:rPr>
          <w:lang w:val="en-US"/>
        </w:rPr>
      </w:pPr>
      <w:r>
        <w:rPr>
          <w:lang w:val="en-US"/>
        </w:rPr>
        <w:t>Barcode COPE-box:</w:t>
      </w:r>
    </w:p>
    <w:p w14:paraId="59B82E45" w14:textId="77777777" w:rsidR="00BF3AFD" w:rsidRDefault="00BF3AFD" w:rsidP="00BF3AFD">
      <w:pPr>
        <w:rPr>
          <w:lang w:val="en-US"/>
        </w:rPr>
      </w:pPr>
      <w:r>
        <w:rPr>
          <w:lang w:val="en-US"/>
        </w:rPr>
        <w:t>Kidney: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Left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Right</w:t>
      </w:r>
    </w:p>
    <w:tbl>
      <w:tblPr>
        <w:tblStyle w:val="Tabelraster"/>
        <w:tblpPr w:leftFromText="141" w:rightFromText="141" w:vertAnchor="text" w:horzAnchor="margin" w:tblpY="382"/>
        <w:tblW w:w="11023" w:type="dxa"/>
        <w:tblLayout w:type="fixed"/>
        <w:tblLook w:val="04A0" w:firstRow="1" w:lastRow="0" w:firstColumn="1" w:lastColumn="0" w:noHBand="0" w:noVBand="1"/>
        <w:tblPrChange w:id="46" w:author="Julie De Deken" w:date="2015-08-25T15:25:00Z">
          <w:tblPr>
            <w:tblStyle w:val="Tabelraster"/>
            <w:tblpPr w:leftFromText="141" w:rightFromText="141" w:vertAnchor="text" w:horzAnchor="margin" w:tblpY="382"/>
            <w:tblW w:w="11023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09"/>
        <w:gridCol w:w="2410"/>
        <w:gridCol w:w="3402"/>
        <w:gridCol w:w="3402"/>
        <w:tblGridChange w:id="47">
          <w:tblGrid>
            <w:gridCol w:w="1809"/>
            <w:gridCol w:w="2410"/>
            <w:gridCol w:w="3402"/>
            <w:gridCol w:w="3402"/>
          </w:tblGrid>
        </w:tblGridChange>
      </w:tblGrid>
      <w:tr w:rsidR="00BF3AFD" w14:paraId="692BD597" w14:textId="77777777" w:rsidTr="001357A7">
        <w:trPr>
          <w:trHeight w:val="305"/>
          <w:trPrChange w:id="48" w:author="Julie De Deken" w:date="2015-08-25T15:25:00Z">
            <w:trPr>
              <w:trHeight w:val="305"/>
            </w:trPr>
          </w:trPrChange>
        </w:trPr>
        <w:tc>
          <w:tcPr>
            <w:tcW w:w="1809" w:type="dxa"/>
            <w:tcPrChange w:id="49" w:author="Julie De Deken" w:date="2015-08-25T15:25:00Z">
              <w:tcPr>
                <w:tcW w:w="1809" w:type="dxa"/>
              </w:tcPr>
            </w:tcPrChange>
          </w:tcPr>
          <w:p w14:paraId="09D3F6A5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tcPrChange w:id="50" w:author="Julie De Deken" w:date="2015-08-25T15:25:00Z">
              <w:tcPr>
                <w:tcW w:w="2410" w:type="dxa"/>
              </w:tcPr>
            </w:tcPrChange>
          </w:tcPr>
          <w:p w14:paraId="23A9C8CC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Barcode</w:t>
            </w:r>
          </w:p>
        </w:tc>
        <w:tc>
          <w:tcPr>
            <w:tcW w:w="3402" w:type="dxa"/>
            <w:tcPrChange w:id="51" w:author="Julie De Deken" w:date="2015-08-25T15:25:00Z">
              <w:tcPr>
                <w:tcW w:w="3402" w:type="dxa"/>
              </w:tcPr>
            </w:tcPrChange>
          </w:tcPr>
          <w:p w14:paraId="4388FE12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taken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PrChange w:id="52" w:author="Julie De Deken" w:date="2015-08-25T15:25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14:paraId="7987C8B6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centrifugation</w:t>
            </w:r>
          </w:p>
        </w:tc>
      </w:tr>
      <w:tr w:rsidR="00BF3AFD" w14:paraId="7E966729" w14:textId="77777777" w:rsidTr="001357A7">
        <w:trPr>
          <w:trHeight w:val="305"/>
          <w:trPrChange w:id="53" w:author="Julie De Deken" w:date="2015-08-25T15:25:00Z">
            <w:trPr>
              <w:trHeight w:val="305"/>
            </w:trPr>
          </w:trPrChange>
        </w:trPr>
        <w:tc>
          <w:tcPr>
            <w:tcW w:w="1809" w:type="dxa"/>
            <w:tcPrChange w:id="54" w:author="Julie De Deken" w:date="2015-08-25T15:25:00Z">
              <w:tcPr>
                <w:tcW w:w="1809" w:type="dxa"/>
              </w:tcPr>
            </w:tcPrChange>
          </w:tcPr>
          <w:p w14:paraId="51ADFC36" w14:textId="77777777" w:rsidR="00BF3AFD" w:rsidRPr="002E63E1" w:rsidRDefault="00E87B5E" w:rsidP="007C6946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P3</w:t>
            </w:r>
          </w:p>
        </w:tc>
        <w:tc>
          <w:tcPr>
            <w:tcW w:w="2410" w:type="dxa"/>
            <w:tcPrChange w:id="55" w:author="Julie De Deken" w:date="2015-08-25T15:25:00Z">
              <w:tcPr>
                <w:tcW w:w="2410" w:type="dxa"/>
              </w:tcPr>
            </w:tcPrChange>
          </w:tcPr>
          <w:p w14:paraId="1AB19536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PrChange w:id="56" w:author="Julie De Deken" w:date="2015-08-25T15:25:00Z">
              <w:tcPr>
                <w:tcW w:w="3402" w:type="dxa"/>
              </w:tcPr>
            </w:tcPrChange>
          </w:tcPr>
          <w:p w14:paraId="29B5FA2E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  <w:tcPrChange w:id="57" w:author="Julie De Deken" w:date="2015-08-25T15:25:00Z">
              <w:tcPr>
                <w:tcW w:w="3402" w:type="dxa"/>
                <w:shd w:val="pct15" w:color="auto" w:fill="auto"/>
              </w:tcPr>
            </w:tcPrChange>
          </w:tcPr>
          <w:p w14:paraId="454B8E14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E87B5E" w14:paraId="5B815ACF" w14:textId="77777777" w:rsidTr="001357A7">
        <w:trPr>
          <w:trHeight w:val="305"/>
          <w:trPrChange w:id="58" w:author="Julie De Deken" w:date="2015-08-25T15:25:00Z">
            <w:trPr>
              <w:trHeight w:val="305"/>
            </w:trPr>
          </w:trPrChange>
        </w:trPr>
        <w:tc>
          <w:tcPr>
            <w:tcW w:w="1809" w:type="dxa"/>
            <w:tcPrChange w:id="59" w:author="Julie De Deken" w:date="2015-08-25T15:25:00Z">
              <w:tcPr>
                <w:tcW w:w="1809" w:type="dxa"/>
              </w:tcPr>
            </w:tcPrChange>
          </w:tcPr>
          <w:p w14:paraId="6B007E30" w14:textId="77777777" w:rsidR="00E87B5E" w:rsidRPr="002E63E1" w:rsidRDefault="00E87B5E" w:rsidP="00E87B5E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>B 1.1 EDTA</w:t>
            </w:r>
          </w:p>
        </w:tc>
        <w:tc>
          <w:tcPr>
            <w:tcW w:w="2410" w:type="dxa"/>
            <w:tcPrChange w:id="60" w:author="Julie De Deken" w:date="2015-08-25T15:25:00Z">
              <w:tcPr>
                <w:tcW w:w="2410" w:type="dxa"/>
              </w:tcPr>
            </w:tcPrChange>
          </w:tcPr>
          <w:p w14:paraId="0CF5DFAB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PrChange w:id="61" w:author="Julie De Deken" w:date="2015-08-25T15:25:00Z">
              <w:tcPr>
                <w:tcW w:w="3402" w:type="dxa"/>
              </w:tcPr>
            </w:tcPrChange>
          </w:tcPr>
          <w:p w14:paraId="4F9249B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PrChange w:id="62" w:author="Julie De Deken" w:date="2015-08-25T15:25:00Z">
              <w:tcPr>
                <w:tcW w:w="3402" w:type="dxa"/>
              </w:tcPr>
            </w:tcPrChange>
          </w:tcPr>
          <w:p w14:paraId="3A229380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68A80FEC" w14:textId="77777777" w:rsidTr="001357A7">
        <w:trPr>
          <w:trHeight w:val="305"/>
          <w:trPrChange w:id="63" w:author="Julie De Deken" w:date="2015-08-25T15:25:00Z">
            <w:trPr>
              <w:trHeight w:val="305"/>
            </w:trPr>
          </w:trPrChange>
        </w:trPr>
        <w:tc>
          <w:tcPr>
            <w:tcW w:w="1809" w:type="dxa"/>
            <w:tcPrChange w:id="64" w:author="Julie De Deken" w:date="2015-08-25T15:25:00Z">
              <w:tcPr>
                <w:tcW w:w="1809" w:type="dxa"/>
              </w:tcPr>
            </w:tcPrChange>
          </w:tcPr>
          <w:p w14:paraId="0C8591B7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>B 1.2 SST</w:t>
            </w:r>
          </w:p>
        </w:tc>
        <w:tc>
          <w:tcPr>
            <w:tcW w:w="2410" w:type="dxa"/>
            <w:tcPrChange w:id="65" w:author="Julie De Deken" w:date="2015-08-25T15:25:00Z">
              <w:tcPr>
                <w:tcW w:w="2410" w:type="dxa"/>
              </w:tcPr>
            </w:tcPrChange>
          </w:tcPr>
          <w:p w14:paraId="7B33DD23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PrChange w:id="66" w:author="Julie De Deken" w:date="2015-08-25T15:25:00Z">
              <w:tcPr>
                <w:tcW w:w="3402" w:type="dxa"/>
              </w:tcPr>
            </w:tcPrChange>
          </w:tcPr>
          <w:p w14:paraId="0FB788BF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PrChange w:id="67" w:author="Julie De Deken" w:date="2015-08-25T15:25:00Z">
              <w:tcPr>
                <w:tcW w:w="3402" w:type="dxa"/>
              </w:tcPr>
            </w:tcPrChange>
          </w:tcPr>
          <w:p w14:paraId="0F05B2C6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0F45C726" w14:textId="77777777" w:rsidTr="001357A7">
        <w:trPr>
          <w:trHeight w:val="305"/>
          <w:trPrChange w:id="68" w:author="Julie De Deken" w:date="2015-08-25T15:25:00Z">
            <w:trPr>
              <w:trHeight w:val="305"/>
            </w:trPr>
          </w:trPrChange>
        </w:trPr>
        <w:tc>
          <w:tcPr>
            <w:tcW w:w="1809" w:type="dxa"/>
            <w:tcBorders>
              <w:bottom w:val="single" w:sz="4" w:space="0" w:color="auto"/>
            </w:tcBorders>
            <w:tcPrChange w:id="69" w:author="Julie De Deken" w:date="2015-08-25T15:25:00Z">
              <w:tcPr>
                <w:tcW w:w="1809" w:type="dxa"/>
                <w:tcBorders>
                  <w:bottom w:val="single" w:sz="4" w:space="0" w:color="auto"/>
                </w:tcBorders>
              </w:tcPr>
            </w:tcPrChange>
          </w:tcPr>
          <w:p w14:paraId="1277C134" w14:textId="77777777" w:rsidR="00E87B5E" w:rsidRPr="002E63E1" w:rsidRDefault="00E87B5E" w:rsidP="00E87B5E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 xml:space="preserve">B </w:t>
            </w:r>
            <w:r>
              <w:rPr>
                <w:b/>
                <w:lang w:val="en-US"/>
              </w:rPr>
              <w:t>2</w:t>
            </w:r>
            <w:r w:rsidRPr="002E63E1">
              <w:rPr>
                <w:b/>
                <w:lang w:val="en-US"/>
              </w:rPr>
              <w:t>.1 EDTA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tcPrChange w:id="70" w:author="Julie De Deken" w:date="2015-08-25T15:25:00Z">
              <w:tcPr>
                <w:tcW w:w="2410" w:type="dxa"/>
                <w:tcBorders>
                  <w:bottom w:val="single" w:sz="4" w:space="0" w:color="auto"/>
                </w:tcBorders>
              </w:tcPr>
            </w:tcPrChange>
          </w:tcPr>
          <w:p w14:paraId="173BB40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PrChange w:id="71" w:author="Julie De Deken" w:date="2015-08-25T15:25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14:paraId="6875EC4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PrChange w:id="72" w:author="Julie De Deken" w:date="2015-08-25T15:25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14:paraId="0EF605B6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0E229654" w14:textId="77777777" w:rsidTr="001357A7">
        <w:trPr>
          <w:trHeight w:val="305"/>
          <w:trPrChange w:id="73" w:author="Julie De Deken" w:date="2015-08-25T15:25:00Z">
            <w:trPr>
              <w:trHeight w:val="305"/>
            </w:trPr>
          </w:trPrChange>
        </w:trPr>
        <w:tc>
          <w:tcPr>
            <w:tcW w:w="1809" w:type="dxa"/>
            <w:tcPrChange w:id="74" w:author="Julie De Deken" w:date="2015-08-25T15:25:00Z">
              <w:tcPr>
                <w:tcW w:w="1809" w:type="dxa"/>
              </w:tcPr>
            </w:tcPrChange>
          </w:tcPr>
          <w:p w14:paraId="02F5C0D8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 xml:space="preserve">B </w:t>
            </w:r>
            <w:r>
              <w:rPr>
                <w:b/>
                <w:lang w:val="en-US"/>
              </w:rPr>
              <w:t>2</w:t>
            </w:r>
            <w:r w:rsidRPr="002E63E1">
              <w:rPr>
                <w:b/>
                <w:lang w:val="en-US"/>
              </w:rPr>
              <w:t>.2 SST</w:t>
            </w:r>
          </w:p>
        </w:tc>
        <w:tc>
          <w:tcPr>
            <w:tcW w:w="2410" w:type="dxa"/>
            <w:tcPrChange w:id="75" w:author="Julie De Deken" w:date="2015-08-25T15:25:00Z">
              <w:tcPr>
                <w:tcW w:w="2410" w:type="dxa"/>
              </w:tcPr>
            </w:tcPrChange>
          </w:tcPr>
          <w:p w14:paraId="28F3CF40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PrChange w:id="76" w:author="Julie De Deken" w:date="2015-08-25T15:25:00Z">
              <w:tcPr>
                <w:tcW w:w="3402" w:type="dxa"/>
              </w:tcPr>
            </w:tcPrChange>
          </w:tcPr>
          <w:p w14:paraId="2C62873F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PrChange w:id="77" w:author="Julie De Deken" w:date="2015-08-25T15:25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14:paraId="5AEB40D2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607A1C51" w14:textId="77777777" w:rsidTr="001357A7">
        <w:trPr>
          <w:trHeight w:val="305"/>
          <w:trPrChange w:id="78" w:author="Julie De Deken" w:date="2015-08-25T15:25:00Z">
            <w:trPr>
              <w:trHeight w:val="305"/>
            </w:trPr>
          </w:trPrChange>
        </w:trPr>
        <w:tc>
          <w:tcPr>
            <w:tcW w:w="1809" w:type="dxa"/>
            <w:tcBorders>
              <w:bottom w:val="single" w:sz="4" w:space="0" w:color="auto"/>
            </w:tcBorders>
            <w:tcPrChange w:id="79" w:author="Julie De Deken" w:date="2015-08-25T15:25:00Z">
              <w:tcPr>
                <w:tcW w:w="1809" w:type="dxa"/>
                <w:tcBorders>
                  <w:bottom w:val="single" w:sz="4" w:space="0" w:color="auto"/>
                </w:tcBorders>
              </w:tcPr>
            </w:tcPrChange>
          </w:tcPr>
          <w:p w14:paraId="5FEDC66B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 T1 formalin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tcPrChange w:id="80" w:author="Julie De Deken" w:date="2015-08-25T15:25:00Z">
              <w:tcPr>
                <w:tcW w:w="2410" w:type="dxa"/>
                <w:tcBorders>
                  <w:bottom w:val="single" w:sz="4" w:space="0" w:color="auto"/>
                </w:tcBorders>
              </w:tcPr>
            </w:tcPrChange>
          </w:tcPr>
          <w:p w14:paraId="3FE1CFA9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PrChange w:id="81" w:author="Julie De Deken" w:date="2015-08-25T15:25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14:paraId="54E86999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pct15" w:color="auto" w:fill="auto"/>
            <w:tcPrChange w:id="82" w:author="Julie De Deken" w:date="2015-08-25T15:25:00Z">
              <w:tcPr>
                <w:tcW w:w="3402" w:type="dxa"/>
                <w:tcBorders>
                  <w:bottom w:val="single" w:sz="4" w:space="0" w:color="auto"/>
                </w:tcBorders>
                <w:shd w:val="pct15" w:color="auto" w:fill="auto"/>
              </w:tcPr>
            </w:tcPrChange>
          </w:tcPr>
          <w:p w14:paraId="7327FF4D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E87B5E" w14:paraId="749E9465" w14:textId="77777777" w:rsidTr="001357A7">
        <w:trPr>
          <w:trHeight w:val="305"/>
          <w:trPrChange w:id="83" w:author="Julie De Deken" w:date="2015-08-25T15:25:00Z">
            <w:trPr>
              <w:trHeight w:val="305"/>
            </w:trPr>
          </w:trPrChange>
        </w:trPr>
        <w:tc>
          <w:tcPr>
            <w:tcW w:w="1809" w:type="dxa"/>
            <w:tcPrChange w:id="84" w:author="Julie De Deken" w:date="2015-08-25T15:25:00Z">
              <w:tcPr>
                <w:tcW w:w="1809" w:type="dxa"/>
              </w:tcPr>
            </w:tcPrChange>
          </w:tcPr>
          <w:p w14:paraId="479D2644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 T1 RNAlater</w:t>
            </w:r>
          </w:p>
        </w:tc>
        <w:tc>
          <w:tcPr>
            <w:tcW w:w="2410" w:type="dxa"/>
            <w:tcPrChange w:id="85" w:author="Julie De Deken" w:date="2015-08-25T15:25:00Z">
              <w:tcPr>
                <w:tcW w:w="2410" w:type="dxa"/>
              </w:tcPr>
            </w:tcPrChange>
          </w:tcPr>
          <w:p w14:paraId="72D1EC8C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PrChange w:id="86" w:author="Julie De Deken" w:date="2015-08-25T15:25:00Z">
              <w:tcPr>
                <w:tcW w:w="3402" w:type="dxa"/>
              </w:tcPr>
            </w:tcPrChange>
          </w:tcPr>
          <w:p w14:paraId="7A6C9BA2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  <w:tcPrChange w:id="87" w:author="Julie De Deken" w:date="2015-08-25T15:25:00Z">
              <w:tcPr>
                <w:tcW w:w="3402" w:type="dxa"/>
                <w:shd w:val="pct15" w:color="auto" w:fill="auto"/>
              </w:tcPr>
            </w:tcPrChange>
          </w:tcPr>
          <w:p w14:paraId="339BA1E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</w:tbl>
    <w:p w14:paraId="02AFEE77" w14:textId="77777777" w:rsidR="001357A7" w:rsidRDefault="001357A7">
      <w:pPr>
        <w:rPr>
          <w:sz w:val="24"/>
          <w:szCs w:val="24"/>
          <w:lang w:val="en-US"/>
        </w:rPr>
      </w:pPr>
    </w:p>
    <w:p w14:paraId="325C03CD" w14:textId="77777777" w:rsidR="001357A7" w:rsidRPr="000F0CFC" w:rsidRDefault="001357A7" w:rsidP="001357A7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0F0AAEA3" w14:textId="77777777" w:rsidR="001357A7" w:rsidRDefault="001357A7" w:rsidP="001357A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DA618F" w14:textId="77777777" w:rsidR="001357A7" w:rsidRDefault="001357A7" w:rsidP="001357A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DD6338" w14:textId="77777777" w:rsidR="00CE33C0" w:rsidRDefault="00CE33C0" w:rsidP="001357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B3444FE" w14:textId="77777777" w:rsidR="00615A4A" w:rsidRDefault="00E87B5E" w:rsidP="001357A7">
      <w:pPr>
        <w:pStyle w:val="Kop2"/>
        <w:rPr>
          <w:lang w:val="en-US"/>
        </w:rPr>
      </w:pPr>
      <w:r>
        <w:rPr>
          <w:lang w:val="en-US"/>
        </w:rPr>
        <w:br w:type="page"/>
      </w:r>
      <w:r w:rsidR="00615A4A">
        <w:rPr>
          <w:lang w:val="en-US"/>
        </w:rPr>
        <w:t>Cleaning Log:</w:t>
      </w:r>
    </w:p>
    <w:tbl>
      <w:tblPr>
        <w:tblStyle w:val="Tabelraster"/>
        <w:tblW w:w="10944" w:type="dxa"/>
        <w:jc w:val="center"/>
        <w:tblLook w:val="04A0" w:firstRow="1" w:lastRow="0" w:firstColumn="1" w:lastColumn="0" w:noHBand="0" w:noVBand="1"/>
        <w:tblPrChange w:id="88" w:author="Julie De Deken" w:date="2015-08-25T15:25:00Z">
          <w:tblPr>
            <w:tblStyle w:val="Tabelraster"/>
            <w:tblW w:w="10944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2723"/>
        <w:gridCol w:w="6662"/>
        <w:gridCol w:w="1559"/>
        <w:tblGridChange w:id="89">
          <w:tblGrid>
            <w:gridCol w:w="2723"/>
            <w:gridCol w:w="6662"/>
            <w:gridCol w:w="1559"/>
          </w:tblGrid>
        </w:tblGridChange>
      </w:tblGrid>
      <w:tr w:rsidR="00615A4A" w14:paraId="382A3039" w14:textId="77777777" w:rsidTr="00615A4A">
        <w:trPr>
          <w:trHeight w:val="806"/>
          <w:jc w:val="center"/>
          <w:trPrChange w:id="90" w:author="Julie De Deken" w:date="2015-08-25T15:25:00Z">
            <w:trPr>
              <w:trHeight w:val="806"/>
              <w:jc w:val="center"/>
            </w:trPr>
          </w:trPrChange>
        </w:trPr>
        <w:tc>
          <w:tcPr>
            <w:tcW w:w="2723" w:type="dxa"/>
            <w:shd w:val="pct15" w:color="auto" w:fill="auto"/>
            <w:vAlign w:val="center"/>
            <w:tcPrChange w:id="91" w:author="Julie De Deken" w:date="2015-08-25T15:25:00Z">
              <w:tcPr>
                <w:tcW w:w="2723" w:type="dxa"/>
                <w:shd w:val="pct15" w:color="auto" w:fill="auto"/>
                <w:vAlign w:val="center"/>
              </w:tcPr>
            </w:tcPrChange>
          </w:tcPr>
          <w:p w14:paraId="4F47A29C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 w:rsidRPr="001B169D">
              <w:rPr>
                <w:b/>
                <w:sz w:val="24"/>
                <w:szCs w:val="24"/>
              </w:rPr>
              <w:t>Materials</w:t>
            </w:r>
          </w:p>
        </w:tc>
        <w:tc>
          <w:tcPr>
            <w:tcW w:w="6662" w:type="dxa"/>
            <w:shd w:val="pct15" w:color="auto" w:fill="auto"/>
            <w:vAlign w:val="center"/>
            <w:tcPrChange w:id="92" w:author="Julie De Deken" w:date="2015-08-25T15:25:00Z">
              <w:tcPr>
                <w:tcW w:w="6662" w:type="dxa"/>
                <w:shd w:val="pct15" w:color="auto" w:fill="auto"/>
                <w:vAlign w:val="center"/>
              </w:tcPr>
            </w:tcPrChange>
          </w:tcPr>
          <w:p w14:paraId="0A360887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1559" w:type="dxa"/>
            <w:shd w:val="pct15" w:color="auto" w:fill="auto"/>
            <w:vAlign w:val="center"/>
            <w:tcPrChange w:id="93" w:author="Julie De Deken" w:date="2015-08-25T15:25:00Z">
              <w:tcPr>
                <w:tcW w:w="1559" w:type="dxa"/>
                <w:shd w:val="pct15" w:color="auto" w:fill="auto"/>
                <w:vAlign w:val="center"/>
              </w:tcPr>
            </w:tcPrChange>
          </w:tcPr>
          <w:p w14:paraId="55F1CBF4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615A4A" w14:paraId="33683588" w14:textId="77777777" w:rsidTr="00615A4A">
        <w:trPr>
          <w:trHeight w:val="806"/>
          <w:jc w:val="center"/>
          <w:trPrChange w:id="94" w:author="Julie De Deken" w:date="2015-08-25T15:25:00Z">
            <w:trPr>
              <w:trHeight w:val="806"/>
              <w:jc w:val="center"/>
            </w:trPr>
          </w:trPrChange>
        </w:trPr>
        <w:tc>
          <w:tcPr>
            <w:tcW w:w="2723" w:type="dxa"/>
            <w:tcPrChange w:id="95" w:author="Julie De Deken" w:date="2015-08-25T15:25:00Z">
              <w:tcPr>
                <w:tcW w:w="2723" w:type="dxa"/>
              </w:tcPr>
            </w:tcPrChange>
          </w:tcPr>
          <w:p w14:paraId="4588D9B7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 xml:space="preserve">Temperature &amp; flow probe cleaned </w:t>
            </w:r>
          </w:p>
          <w:p w14:paraId="2E15279C" w14:textId="77777777" w:rsidR="00615A4A" w:rsidRPr="001B169D" w:rsidRDefault="00615A4A" w:rsidP="00AE7778">
            <w:pPr>
              <w:rPr>
                <w:sz w:val="24"/>
                <w:szCs w:val="24"/>
              </w:rPr>
            </w:pPr>
          </w:p>
        </w:tc>
        <w:tc>
          <w:tcPr>
            <w:tcW w:w="6662" w:type="dxa"/>
            <w:tcPrChange w:id="96" w:author="Julie De Deken" w:date="2015-08-25T15:25:00Z">
              <w:tcPr>
                <w:tcW w:w="6662" w:type="dxa"/>
              </w:tcPr>
            </w:tcPrChange>
          </w:tcPr>
          <w:p w14:paraId="7C9D5540" w14:textId="77777777" w:rsidR="00615A4A" w:rsidRDefault="00615A4A" w:rsidP="00AE7778"/>
        </w:tc>
        <w:tc>
          <w:tcPr>
            <w:tcW w:w="1559" w:type="dxa"/>
            <w:tcPrChange w:id="97" w:author="Julie De Deken" w:date="2015-08-25T15:25:00Z">
              <w:tcPr>
                <w:tcW w:w="1559" w:type="dxa"/>
              </w:tcPr>
            </w:tcPrChange>
          </w:tcPr>
          <w:p w14:paraId="3ADC6053" w14:textId="77777777" w:rsidR="00615A4A" w:rsidRDefault="00615A4A" w:rsidP="00AE7778"/>
        </w:tc>
      </w:tr>
      <w:tr w:rsidR="00615A4A" w14:paraId="0CC557E5" w14:textId="77777777" w:rsidTr="00615A4A">
        <w:trPr>
          <w:trHeight w:val="806"/>
          <w:jc w:val="center"/>
          <w:trPrChange w:id="98" w:author="Julie De Deken" w:date="2015-08-25T15:25:00Z">
            <w:trPr>
              <w:trHeight w:val="806"/>
              <w:jc w:val="center"/>
            </w:trPr>
          </w:trPrChange>
        </w:trPr>
        <w:tc>
          <w:tcPr>
            <w:tcW w:w="2723" w:type="dxa"/>
            <w:tcPrChange w:id="99" w:author="Julie De Deken" w:date="2015-08-25T15:25:00Z">
              <w:tcPr>
                <w:tcW w:w="2723" w:type="dxa"/>
              </w:tcPr>
            </w:tcPrChange>
          </w:tcPr>
          <w:p w14:paraId="3FDA7308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>Ice &amp; water removed</w:t>
            </w:r>
          </w:p>
        </w:tc>
        <w:tc>
          <w:tcPr>
            <w:tcW w:w="6662" w:type="dxa"/>
            <w:tcPrChange w:id="100" w:author="Julie De Deken" w:date="2015-08-25T15:25:00Z">
              <w:tcPr>
                <w:tcW w:w="6662" w:type="dxa"/>
              </w:tcPr>
            </w:tcPrChange>
          </w:tcPr>
          <w:p w14:paraId="3A7BBE77" w14:textId="77777777" w:rsidR="00615A4A" w:rsidRDefault="00615A4A" w:rsidP="00AE7778"/>
        </w:tc>
        <w:tc>
          <w:tcPr>
            <w:tcW w:w="1559" w:type="dxa"/>
            <w:tcPrChange w:id="101" w:author="Julie De Deken" w:date="2015-08-25T15:25:00Z">
              <w:tcPr>
                <w:tcW w:w="1559" w:type="dxa"/>
              </w:tcPr>
            </w:tcPrChange>
          </w:tcPr>
          <w:p w14:paraId="3846BCCA" w14:textId="77777777" w:rsidR="00615A4A" w:rsidRDefault="00615A4A" w:rsidP="00AE7778"/>
        </w:tc>
      </w:tr>
      <w:tr w:rsidR="00615A4A" w:rsidRPr="00604EA3" w14:paraId="292BBA09" w14:textId="77777777" w:rsidTr="00615A4A">
        <w:trPr>
          <w:trHeight w:val="806"/>
          <w:jc w:val="center"/>
          <w:trPrChange w:id="102" w:author="Julie De Deken" w:date="2015-08-25T15:25:00Z">
            <w:trPr>
              <w:trHeight w:val="806"/>
              <w:jc w:val="center"/>
            </w:trPr>
          </w:trPrChange>
        </w:trPr>
        <w:tc>
          <w:tcPr>
            <w:tcW w:w="2723" w:type="dxa"/>
            <w:tcPrChange w:id="103" w:author="Julie De Deken" w:date="2015-08-25T15:25:00Z">
              <w:tcPr>
                <w:tcW w:w="2723" w:type="dxa"/>
              </w:tcPr>
            </w:tcPrChange>
          </w:tcPr>
          <w:p w14:paraId="09C99CC0" w14:textId="77777777" w:rsidR="00615A4A" w:rsidRPr="0045292A" w:rsidRDefault="00615A4A" w:rsidP="00AE7778">
            <w:pPr>
              <w:rPr>
                <w:sz w:val="24"/>
                <w:szCs w:val="24"/>
                <w:lang w:val="en-US"/>
              </w:rPr>
            </w:pPr>
            <w:r w:rsidRPr="0045292A">
              <w:rPr>
                <w:sz w:val="24"/>
                <w:szCs w:val="24"/>
                <w:lang w:val="en-US"/>
              </w:rPr>
              <w:t>Oxygen bottle removed/ Oxygen flow stopped</w:t>
            </w:r>
          </w:p>
        </w:tc>
        <w:tc>
          <w:tcPr>
            <w:tcW w:w="6662" w:type="dxa"/>
            <w:tcPrChange w:id="104" w:author="Julie De Deken" w:date="2015-08-25T15:25:00Z">
              <w:tcPr>
                <w:tcW w:w="6662" w:type="dxa"/>
              </w:tcPr>
            </w:tcPrChange>
          </w:tcPr>
          <w:p w14:paraId="168F19D7" w14:textId="77777777" w:rsidR="00615A4A" w:rsidRPr="00DF72AF" w:rsidRDefault="00615A4A" w:rsidP="00AE7778">
            <w:pPr>
              <w:rPr>
                <w:lang w:val="en-US"/>
              </w:rPr>
            </w:pPr>
          </w:p>
        </w:tc>
        <w:tc>
          <w:tcPr>
            <w:tcW w:w="1559" w:type="dxa"/>
            <w:tcPrChange w:id="105" w:author="Julie De Deken" w:date="2015-08-25T15:25:00Z">
              <w:tcPr>
                <w:tcW w:w="1559" w:type="dxa"/>
              </w:tcPr>
            </w:tcPrChange>
          </w:tcPr>
          <w:p w14:paraId="0ADF0767" w14:textId="77777777" w:rsidR="00615A4A" w:rsidRPr="00DF72AF" w:rsidRDefault="00615A4A" w:rsidP="00AE7778">
            <w:pPr>
              <w:rPr>
                <w:lang w:val="en-US"/>
              </w:rPr>
            </w:pPr>
          </w:p>
        </w:tc>
      </w:tr>
      <w:tr w:rsidR="00615A4A" w:rsidRPr="00DF72AF" w14:paraId="28DCB36F" w14:textId="77777777" w:rsidTr="00615A4A">
        <w:trPr>
          <w:trHeight w:val="806"/>
          <w:jc w:val="center"/>
          <w:trPrChange w:id="106" w:author="Julie De Deken" w:date="2015-08-25T15:25:00Z">
            <w:trPr>
              <w:trHeight w:val="806"/>
              <w:jc w:val="center"/>
            </w:trPr>
          </w:trPrChange>
        </w:trPr>
        <w:tc>
          <w:tcPr>
            <w:tcW w:w="2723" w:type="dxa"/>
            <w:tcPrChange w:id="107" w:author="Julie De Deken" w:date="2015-08-25T15:25:00Z">
              <w:tcPr>
                <w:tcW w:w="2723" w:type="dxa"/>
              </w:tcPr>
            </w:tcPrChange>
          </w:tcPr>
          <w:p w14:paraId="0D8CA6EA" w14:textId="77777777" w:rsidR="00615A4A" w:rsidRPr="00DF72AF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>Box Kidney Assist cleaned</w:t>
            </w:r>
          </w:p>
        </w:tc>
        <w:tc>
          <w:tcPr>
            <w:tcW w:w="6662" w:type="dxa"/>
            <w:tcPrChange w:id="108" w:author="Julie De Deken" w:date="2015-08-25T15:25:00Z">
              <w:tcPr>
                <w:tcW w:w="6662" w:type="dxa"/>
              </w:tcPr>
            </w:tcPrChange>
          </w:tcPr>
          <w:p w14:paraId="67EC28F6" w14:textId="77777777" w:rsidR="00615A4A" w:rsidRPr="001B169D" w:rsidRDefault="00615A4A" w:rsidP="00AE7778">
            <w:pPr>
              <w:rPr>
                <w:lang w:val="en-US"/>
              </w:rPr>
            </w:pPr>
          </w:p>
        </w:tc>
        <w:tc>
          <w:tcPr>
            <w:tcW w:w="1559" w:type="dxa"/>
            <w:tcPrChange w:id="109" w:author="Julie De Deken" w:date="2015-08-25T15:25:00Z">
              <w:tcPr>
                <w:tcW w:w="1559" w:type="dxa"/>
              </w:tcPr>
            </w:tcPrChange>
          </w:tcPr>
          <w:p w14:paraId="69EC49EB" w14:textId="77777777" w:rsidR="00615A4A" w:rsidRPr="001B169D" w:rsidRDefault="00615A4A" w:rsidP="00AE7778">
            <w:pPr>
              <w:rPr>
                <w:lang w:val="en-US"/>
              </w:rPr>
            </w:pPr>
          </w:p>
        </w:tc>
      </w:tr>
      <w:tr w:rsidR="00615A4A" w14:paraId="47A2C4B1" w14:textId="77777777" w:rsidTr="00615A4A">
        <w:trPr>
          <w:trHeight w:val="806"/>
          <w:jc w:val="center"/>
          <w:trPrChange w:id="110" w:author="Julie De Deken" w:date="2015-08-25T15:25:00Z">
            <w:trPr>
              <w:trHeight w:val="806"/>
              <w:jc w:val="center"/>
            </w:trPr>
          </w:trPrChange>
        </w:trPr>
        <w:tc>
          <w:tcPr>
            <w:tcW w:w="2723" w:type="dxa"/>
            <w:tcPrChange w:id="111" w:author="Julie De Deken" w:date="2015-08-25T15:25:00Z">
              <w:tcPr>
                <w:tcW w:w="2723" w:type="dxa"/>
              </w:tcPr>
            </w:tcPrChange>
          </w:tcPr>
          <w:p w14:paraId="35DC74DA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1B169D">
              <w:rPr>
                <w:sz w:val="24"/>
                <w:szCs w:val="24"/>
              </w:rPr>
              <w:t>Batteries charged</w:t>
            </w:r>
          </w:p>
        </w:tc>
        <w:tc>
          <w:tcPr>
            <w:tcW w:w="6662" w:type="dxa"/>
            <w:tcPrChange w:id="112" w:author="Julie De Deken" w:date="2015-08-25T15:25:00Z">
              <w:tcPr>
                <w:tcW w:w="6662" w:type="dxa"/>
              </w:tcPr>
            </w:tcPrChange>
          </w:tcPr>
          <w:p w14:paraId="657BACA1" w14:textId="77777777" w:rsidR="00615A4A" w:rsidRDefault="00615A4A" w:rsidP="00AE7778"/>
        </w:tc>
        <w:tc>
          <w:tcPr>
            <w:tcW w:w="1559" w:type="dxa"/>
            <w:tcPrChange w:id="113" w:author="Julie De Deken" w:date="2015-08-25T15:25:00Z">
              <w:tcPr>
                <w:tcW w:w="1559" w:type="dxa"/>
              </w:tcPr>
            </w:tcPrChange>
          </w:tcPr>
          <w:p w14:paraId="549A89BC" w14:textId="77777777" w:rsidR="00615A4A" w:rsidRDefault="00615A4A" w:rsidP="00AE7778"/>
        </w:tc>
      </w:tr>
    </w:tbl>
    <w:p w14:paraId="4A609A82" w14:textId="77777777" w:rsidR="00615A4A" w:rsidRDefault="00615A4A" w:rsidP="00CE33C0">
      <w:pPr>
        <w:rPr>
          <w:sz w:val="24"/>
          <w:szCs w:val="24"/>
          <w:lang w:val="en-US"/>
        </w:rPr>
      </w:pPr>
    </w:p>
    <w:sectPr w:rsidR="00615A4A" w:rsidSect="001357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25272" w14:textId="77777777" w:rsidR="00604EA3" w:rsidRDefault="00604EA3" w:rsidP="00D3314D">
      <w:pPr>
        <w:spacing w:after="0" w:line="240" w:lineRule="auto"/>
      </w:pPr>
      <w:r>
        <w:separator/>
      </w:r>
    </w:p>
  </w:endnote>
  <w:endnote w:type="continuationSeparator" w:id="0">
    <w:p w14:paraId="3625D3FA" w14:textId="77777777" w:rsidR="00604EA3" w:rsidRDefault="00604EA3" w:rsidP="00D3314D">
      <w:pPr>
        <w:spacing w:after="0" w:line="240" w:lineRule="auto"/>
      </w:pPr>
      <w:r>
        <w:continuationSeparator/>
      </w:r>
    </w:p>
  </w:endnote>
  <w:endnote w:type="continuationNotice" w:id="1">
    <w:p w14:paraId="564006E8" w14:textId="77777777" w:rsidR="00604EA3" w:rsidRDefault="00604E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D9C86" w14:textId="77777777" w:rsidR="00604EA3" w:rsidRDefault="00604EA3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387CC" w14:textId="1B1CF0B4" w:rsidR="00C647F1" w:rsidRPr="006F3E3B" w:rsidRDefault="00C647F1">
    <w:pPr>
      <w:pStyle w:val="Voettekst"/>
      <w:rPr>
        <w:lang w:val="en-US"/>
        <w:rPrChange w:id="114" w:author="Julie De Deken" w:date="2015-08-25T15:25:00Z">
          <w:rPr/>
        </w:rPrChange>
      </w:rPr>
    </w:pPr>
    <w:r w:rsidRPr="006F3E3B">
      <w:rPr>
        <w:lang w:val="en-US"/>
        <w:rPrChange w:id="115" w:author="Julie De Deken" w:date="2015-08-25T15:25:00Z">
          <w:rPr/>
        </w:rPrChange>
      </w:rPr>
      <w:t xml:space="preserve">COPE Paper Version eCRF, </w:t>
    </w:r>
    <w:r w:rsidR="00503CB4" w:rsidRPr="006F3E3B">
      <w:rPr>
        <w:lang w:val="en-US"/>
        <w:rPrChange w:id="116" w:author="Julie De Deken" w:date="2015-08-25T15:25:00Z">
          <w:rPr/>
        </w:rPrChange>
      </w:rPr>
      <w:t xml:space="preserve">Transplantation Data, </w:t>
    </w:r>
    <w:r w:rsidRPr="006F3E3B">
      <w:rPr>
        <w:lang w:val="en-US"/>
        <w:rPrChange w:id="117" w:author="Julie De Deken" w:date="2015-08-25T15:25:00Z">
          <w:rPr/>
        </w:rPrChange>
      </w:rPr>
      <w:t xml:space="preserve">v1.0, </w:t>
    </w:r>
    <w:ins w:id="118" w:author="Ally Bradley" w:date="2015-08-25T15:25:00Z">
      <w:del w:id="119" w:author="Ina Jochmans" w:date="2015-08-25T15:26:00Z">
        <w:r w:rsidR="003B09A8" w:rsidRPr="00604EA3" w:rsidDel="00604EA3">
          <w:rPr>
            <w:lang w:val="en-GB"/>
            <w:rPrChange w:id="120" w:author="Ina Jochmans" w:date="2015-08-25T15:25:00Z">
              <w:rPr/>
            </w:rPrChange>
          </w:rPr>
          <w:delText>20</w:delText>
        </w:r>
        <w:r w:rsidRPr="00604EA3" w:rsidDel="00604EA3">
          <w:rPr>
            <w:lang w:val="en-GB"/>
            <w:rPrChange w:id="121" w:author="Ina Jochmans" w:date="2015-08-25T15:25:00Z">
              <w:rPr/>
            </w:rPrChange>
          </w:rPr>
          <w:delText>Feb2015</w:delText>
        </w:r>
        <w:r w:rsidR="00114D23" w:rsidRPr="00604EA3" w:rsidDel="00604EA3">
          <w:rPr>
            <w:lang w:val="en-GB"/>
            <w:rPrChange w:id="122" w:author="Ina Jochmans" w:date="2015-08-25T15:25:00Z">
              <w:rPr/>
            </w:rPrChange>
          </w:rPr>
          <w:delText>_UK</w:delText>
        </w:r>
      </w:del>
    </w:ins>
    <w:del w:id="123" w:author="Ina Jochmans" w:date="2015-08-25T15:26:00Z">
      <w:r w:rsidRPr="006F3E3B" w:rsidDel="00604EA3">
        <w:rPr>
          <w:lang w:val="en-US"/>
        </w:rPr>
        <w:delText>19Feb2015</w:delText>
      </w:r>
    </w:del>
    <w:ins w:id="124" w:author="Ina Jochmans" w:date="2015-08-25T15:26:00Z">
      <w:r w:rsidR="00604EA3">
        <w:rPr>
          <w:lang w:val="en-GB"/>
        </w:rPr>
        <w:t>2</w:t>
      </w:r>
    </w:ins>
    <w:ins w:id="125" w:author="Ina Jochmans" w:date="2015-08-25T15:27:00Z">
      <w:r w:rsidR="00604EA3">
        <w:rPr>
          <w:lang w:val="en-GB"/>
        </w:rPr>
        <w:t>5Aug2015</w:t>
      </w:r>
    </w:ins>
  </w:p>
  <w:p w14:paraId="3BC8352D" w14:textId="77777777" w:rsidR="00A21493" w:rsidRPr="006F3E3B" w:rsidRDefault="00A21493">
    <w:pPr>
      <w:pStyle w:val="Voettekst"/>
      <w:rPr>
        <w:lang w:val="en-US"/>
        <w:rPrChange w:id="126" w:author="Julie De Deken" w:date="2015-08-25T15:25:00Z">
          <w:rPr/>
        </w:rPrChange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5024332"/>
      <w:docPartObj>
        <w:docPartGallery w:val="Page Numbers (Bottom of Page)"/>
        <w:docPartUnique/>
      </w:docPartObj>
    </w:sdtPr>
    <w:sdtEndPr/>
    <w:sdtContent>
      <w:p w14:paraId="60F8D3FE" w14:textId="7D7E2EBD" w:rsidR="003B09A8" w:rsidRPr="00604EA3" w:rsidRDefault="003B09A8" w:rsidP="003B09A8">
        <w:pPr>
          <w:pStyle w:val="Voettekst"/>
          <w:rPr>
            <w:ins w:id="127" w:author="Ally Bradley" w:date="2015-08-25T15:25:00Z"/>
            <w:lang w:val="en-GB"/>
            <w:rPrChange w:id="128" w:author="Ina Jochmans" w:date="2015-08-25T15:25:00Z">
              <w:rPr>
                <w:ins w:id="129" w:author="Ally Bradley" w:date="2015-08-25T15:25:00Z"/>
              </w:rPr>
            </w:rPrChange>
          </w:rPr>
        </w:pPr>
        <w:ins w:id="130" w:author="Ally Bradley" w:date="2015-08-25T15:25:00Z">
          <w:r w:rsidRPr="00604EA3">
            <w:rPr>
              <w:lang w:val="en-GB"/>
              <w:rPrChange w:id="131" w:author="Ina Jochmans" w:date="2015-08-25T15:25:00Z">
                <w:rPr/>
              </w:rPrChange>
            </w:rPr>
            <w:t>COPE Paper Version eCRF, Transplantation Data, v</w:t>
          </w:r>
        </w:ins>
        <w:ins w:id="132" w:author="Ina Jochmans" w:date="2015-08-25T15:31:00Z">
          <w:r w:rsidR="00A73572">
            <w:rPr>
              <w:lang w:val="en-GB"/>
            </w:rPr>
            <w:t>2.0, 24Aug2015</w:t>
          </w:r>
        </w:ins>
        <w:bookmarkStart w:id="133" w:name="_GoBack"/>
        <w:bookmarkEnd w:id="133"/>
        <w:ins w:id="134" w:author="Ally Bradley" w:date="2015-08-25T15:25:00Z">
          <w:del w:id="135" w:author="Ina Jochmans" w:date="2015-08-25T15:31:00Z">
            <w:r w:rsidRPr="00604EA3" w:rsidDel="00A73572">
              <w:rPr>
                <w:lang w:val="en-GB"/>
                <w:rPrChange w:id="136" w:author="Ina Jochmans" w:date="2015-08-25T15:25:00Z">
                  <w:rPr/>
                </w:rPrChange>
              </w:rPr>
              <w:delText>1.0, 20Feb2015_UK</w:delText>
            </w:r>
          </w:del>
        </w:ins>
      </w:p>
      <w:p w14:paraId="57F63233" w14:textId="77777777" w:rsidR="00237CB4" w:rsidRDefault="00A1318A">
        <w:pPr>
          <w:pStyle w:val="Voettekst"/>
          <w:jc w:val="right"/>
        </w:pPr>
        <w:ins w:id="137" w:author="Julie De Deken" w:date="2015-08-25T15:25:00Z">
          <w:r>
            <w:fldChar w:fldCharType="begin"/>
          </w:r>
          <w:r w:rsidR="00237CB4">
            <w:instrText>PAGE   \* MERGEFORMAT</w:instrText>
          </w:r>
          <w:r>
            <w:fldChar w:fldCharType="separate"/>
          </w:r>
        </w:ins>
        <w:r w:rsidR="00A73572" w:rsidRPr="00A73572">
          <w:rPr>
            <w:noProof/>
            <w:lang w:val="nl-NL"/>
          </w:rPr>
          <w:t>1</w:t>
        </w:r>
        <w:ins w:id="138" w:author="Julie De Deken" w:date="2015-08-25T15:25:00Z">
          <w:r>
            <w:fldChar w:fldCharType="end"/>
          </w:r>
        </w:ins>
      </w:p>
    </w:sdtContent>
  </w:sdt>
  <w:p w14:paraId="1AF0B94E" w14:textId="77777777" w:rsidR="00237CB4" w:rsidRDefault="00237CB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35F60" w14:textId="77777777" w:rsidR="00604EA3" w:rsidRDefault="00604EA3" w:rsidP="00D3314D">
      <w:pPr>
        <w:spacing w:after="0" w:line="240" w:lineRule="auto"/>
      </w:pPr>
      <w:r>
        <w:separator/>
      </w:r>
    </w:p>
  </w:footnote>
  <w:footnote w:type="continuationSeparator" w:id="0">
    <w:p w14:paraId="52BDC869" w14:textId="77777777" w:rsidR="00604EA3" w:rsidRDefault="00604EA3" w:rsidP="00D3314D">
      <w:pPr>
        <w:spacing w:after="0" w:line="240" w:lineRule="auto"/>
      </w:pPr>
      <w:r>
        <w:continuationSeparator/>
      </w:r>
    </w:p>
  </w:footnote>
  <w:footnote w:type="continuationNotice" w:id="1">
    <w:p w14:paraId="33A61341" w14:textId="77777777" w:rsidR="00604EA3" w:rsidRDefault="00604E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0099D" w14:textId="77777777" w:rsidR="00604EA3" w:rsidRDefault="00604EA3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A168" w14:textId="77777777" w:rsidR="00A21493" w:rsidRDefault="00615A4A">
    <w:pPr>
      <w:pStyle w:val="Koptekst"/>
    </w:pPr>
    <w:r>
      <w:rPr>
        <w:noProof/>
        <w:lang w:val="en-GB" w:eastAsia="en-GB"/>
      </w:rPr>
      <w:drawing>
        <wp:inline distT="0" distB="0" distL="0" distR="0" wp14:anchorId="7742C342" wp14:editId="5749B6FB">
          <wp:extent cx="1641600" cy="367200"/>
          <wp:effectExtent l="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1493">
      <w:ptab w:relativeTo="margin" w:alignment="center" w:leader="none"/>
    </w:r>
    <w:r w:rsidR="00A21493">
      <w:t>Transplantation Data</w:t>
    </w:r>
    <w:r w:rsidR="00A21493">
      <w:ptab w:relativeTo="margin" w:alignment="right" w:leader="none"/>
    </w:r>
    <w:r w:rsidR="00A21493">
      <w:t>COPE-COMPARE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73133" w14:textId="77777777" w:rsidR="00237CB4" w:rsidRDefault="009601BE">
    <w:pPr>
      <w:pStyle w:val="Koptekst"/>
    </w:pPr>
    <w:r>
      <w:rPr>
        <w:noProof/>
        <w:lang w:val="en-GB" w:eastAsia="en-GB"/>
      </w:rPr>
      <w:drawing>
        <wp:inline distT="0" distB="0" distL="0" distR="0" wp14:anchorId="41FDACB3" wp14:editId="3BD72FFC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37CB4">
      <w:ptab w:relativeTo="margin" w:alignment="center" w:leader="none"/>
    </w:r>
    <w:r w:rsidR="00237CB4">
      <w:t>Transplantation Data</w:t>
    </w:r>
    <w:r w:rsidR="00237CB4">
      <w:ptab w:relativeTo="margin" w:alignment="right" w:leader="none"/>
    </w:r>
    <w:r w:rsidR="00237CB4">
      <w:t>COPE-COMPARE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12D11"/>
    <w:multiLevelType w:val="hybridMultilevel"/>
    <w:tmpl w:val="40D82C24"/>
    <w:lvl w:ilvl="0" w:tplc="F56EFE7A">
      <w:start w:val="1"/>
      <w:numFmt w:val="bullet"/>
      <w:lvlText w:val=""/>
      <w:lvlJc w:val="left"/>
      <w:pPr>
        <w:ind w:left="1425" w:hanging="360"/>
      </w:pPr>
      <w:rPr>
        <w:rFonts w:ascii="Webdings" w:hAnsi="Web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A2F9F"/>
    <w:multiLevelType w:val="hybridMultilevel"/>
    <w:tmpl w:val="46EEAC20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47FA"/>
    <w:multiLevelType w:val="hybridMultilevel"/>
    <w:tmpl w:val="F04C3FFA"/>
    <w:lvl w:ilvl="0" w:tplc="E22C6C02">
      <w:start w:val="1"/>
      <w:numFmt w:val="bullet"/>
      <w:lvlText w:val=""/>
      <w:lvlJc w:val="left"/>
      <w:pPr>
        <w:ind w:left="284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 w15:restartNumberingAfterBreak="0">
    <w:nsid w:val="658A1A5B"/>
    <w:multiLevelType w:val="hybridMultilevel"/>
    <w:tmpl w:val="88D248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5653C"/>
    <w:multiLevelType w:val="hybridMultilevel"/>
    <w:tmpl w:val="18CC901E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E6A28"/>
    <w:multiLevelType w:val="hybridMultilevel"/>
    <w:tmpl w:val="800848A6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32CEF"/>
    <w:multiLevelType w:val="hybridMultilevel"/>
    <w:tmpl w:val="F92A78A6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a Jochmans">
    <w15:presenceInfo w15:providerId="AD" w15:userId="S-1-5-21-2123780637-82641590-1866013658-40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48"/>
    <w:rsid w:val="00000BE0"/>
    <w:rsid w:val="00012B22"/>
    <w:rsid w:val="00040F69"/>
    <w:rsid w:val="000D5D1A"/>
    <w:rsid w:val="00114D23"/>
    <w:rsid w:val="001357A7"/>
    <w:rsid w:val="00146711"/>
    <w:rsid w:val="00171023"/>
    <w:rsid w:val="00180108"/>
    <w:rsid w:val="001D4D74"/>
    <w:rsid w:val="001D61ED"/>
    <w:rsid w:val="001D7801"/>
    <w:rsid w:val="00237CB4"/>
    <w:rsid w:val="00277E02"/>
    <w:rsid w:val="0029580A"/>
    <w:rsid w:val="002B7875"/>
    <w:rsid w:val="00345E70"/>
    <w:rsid w:val="0038269F"/>
    <w:rsid w:val="003B09A8"/>
    <w:rsid w:val="0041457D"/>
    <w:rsid w:val="0045292A"/>
    <w:rsid w:val="004F2770"/>
    <w:rsid w:val="00503CB4"/>
    <w:rsid w:val="00587CA3"/>
    <w:rsid w:val="005B0B77"/>
    <w:rsid w:val="005E3B02"/>
    <w:rsid w:val="00604EA3"/>
    <w:rsid w:val="00615A4A"/>
    <w:rsid w:val="006C39A7"/>
    <w:rsid w:val="006C53D2"/>
    <w:rsid w:val="006F3E3B"/>
    <w:rsid w:val="007F1A4D"/>
    <w:rsid w:val="008036FE"/>
    <w:rsid w:val="008253B8"/>
    <w:rsid w:val="008B0DA7"/>
    <w:rsid w:val="008D61E7"/>
    <w:rsid w:val="0095584D"/>
    <w:rsid w:val="009601BE"/>
    <w:rsid w:val="009F2DCC"/>
    <w:rsid w:val="00A1318A"/>
    <w:rsid w:val="00A21493"/>
    <w:rsid w:val="00A73572"/>
    <w:rsid w:val="00AB2B51"/>
    <w:rsid w:val="00B600A1"/>
    <w:rsid w:val="00B61B33"/>
    <w:rsid w:val="00B93814"/>
    <w:rsid w:val="00BD191B"/>
    <w:rsid w:val="00BF0B1D"/>
    <w:rsid w:val="00BF3AFD"/>
    <w:rsid w:val="00C07548"/>
    <w:rsid w:val="00C23EF5"/>
    <w:rsid w:val="00C647F1"/>
    <w:rsid w:val="00CE33C0"/>
    <w:rsid w:val="00D06D0B"/>
    <w:rsid w:val="00D20162"/>
    <w:rsid w:val="00D3314D"/>
    <w:rsid w:val="00D35B7D"/>
    <w:rsid w:val="00DD24A0"/>
    <w:rsid w:val="00E06098"/>
    <w:rsid w:val="00E82439"/>
    <w:rsid w:val="00E87B5E"/>
    <w:rsid w:val="00E9423B"/>
    <w:rsid w:val="00F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A6A4"/>
  <w15:docId w15:val="{64F022E3-1CDC-4F38-AAFE-5162B4ED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46711"/>
  </w:style>
  <w:style w:type="paragraph" w:styleId="Kop1">
    <w:name w:val="heading 1"/>
    <w:basedOn w:val="Standaard"/>
    <w:next w:val="Standaard"/>
    <w:link w:val="Kop1Char"/>
    <w:uiPriority w:val="9"/>
    <w:qFormat/>
    <w:rsid w:val="00C0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C0754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314D"/>
  </w:style>
  <w:style w:type="paragraph" w:styleId="Voettekst">
    <w:name w:val="footer"/>
    <w:basedOn w:val="Standaard"/>
    <w:link w:val="Voettekst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314D"/>
  </w:style>
  <w:style w:type="character" w:customStyle="1" w:styleId="Kop2Char">
    <w:name w:val="Kop 2 Char"/>
    <w:basedOn w:val="Standaardalinea-lettertype"/>
    <w:link w:val="Kop2"/>
    <w:uiPriority w:val="9"/>
    <w:rsid w:val="00237C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D5D1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D5D1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D5D1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D5D1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D5D1A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D5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D5D1A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59"/>
    <w:rsid w:val="00615A4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045EC.C1294490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B40A5-DB00-4DA3-B7DE-DD3D5ACE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D50249F0.dotm</Template>
  <TotalTime>2</TotalTime>
  <Pages>8</Pages>
  <Words>1085</Words>
  <Characters>6188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Ina Jochmans</cp:lastModifiedBy>
  <cp:revision>2</cp:revision>
  <dcterms:created xsi:type="dcterms:W3CDTF">2015-02-20T09:59:00Z</dcterms:created>
  <dcterms:modified xsi:type="dcterms:W3CDTF">2015-08-25T13:31:00Z</dcterms:modified>
</cp:coreProperties>
</file>